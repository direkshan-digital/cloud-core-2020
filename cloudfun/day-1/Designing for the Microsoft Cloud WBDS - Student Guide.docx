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6659E7" w14:textId="135F5926" w:rsidR="00F56577" w:rsidRDefault="003E2D5E" w:rsidP="00A150F9">
      <w:pPr>
        <w:pStyle w:val="NameofWorkshop"/>
      </w:pPr>
      <w:bookmarkStart w:id="0" w:name="_Toc492638964"/>
      <w:bookmarkStart w:id="1" w:name="_Toc492640496"/>
      <w:bookmarkStart w:id="2" w:name="_Toc492640573"/>
      <w:r>
        <w:t>Designing for the Microsoft Cloud</w:t>
      </w:r>
    </w:p>
    <w:p w14:paraId="50E979CD" w14:textId="61167BD5" w:rsidR="00D759E3" w:rsidRPr="00F56577" w:rsidRDefault="007D6FA1" w:rsidP="00A150F9">
      <w:pPr>
        <w:pStyle w:val="NameofWorkshop"/>
        <w:rPr>
          <w:sz w:val="36"/>
        </w:rPr>
      </w:pPr>
      <w:r>
        <w:rPr>
          <w:sz w:val="36"/>
        </w:rPr>
        <w:t>Whiteboard design s</w:t>
      </w:r>
      <w:r w:rsidR="00F56577" w:rsidRPr="00F56577">
        <w:rPr>
          <w:sz w:val="36"/>
        </w:rPr>
        <w:t xml:space="preserve">ession </w:t>
      </w:r>
      <w:r w:rsidR="007F02BE">
        <w:rPr>
          <w:sz w:val="36"/>
        </w:rPr>
        <w:t>student</w:t>
      </w:r>
      <w:r>
        <w:rPr>
          <w:sz w:val="36"/>
        </w:rPr>
        <w:t xml:space="preserve"> g</w:t>
      </w:r>
      <w:r w:rsidR="00F56577" w:rsidRPr="00F56577">
        <w:rPr>
          <w:sz w:val="36"/>
        </w:rPr>
        <w:t>uide</w:t>
      </w:r>
      <w:r w:rsidR="00D759E3" w:rsidRPr="00F56577">
        <w:rPr>
          <w:sz w:val="36"/>
        </w:rPr>
        <w:t xml:space="preserve"> </w:t>
      </w:r>
      <w:bookmarkEnd w:id="0"/>
      <w:bookmarkEnd w:id="1"/>
      <w:bookmarkEnd w:id="2"/>
    </w:p>
    <w:p w14:paraId="207CBFDF" w14:textId="77777777" w:rsidR="00D759E3" w:rsidRPr="007E3D91" w:rsidRDefault="00D759E3" w:rsidP="00966E49">
      <w:pPr>
        <w:pStyle w:val="NameofWorkshop"/>
      </w:pPr>
    </w:p>
    <w:p w14:paraId="227483C7" w14:textId="77777777" w:rsidR="00D759E3" w:rsidRPr="007E3D91" w:rsidRDefault="00D759E3" w:rsidP="007E3D91"/>
    <w:p w14:paraId="536E0385" w14:textId="7C17A156" w:rsidR="00AC4885" w:rsidRPr="002E5D9B" w:rsidRDefault="00470A16" w:rsidP="00AC4885">
      <w:pPr>
        <w:jc w:val="right"/>
        <w:rPr>
          <w:rFonts w:asciiTheme="majorHAnsi" w:hAnsiTheme="majorHAnsi" w:cstheme="majorHAnsi"/>
        </w:rPr>
      </w:pPr>
      <w:r>
        <w:rPr>
          <w:rFonts w:asciiTheme="majorHAnsi" w:hAnsiTheme="majorHAnsi" w:cstheme="majorHAnsi"/>
        </w:rPr>
        <w:t>October</w:t>
      </w:r>
      <w:r w:rsidR="002E5D9B">
        <w:rPr>
          <w:rFonts w:asciiTheme="majorHAnsi" w:hAnsiTheme="majorHAnsi" w:cstheme="majorHAnsi"/>
        </w:rPr>
        <w:t xml:space="preserve"> 201</w:t>
      </w:r>
      <w:r>
        <w:rPr>
          <w:rFonts w:asciiTheme="majorHAnsi" w:hAnsiTheme="majorHAnsi" w:cstheme="majorHAnsi"/>
        </w:rPr>
        <w:t>9</w:t>
      </w:r>
    </w:p>
    <w:p w14:paraId="19FC8312" w14:textId="0EF5CD61" w:rsidR="00D53599" w:rsidRDefault="00D53599" w:rsidP="00556404">
      <w:r>
        <w:br w:type="page"/>
      </w:r>
    </w:p>
    <w:p w14:paraId="1B1000D2" w14:textId="77777777" w:rsidR="0030588B" w:rsidRPr="00962C09" w:rsidRDefault="0030588B" w:rsidP="0030588B">
      <w:r w:rsidRPr="00962C09">
        <w:lastRenderedPageBreak/>
        <w:t xml:space="preserve">Information in this document, including URL and other Internet Web site </w:t>
      </w:r>
      <w:r>
        <w:t>references, is subject to change</w:t>
      </w:r>
      <w:r w:rsidRPr="00962C09">
        <w:t xml:space="preserve"> without notice. 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14:paraId="4FFC4B75" w14:textId="77777777" w:rsidR="0030588B" w:rsidRPr="00962C09" w:rsidRDefault="0030588B" w:rsidP="0030588B">
      <w:pPr>
        <w:spacing w:after="120" w:line="260" w:lineRule="exact"/>
      </w:pPr>
      <w:r w:rsidRPr="00962C09">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14:paraId="1CE7B92C" w14:textId="77777777" w:rsidR="0030588B" w:rsidRPr="00962C09" w:rsidRDefault="0030588B" w:rsidP="0030588B">
      <w:pPr>
        <w:spacing w:after="120" w:line="260" w:lineRule="exact"/>
      </w:pPr>
      <w:r w:rsidRPr="00962C09">
        <w:t>The names of manufacturers, products, or URLs are provided for informational purposes only and Microsoft makes no representations and warranties, either expressed, implied, or statutory, regarding these manufacturers or the use of the products with any Microsoft technologies. The inclusion of a manufacturer or product does not imply endorsement of Microsoft of the manufacturer or product. Links may be provided to third party sites. Such sites are not under the control of Microsoft and Microsoft is not responsible for the contents of any linked site or any link contained in a linked site, or any changes or updates to such sites. Microsoft is not responsible for webcasting or any other form of transmission received from any linked site. Microsoft is providing these links to you only as a convenience, and the inclusion of any link does not imply endorsement of Microsoft of the site or the products contained therein.</w:t>
      </w:r>
    </w:p>
    <w:p w14:paraId="00B79585" w14:textId="43017F6C" w:rsidR="0030588B" w:rsidRPr="00962C09" w:rsidRDefault="0030588B" w:rsidP="0030588B">
      <w:pPr>
        <w:spacing w:after="120" w:line="260" w:lineRule="exact"/>
      </w:pPr>
      <w:r w:rsidRPr="00962C09">
        <w:t xml:space="preserve">© </w:t>
      </w:r>
      <w:r w:rsidRPr="00386661">
        <w:t>201</w:t>
      </w:r>
      <w:r w:rsidR="00470A16">
        <w:t>9</w:t>
      </w:r>
      <w:r w:rsidRPr="00962C09">
        <w:t xml:space="preserve"> Microsoft Corporation. All rights reserved.</w:t>
      </w:r>
    </w:p>
    <w:p w14:paraId="1DEFBC33" w14:textId="53D1D3C1" w:rsidR="0030588B" w:rsidRPr="009E4F3D" w:rsidRDefault="0030588B" w:rsidP="0030588B">
      <w:pPr>
        <w:spacing w:after="120" w:line="260" w:lineRule="exact"/>
        <w:rPr>
          <w:color w:val="000000"/>
          <w:sz w:val="18"/>
          <w:szCs w:val="18"/>
        </w:rPr>
      </w:pPr>
      <w:r w:rsidRPr="00962C09">
        <w:rPr>
          <w:color w:val="000000"/>
          <w:sz w:val="18"/>
          <w:szCs w:val="18"/>
        </w:rPr>
        <w:t xml:space="preserve">Microsoft and the trademarks listed at </w:t>
      </w:r>
      <w:hyperlink r:id="rId11" w:history="1">
        <w:r w:rsidRPr="007E513B">
          <w:rPr>
            <w:rStyle w:val="Hyperlink"/>
            <w:sz w:val="18"/>
            <w:szCs w:val="18"/>
          </w:rPr>
          <w:t>https://www.microsoft.com/en-us/legal/intellectualproperty/Trademarks/Usage/General.aspx</w:t>
        </w:r>
      </w:hyperlink>
      <w:r w:rsidRPr="009E4F3D">
        <w:rPr>
          <w:color w:val="000000"/>
          <w:sz w:val="18"/>
          <w:szCs w:val="18"/>
        </w:rPr>
        <w:t xml:space="preserve"> </w:t>
      </w:r>
      <w:r w:rsidRPr="00962C09">
        <w:rPr>
          <w:color w:val="000000"/>
          <w:sz w:val="18"/>
          <w:szCs w:val="18"/>
        </w:rPr>
        <w:t>are trademarks of the Microsoft group of companies. All other trademarks are property of their respective owners</w:t>
      </w:r>
      <w:r>
        <w:rPr>
          <w:color w:val="000000"/>
          <w:sz w:val="18"/>
          <w:szCs w:val="18"/>
        </w:rPr>
        <w:t>.</w:t>
      </w:r>
    </w:p>
    <w:p w14:paraId="06D4BDBC" w14:textId="1AD02565" w:rsidR="0059366F" w:rsidRDefault="0059366F">
      <w:r>
        <w:br w:type="page"/>
      </w:r>
    </w:p>
    <w:sdt>
      <w:sdtPr>
        <w:rPr>
          <w:rFonts w:ascii="Segoe UI" w:eastAsiaTheme="minorHAnsi" w:hAnsi="Segoe UI" w:cstheme="minorBidi"/>
          <w:color w:val="auto"/>
          <w:sz w:val="20"/>
          <w:szCs w:val="22"/>
        </w:rPr>
        <w:id w:val="745848589"/>
        <w:docPartObj>
          <w:docPartGallery w:val="Table of Contents"/>
          <w:docPartUnique/>
        </w:docPartObj>
      </w:sdtPr>
      <w:sdtEndPr>
        <w:rPr>
          <w:b/>
          <w:bCs/>
          <w:noProof/>
        </w:rPr>
      </w:sdtEndPr>
      <w:sdtContent>
        <w:p w14:paraId="5EBC7EE9" w14:textId="6493D40B" w:rsidR="00D53599" w:rsidRDefault="00D53599">
          <w:pPr>
            <w:pStyle w:val="TOCHeading"/>
          </w:pPr>
          <w:r>
            <w:t>Contents</w:t>
          </w:r>
        </w:p>
        <w:p w14:paraId="5E4189D0" w14:textId="3538712B" w:rsidR="00D72247" w:rsidRDefault="00257B04">
          <w:pPr>
            <w:pStyle w:val="TOC1"/>
            <w:tabs>
              <w:tab w:val="right" w:leader="dot" w:pos="10790"/>
            </w:tabs>
            <w:rPr>
              <w:rFonts w:eastAsiaTheme="minorEastAsia" w:cstheme="minorBidi"/>
              <w:b w:val="0"/>
              <w:bCs w:val="0"/>
              <w:noProof/>
              <w:sz w:val="22"/>
              <w:szCs w:val="22"/>
            </w:rPr>
          </w:pPr>
          <w:r>
            <w:fldChar w:fldCharType="begin"/>
          </w:r>
          <w:r>
            <w:instrText xml:space="preserve"> TOC \o "1-3" \h \z \u </w:instrText>
          </w:r>
          <w:r>
            <w:fldChar w:fldCharType="separate"/>
          </w:r>
          <w:hyperlink w:anchor="_Toc526767788" w:history="1">
            <w:r w:rsidR="00D72247" w:rsidRPr="009529AD">
              <w:rPr>
                <w:rStyle w:val="Hyperlink"/>
                <w:noProof/>
              </w:rPr>
              <w:t>Designing for the Microsoft Cloud whiteboard design session student guide</w:t>
            </w:r>
            <w:r w:rsidR="00D72247">
              <w:rPr>
                <w:noProof/>
                <w:webHidden/>
              </w:rPr>
              <w:tab/>
            </w:r>
            <w:r w:rsidR="00D72247">
              <w:rPr>
                <w:noProof/>
                <w:webHidden/>
              </w:rPr>
              <w:fldChar w:fldCharType="begin"/>
            </w:r>
            <w:r w:rsidR="00D72247">
              <w:rPr>
                <w:noProof/>
                <w:webHidden/>
              </w:rPr>
              <w:instrText xml:space="preserve"> PAGEREF _Toc526767788 \h </w:instrText>
            </w:r>
            <w:r w:rsidR="00D72247">
              <w:rPr>
                <w:noProof/>
                <w:webHidden/>
              </w:rPr>
            </w:r>
            <w:r w:rsidR="00D72247">
              <w:rPr>
                <w:noProof/>
                <w:webHidden/>
              </w:rPr>
              <w:fldChar w:fldCharType="separate"/>
            </w:r>
            <w:r w:rsidR="00D72247">
              <w:rPr>
                <w:noProof/>
                <w:webHidden/>
              </w:rPr>
              <w:t>1</w:t>
            </w:r>
            <w:r w:rsidR="00D72247">
              <w:rPr>
                <w:noProof/>
                <w:webHidden/>
              </w:rPr>
              <w:fldChar w:fldCharType="end"/>
            </w:r>
          </w:hyperlink>
        </w:p>
        <w:p w14:paraId="1350DCFD" w14:textId="20883D5E" w:rsidR="00D72247" w:rsidRDefault="003C395C">
          <w:pPr>
            <w:pStyle w:val="TOC2"/>
            <w:tabs>
              <w:tab w:val="right" w:leader="dot" w:pos="10790"/>
            </w:tabs>
            <w:rPr>
              <w:rFonts w:eastAsiaTheme="minorEastAsia" w:cstheme="minorBidi"/>
              <w:iCs w:val="0"/>
              <w:noProof/>
              <w:szCs w:val="22"/>
            </w:rPr>
          </w:pPr>
          <w:hyperlink w:anchor="_Toc526767789" w:history="1">
            <w:r w:rsidR="00D72247" w:rsidRPr="009529AD">
              <w:rPr>
                <w:rStyle w:val="Hyperlink"/>
                <w:noProof/>
              </w:rPr>
              <w:t>Step 1: Review the customer case study</w:t>
            </w:r>
            <w:r w:rsidR="00D72247">
              <w:rPr>
                <w:noProof/>
                <w:webHidden/>
              </w:rPr>
              <w:tab/>
            </w:r>
            <w:r w:rsidR="00D72247">
              <w:rPr>
                <w:noProof/>
                <w:webHidden/>
              </w:rPr>
              <w:fldChar w:fldCharType="begin"/>
            </w:r>
            <w:r w:rsidR="00D72247">
              <w:rPr>
                <w:noProof/>
                <w:webHidden/>
              </w:rPr>
              <w:instrText xml:space="preserve"> PAGEREF _Toc526767789 \h </w:instrText>
            </w:r>
            <w:r w:rsidR="00D72247">
              <w:rPr>
                <w:noProof/>
                <w:webHidden/>
              </w:rPr>
            </w:r>
            <w:r w:rsidR="00D72247">
              <w:rPr>
                <w:noProof/>
                <w:webHidden/>
              </w:rPr>
              <w:fldChar w:fldCharType="separate"/>
            </w:r>
            <w:r w:rsidR="00D72247">
              <w:rPr>
                <w:noProof/>
                <w:webHidden/>
              </w:rPr>
              <w:t>1</w:t>
            </w:r>
            <w:r w:rsidR="00D72247">
              <w:rPr>
                <w:noProof/>
                <w:webHidden/>
              </w:rPr>
              <w:fldChar w:fldCharType="end"/>
            </w:r>
          </w:hyperlink>
        </w:p>
        <w:p w14:paraId="203A8305" w14:textId="31CF96B4" w:rsidR="00D72247" w:rsidRDefault="003C395C">
          <w:pPr>
            <w:pStyle w:val="TOC2"/>
            <w:tabs>
              <w:tab w:val="right" w:leader="dot" w:pos="10790"/>
            </w:tabs>
            <w:rPr>
              <w:rFonts w:eastAsiaTheme="minorEastAsia" w:cstheme="minorBidi"/>
              <w:iCs w:val="0"/>
              <w:noProof/>
              <w:szCs w:val="22"/>
            </w:rPr>
          </w:pPr>
          <w:hyperlink w:anchor="_Toc526767790" w:history="1">
            <w:r w:rsidR="00D72247" w:rsidRPr="009529AD">
              <w:rPr>
                <w:rStyle w:val="Hyperlink"/>
                <w:rFonts w:eastAsia="Times New Roman"/>
                <w:noProof/>
              </w:rPr>
              <w:t xml:space="preserve">Step 2: Design a proof of </w:t>
            </w:r>
            <w:r w:rsidR="00D72247" w:rsidRPr="009529AD">
              <w:rPr>
                <w:rStyle w:val="Hyperlink"/>
                <w:noProof/>
              </w:rPr>
              <w:t>concept</w:t>
            </w:r>
            <w:r w:rsidR="00D72247" w:rsidRPr="009529AD">
              <w:rPr>
                <w:rStyle w:val="Hyperlink"/>
                <w:rFonts w:eastAsia="Times New Roman"/>
                <w:noProof/>
              </w:rPr>
              <w:t xml:space="preserve"> solution</w:t>
            </w:r>
            <w:r w:rsidR="00D72247">
              <w:rPr>
                <w:noProof/>
                <w:webHidden/>
              </w:rPr>
              <w:tab/>
            </w:r>
            <w:r w:rsidR="00D72247">
              <w:rPr>
                <w:noProof/>
                <w:webHidden/>
              </w:rPr>
              <w:fldChar w:fldCharType="begin"/>
            </w:r>
            <w:r w:rsidR="00D72247">
              <w:rPr>
                <w:noProof/>
                <w:webHidden/>
              </w:rPr>
              <w:instrText xml:space="preserve"> PAGEREF _Toc526767790 \h </w:instrText>
            </w:r>
            <w:r w:rsidR="00D72247">
              <w:rPr>
                <w:noProof/>
                <w:webHidden/>
              </w:rPr>
            </w:r>
            <w:r w:rsidR="00D72247">
              <w:rPr>
                <w:noProof/>
                <w:webHidden/>
              </w:rPr>
              <w:fldChar w:fldCharType="separate"/>
            </w:r>
            <w:r w:rsidR="00D72247">
              <w:rPr>
                <w:noProof/>
                <w:webHidden/>
              </w:rPr>
              <w:t>5</w:t>
            </w:r>
            <w:r w:rsidR="00D72247">
              <w:rPr>
                <w:noProof/>
                <w:webHidden/>
              </w:rPr>
              <w:fldChar w:fldCharType="end"/>
            </w:r>
          </w:hyperlink>
        </w:p>
        <w:p w14:paraId="7FC117A0" w14:textId="02BDC650" w:rsidR="00D72247" w:rsidRDefault="003C395C">
          <w:pPr>
            <w:pStyle w:val="TOC2"/>
            <w:tabs>
              <w:tab w:val="right" w:leader="dot" w:pos="10790"/>
            </w:tabs>
            <w:rPr>
              <w:rFonts w:eastAsiaTheme="minorEastAsia" w:cstheme="minorBidi"/>
              <w:iCs w:val="0"/>
              <w:noProof/>
              <w:szCs w:val="22"/>
            </w:rPr>
          </w:pPr>
          <w:hyperlink w:anchor="_Toc526767791" w:history="1">
            <w:r w:rsidR="00D72247" w:rsidRPr="009529AD">
              <w:rPr>
                <w:rStyle w:val="Hyperlink"/>
                <w:rFonts w:eastAsia="Times New Roman"/>
                <w:noProof/>
              </w:rPr>
              <w:t>Step 3: Present the solution</w:t>
            </w:r>
            <w:r w:rsidR="00D72247">
              <w:rPr>
                <w:noProof/>
                <w:webHidden/>
              </w:rPr>
              <w:tab/>
            </w:r>
            <w:r w:rsidR="00D72247">
              <w:rPr>
                <w:noProof/>
                <w:webHidden/>
              </w:rPr>
              <w:fldChar w:fldCharType="begin"/>
            </w:r>
            <w:r w:rsidR="00D72247">
              <w:rPr>
                <w:noProof/>
                <w:webHidden/>
              </w:rPr>
              <w:instrText xml:space="preserve"> PAGEREF _Toc526767791 \h </w:instrText>
            </w:r>
            <w:r w:rsidR="00D72247">
              <w:rPr>
                <w:noProof/>
                <w:webHidden/>
              </w:rPr>
            </w:r>
            <w:r w:rsidR="00D72247">
              <w:rPr>
                <w:noProof/>
                <w:webHidden/>
              </w:rPr>
              <w:fldChar w:fldCharType="separate"/>
            </w:r>
            <w:r w:rsidR="00D72247">
              <w:rPr>
                <w:noProof/>
                <w:webHidden/>
              </w:rPr>
              <w:t>6</w:t>
            </w:r>
            <w:r w:rsidR="00D72247">
              <w:rPr>
                <w:noProof/>
                <w:webHidden/>
              </w:rPr>
              <w:fldChar w:fldCharType="end"/>
            </w:r>
          </w:hyperlink>
        </w:p>
        <w:p w14:paraId="2DB459E6" w14:textId="143AADB9" w:rsidR="00D72247" w:rsidRDefault="003C395C">
          <w:pPr>
            <w:pStyle w:val="TOC2"/>
            <w:tabs>
              <w:tab w:val="right" w:leader="dot" w:pos="10790"/>
            </w:tabs>
            <w:rPr>
              <w:rFonts w:eastAsiaTheme="minorEastAsia" w:cstheme="minorBidi"/>
              <w:iCs w:val="0"/>
              <w:noProof/>
              <w:szCs w:val="22"/>
            </w:rPr>
          </w:pPr>
          <w:hyperlink w:anchor="_Toc526767792" w:history="1">
            <w:r w:rsidR="00D72247" w:rsidRPr="009529AD">
              <w:rPr>
                <w:rStyle w:val="Hyperlink"/>
                <w:noProof/>
              </w:rPr>
              <w:t>Wrap-up</w:t>
            </w:r>
            <w:r w:rsidR="00D72247">
              <w:rPr>
                <w:noProof/>
                <w:webHidden/>
              </w:rPr>
              <w:tab/>
            </w:r>
            <w:r w:rsidR="00D72247">
              <w:rPr>
                <w:noProof/>
                <w:webHidden/>
              </w:rPr>
              <w:fldChar w:fldCharType="begin"/>
            </w:r>
            <w:r w:rsidR="00D72247">
              <w:rPr>
                <w:noProof/>
                <w:webHidden/>
              </w:rPr>
              <w:instrText xml:space="preserve"> PAGEREF _Toc526767792 \h </w:instrText>
            </w:r>
            <w:r w:rsidR="00D72247">
              <w:rPr>
                <w:noProof/>
                <w:webHidden/>
              </w:rPr>
            </w:r>
            <w:r w:rsidR="00D72247">
              <w:rPr>
                <w:noProof/>
                <w:webHidden/>
              </w:rPr>
              <w:fldChar w:fldCharType="separate"/>
            </w:r>
            <w:r w:rsidR="00D72247">
              <w:rPr>
                <w:noProof/>
                <w:webHidden/>
              </w:rPr>
              <w:t>6</w:t>
            </w:r>
            <w:r w:rsidR="00D72247">
              <w:rPr>
                <w:noProof/>
                <w:webHidden/>
              </w:rPr>
              <w:fldChar w:fldCharType="end"/>
            </w:r>
          </w:hyperlink>
        </w:p>
        <w:p w14:paraId="7AE9A14C" w14:textId="305E2F20" w:rsidR="00D72247" w:rsidRDefault="003C395C">
          <w:pPr>
            <w:pStyle w:val="TOC2"/>
            <w:tabs>
              <w:tab w:val="right" w:leader="dot" w:pos="10790"/>
            </w:tabs>
            <w:rPr>
              <w:rFonts w:eastAsiaTheme="minorEastAsia" w:cstheme="minorBidi"/>
              <w:iCs w:val="0"/>
              <w:noProof/>
              <w:szCs w:val="22"/>
            </w:rPr>
          </w:pPr>
          <w:hyperlink w:anchor="_Toc526767793" w:history="1">
            <w:r w:rsidR="00D72247" w:rsidRPr="009529AD">
              <w:rPr>
                <w:rStyle w:val="Hyperlink"/>
                <w:rFonts w:eastAsia="Times New Roman"/>
                <w:noProof/>
              </w:rPr>
              <w:t>Additional references</w:t>
            </w:r>
            <w:r w:rsidR="00D72247">
              <w:rPr>
                <w:noProof/>
                <w:webHidden/>
              </w:rPr>
              <w:tab/>
            </w:r>
            <w:r w:rsidR="00D72247">
              <w:rPr>
                <w:noProof/>
                <w:webHidden/>
              </w:rPr>
              <w:fldChar w:fldCharType="begin"/>
            </w:r>
            <w:r w:rsidR="00D72247">
              <w:rPr>
                <w:noProof/>
                <w:webHidden/>
              </w:rPr>
              <w:instrText xml:space="preserve"> PAGEREF _Toc526767793 \h </w:instrText>
            </w:r>
            <w:r w:rsidR="00D72247">
              <w:rPr>
                <w:noProof/>
                <w:webHidden/>
              </w:rPr>
            </w:r>
            <w:r w:rsidR="00D72247">
              <w:rPr>
                <w:noProof/>
                <w:webHidden/>
              </w:rPr>
              <w:fldChar w:fldCharType="separate"/>
            </w:r>
            <w:r w:rsidR="00D72247">
              <w:rPr>
                <w:noProof/>
                <w:webHidden/>
              </w:rPr>
              <w:t>7</w:t>
            </w:r>
            <w:r w:rsidR="00D72247">
              <w:rPr>
                <w:noProof/>
                <w:webHidden/>
              </w:rPr>
              <w:fldChar w:fldCharType="end"/>
            </w:r>
          </w:hyperlink>
        </w:p>
        <w:p w14:paraId="7B803FFF" w14:textId="755879B2" w:rsidR="00D64AFD" w:rsidRPr="0059366F" w:rsidRDefault="00257B04">
          <w:pPr>
            <w:rPr>
              <w:b/>
              <w:bCs/>
              <w:noProof/>
            </w:rPr>
            <w:sectPr w:rsidR="00D64AFD" w:rsidRPr="0059366F" w:rsidSect="00D64AFD">
              <w:headerReference w:type="even" r:id="rId12"/>
              <w:headerReference w:type="default" r:id="rId13"/>
              <w:headerReference w:type="first" r:id="rId14"/>
              <w:pgSz w:w="12240" w:h="15840"/>
              <w:pgMar w:top="720" w:right="720" w:bottom="720" w:left="720" w:header="720" w:footer="720" w:gutter="0"/>
              <w:pgNumType w:start="1"/>
              <w:cols w:space="720"/>
              <w:titlePg/>
              <w:docGrid w:linePitch="360"/>
            </w:sectPr>
          </w:pPr>
          <w:r>
            <w:rPr>
              <w:rFonts w:asciiTheme="minorHAnsi" w:hAnsiTheme="minorHAnsi" w:cstheme="minorHAnsi"/>
              <w:sz w:val="24"/>
              <w:szCs w:val="20"/>
            </w:rPr>
            <w:fldChar w:fldCharType="end"/>
          </w:r>
        </w:p>
      </w:sdtContent>
    </w:sdt>
    <w:p w14:paraId="19FA3515" w14:textId="00A8F73F" w:rsidR="00F954C8" w:rsidRPr="00F954C8" w:rsidRDefault="003E2D5E" w:rsidP="00D53599">
      <w:pPr>
        <w:pStyle w:val="Heading1"/>
      </w:pPr>
      <w:bookmarkStart w:id="3" w:name="_Toc492640499"/>
      <w:bookmarkStart w:id="4" w:name="_Toc492640581"/>
      <w:bookmarkStart w:id="5" w:name="_Toc492652745"/>
      <w:bookmarkStart w:id="6" w:name="_Toc526767788"/>
      <w:r>
        <w:lastRenderedPageBreak/>
        <w:t>Designing for the Microsoft Cloud</w:t>
      </w:r>
      <w:r w:rsidR="00F954C8" w:rsidRPr="00F954C8">
        <w:t xml:space="preserve"> </w:t>
      </w:r>
      <w:r w:rsidR="00151F3C">
        <w:t xml:space="preserve">whiteboard design session </w:t>
      </w:r>
      <w:r w:rsidR="00FF10C0">
        <w:t>student</w:t>
      </w:r>
      <w:r w:rsidR="00F954C8" w:rsidRPr="00F954C8">
        <w:t xml:space="preserve"> guide</w:t>
      </w:r>
      <w:bookmarkEnd w:id="3"/>
      <w:bookmarkEnd w:id="4"/>
      <w:bookmarkEnd w:id="5"/>
      <w:bookmarkEnd w:id="6"/>
    </w:p>
    <w:p w14:paraId="2ED32DAA" w14:textId="62A84D95" w:rsidR="00F954C8" w:rsidRPr="00F954C8" w:rsidRDefault="00151025" w:rsidP="00A150F9">
      <w:pPr>
        <w:pStyle w:val="Heading2"/>
      </w:pPr>
      <w:bookmarkStart w:id="7" w:name="_Toc492652746"/>
      <w:bookmarkStart w:id="8" w:name="_Toc526767789"/>
      <w:bookmarkStart w:id="9" w:name="_Toc492638968"/>
      <w:bookmarkStart w:id="10" w:name="_Toc492640500"/>
      <w:bookmarkStart w:id="11" w:name="_Toc492640582"/>
      <w:r>
        <w:t xml:space="preserve">Step 1: </w:t>
      </w:r>
      <w:r w:rsidR="00F954C8" w:rsidRPr="00F954C8">
        <w:t>Review the customer case study</w:t>
      </w:r>
      <w:bookmarkEnd w:id="7"/>
      <w:bookmarkEnd w:id="8"/>
      <w:r w:rsidR="00F954C8" w:rsidRPr="00F954C8">
        <w:t xml:space="preserve"> </w:t>
      </w:r>
      <w:bookmarkEnd w:id="9"/>
      <w:bookmarkEnd w:id="10"/>
      <w:bookmarkEnd w:id="11"/>
    </w:p>
    <w:p w14:paraId="768B8DB9" w14:textId="77777777" w:rsidR="00F954C8" w:rsidRPr="00F954C8" w:rsidRDefault="00F954C8" w:rsidP="00F954C8">
      <w:pPr>
        <w:spacing w:after="161" w:line="240" w:lineRule="auto"/>
        <w:ind w:right="2635"/>
        <w:rPr>
          <w:rFonts w:eastAsia="Times New Roman" w:cs="Segoe UI"/>
          <w:szCs w:val="20"/>
        </w:rPr>
      </w:pPr>
      <w:r w:rsidRPr="00F954C8">
        <w:rPr>
          <w:rFonts w:eastAsia="Times New Roman" w:cs="Segoe UI"/>
          <w:b/>
          <w:bCs/>
          <w:color w:val="000000"/>
          <w:szCs w:val="20"/>
        </w:rPr>
        <w:t xml:space="preserve">Outcome </w:t>
      </w:r>
    </w:p>
    <w:p w14:paraId="62C8F089" w14:textId="77777777" w:rsidR="00F954C8" w:rsidRPr="00F954C8" w:rsidRDefault="00F954C8" w:rsidP="00F954C8">
      <w:r w:rsidRPr="00F954C8">
        <w:t>Analyze your customer’s needs.</w:t>
      </w:r>
    </w:p>
    <w:p w14:paraId="51C09B33" w14:textId="77777777" w:rsidR="00F954C8" w:rsidRPr="00F954C8" w:rsidRDefault="00F954C8" w:rsidP="00A150F9">
      <w:pPr>
        <w:pStyle w:val="Heading4"/>
      </w:pPr>
      <w:bookmarkStart w:id="12" w:name="_Toc492640583"/>
      <w:r w:rsidRPr="00F954C8">
        <w:t>Facilitator/subject matter expert (SME) presentation of customer case study</w:t>
      </w:r>
      <w:bookmarkEnd w:id="12"/>
      <w:r w:rsidRPr="00F954C8">
        <w:t xml:space="preserve"> </w:t>
      </w:r>
    </w:p>
    <w:p w14:paraId="650ECECA" w14:textId="77777777" w:rsidR="00F954C8" w:rsidRPr="00151025" w:rsidRDefault="00F954C8" w:rsidP="00F954C8">
      <w:pPr>
        <w:spacing w:after="161" w:line="240" w:lineRule="auto"/>
        <w:ind w:right="2635"/>
        <w:rPr>
          <w:rFonts w:eastAsia="Times New Roman" w:cs="Segoe UI"/>
          <w:bCs/>
          <w:color w:val="000000"/>
          <w:szCs w:val="20"/>
        </w:rPr>
      </w:pPr>
      <w:r w:rsidRPr="00151025">
        <w:rPr>
          <w:rFonts w:eastAsia="Times New Roman" w:cs="Segoe UI"/>
          <w:bCs/>
          <w:color w:val="000000"/>
          <w:szCs w:val="20"/>
        </w:rPr>
        <w:t xml:space="preserve">Timeframe: 15 minutes </w:t>
      </w:r>
    </w:p>
    <w:p w14:paraId="632C5867" w14:textId="77777777" w:rsidR="0013706A" w:rsidRPr="00F954C8" w:rsidRDefault="0013706A" w:rsidP="0013706A">
      <w:bookmarkStart w:id="13" w:name="_Toc492640584"/>
      <w:r w:rsidRPr="00F954C8">
        <w:t xml:space="preserve">Directions: With all participants in the session, the facilitator/SME presents an overview of the customer case study along with technical tips. </w:t>
      </w:r>
    </w:p>
    <w:p w14:paraId="37485231" w14:textId="77777777" w:rsidR="0013706A" w:rsidRPr="00F954C8" w:rsidRDefault="0013706A" w:rsidP="0013706A">
      <w:pPr>
        <w:numPr>
          <w:ilvl w:val="0"/>
          <w:numId w:val="14"/>
        </w:numPr>
        <w:contextualSpacing/>
      </w:pPr>
      <w:r w:rsidRPr="00F954C8">
        <w:t xml:space="preserve">Meet your table participants and </w:t>
      </w:r>
      <w:r>
        <w:t>trainer</w:t>
      </w:r>
      <w:r w:rsidRPr="00F954C8">
        <w:t xml:space="preserve">. </w:t>
      </w:r>
    </w:p>
    <w:p w14:paraId="6C85F56B" w14:textId="77777777" w:rsidR="0013706A" w:rsidRPr="00F954C8" w:rsidRDefault="0013706A" w:rsidP="0013706A">
      <w:pPr>
        <w:numPr>
          <w:ilvl w:val="0"/>
          <w:numId w:val="14"/>
        </w:numPr>
        <w:contextualSpacing/>
      </w:pPr>
      <w:r w:rsidRPr="00F954C8">
        <w:t xml:space="preserve">Read </w:t>
      </w:r>
      <w:proofErr w:type="gramStart"/>
      <w:r w:rsidRPr="00F954C8">
        <w:t>all of</w:t>
      </w:r>
      <w:proofErr w:type="gramEnd"/>
      <w:r w:rsidRPr="00F954C8">
        <w:t xml:space="preserve"> the directions for Steps 1–3 in th</w:t>
      </w:r>
      <w:r>
        <w:t>e Student</w:t>
      </w:r>
      <w:r w:rsidRPr="00F954C8">
        <w:t xml:space="preserve"> guide. </w:t>
      </w:r>
    </w:p>
    <w:p w14:paraId="6A24FEFB" w14:textId="77777777" w:rsidR="0013706A" w:rsidRPr="00F954C8" w:rsidRDefault="0013706A" w:rsidP="0013706A">
      <w:pPr>
        <w:numPr>
          <w:ilvl w:val="0"/>
          <w:numId w:val="14"/>
        </w:numPr>
        <w:contextualSpacing/>
      </w:pPr>
      <w:r w:rsidRPr="00F954C8">
        <w:t xml:space="preserve">As a table team, review the following customer case study. </w:t>
      </w:r>
    </w:p>
    <w:p w14:paraId="1C7D9DCB" w14:textId="77777777" w:rsidR="00A150F9" w:rsidRDefault="00A150F9" w:rsidP="00A150F9">
      <w:pPr>
        <w:pStyle w:val="Heading4"/>
      </w:pPr>
      <w:r>
        <w:br w:type="page"/>
      </w:r>
    </w:p>
    <w:p w14:paraId="1E5C1441" w14:textId="65983D89" w:rsidR="00F954C8" w:rsidRPr="00F954C8" w:rsidRDefault="00F954C8" w:rsidP="00A150F9">
      <w:pPr>
        <w:pStyle w:val="Heading4"/>
      </w:pPr>
      <w:r w:rsidRPr="00F954C8">
        <w:lastRenderedPageBreak/>
        <w:t>Customer situation</w:t>
      </w:r>
      <w:bookmarkEnd w:id="13"/>
    </w:p>
    <w:p w14:paraId="4DEDBE56" w14:textId="497E82CC" w:rsidR="003E2D5E" w:rsidRDefault="003E2D5E" w:rsidP="003E2D5E">
      <w:bookmarkStart w:id="14" w:name="_Toc492640585"/>
      <w:r>
        <w:t xml:space="preserve">Best for You Organics Company (B4U) manufactures and sells non-toxic cosmetics that also minimize their impact on the environment. They have grown their business into a billion-dollar business by leveraging the network sales model. In network sales, B4U involves non-employee consultants (also called contractors) to sell their products in a person to person way. </w:t>
      </w:r>
    </w:p>
    <w:p w14:paraId="34ABD165" w14:textId="77777777" w:rsidR="003E2D5E" w:rsidRDefault="003E2D5E" w:rsidP="003E2D5E">
      <w:r>
        <w:t xml:space="preserve">Each consultant runs their own small-scale version of the business, including purchasing product inventory, performing product demonstrations, marketing on social media, handling sales both “on the spot” during in-person events and by driving clients to their personalized B4U website, recruiting and nurturing and building a team of consultants beneath them to help scale their personal organization’s sales force. Consultants start off as individuals but may end up growing their organizations to 100s or 1,000s of consultants beneath them. Some organizations are narrow and deep, with only a few legs directly reporting to the original consultant but having many consultants in the chain below the. Other organizations are wide and shallow, having 10’s to 100’s of direct reports, each only a few levels deep. </w:t>
      </w:r>
    </w:p>
    <w:p w14:paraId="3E8CD59A" w14:textId="5C4B076A" w:rsidR="003E2D5E" w:rsidRDefault="003E2D5E" w:rsidP="003E2D5E">
      <w:r>
        <w:t xml:space="preserve">Today </w:t>
      </w:r>
      <w:proofErr w:type="gramStart"/>
      <w:r>
        <w:t>all of</w:t>
      </w:r>
      <w:proofErr w:type="gramEnd"/>
      <w:r>
        <w:t xml:space="preserve"> their </w:t>
      </w:r>
      <w:r w:rsidR="00B87FD2">
        <w:t xml:space="preserve">corporate </w:t>
      </w:r>
      <w:r>
        <w:t>sales data is stored in SQL Server, but their reporting and analytics is mostly done in an offline fashion using Excel.</w:t>
      </w:r>
      <w:r w:rsidR="00B87FD2">
        <w:t xml:space="preserve"> The consultant sales process is largely paper based and provides very limited visibility to the managing Consultants.</w:t>
      </w:r>
      <w:r>
        <w:t xml:space="preserve"> B4U sees tremendous opportunity in investing in a new data platform running in Azure that would help them scale to larger data sets and cost-efficiently handle their seasonality. </w:t>
      </w:r>
      <w:proofErr w:type="gramStart"/>
      <w:r>
        <w:t>In particular, they</w:t>
      </w:r>
      <w:proofErr w:type="gramEnd"/>
      <w:r>
        <w:t xml:space="preserve"> would like to move towards near real-time analytics, enabling them to assess the current state of the business with minimal latency resulting from the ingest of the source data. Upon this foundational data platform, they would like to layer on AI capabilities to begin performing advanced analytics like customer retention analysis, sales forecasting, anomaly detection and the creation of new product offers and discount programs. </w:t>
      </w:r>
    </w:p>
    <w:p w14:paraId="3BEB3A7B" w14:textId="36E0F318" w:rsidR="003E2D5E" w:rsidRDefault="003E2D5E" w:rsidP="003E2D5E">
      <w:r>
        <w:t>Once packaged as tools, they would like to empower their consultants with the same AI tools they use at a corporate level, so that the consultants can operate their own businesses with the same degree of sophistication and insight.</w:t>
      </w:r>
      <w:r w:rsidR="00B87FD2">
        <w:t xml:space="preserve"> </w:t>
      </w:r>
    </w:p>
    <w:p w14:paraId="0EFB72AE" w14:textId="16A18343" w:rsidR="00D10DB1" w:rsidRDefault="003E2D5E" w:rsidP="19532FA7">
      <w:r>
        <w:t xml:space="preserve">Security is of course of utmost importance, as almost </w:t>
      </w:r>
      <w:r w:rsidR="00C81F3C">
        <w:t>all</w:t>
      </w:r>
      <w:r>
        <w:t xml:space="preserve"> their data is sensitive in one way or another. </w:t>
      </w:r>
      <w:r w:rsidR="00D10DB1">
        <w:t xml:space="preserve">With such a wide and deep organization, managing logins alone in unified way is a challenge for them. Their employees want to use the same credentials they use to access their corporate email to access all other applications in the enterprise. Meanwhile their consultants, don’t want to juggle yet another login and password when most already have their own social account like a Microsoft Account, Google Account or Facebook login. IT for its part wants </w:t>
      </w:r>
      <w:r w:rsidR="00A268F1">
        <w:t xml:space="preserve">none of the risk associated </w:t>
      </w:r>
      <w:r w:rsidR="00D10DB1">
        <w:t>with having to securely store and manage the passwords for any of these users</w:t>
      </w:r>
      <w:r w:rsidR="00A268F1">
        <w:t>, employee</w:t>
      </w:r>
      <w:r w:rsidR="00C81F3C">
        <w:t>s</w:t>
      </w:r>
      <w:r w:rsidR="00A268F1">
        <w:t xml:space="preserve"> or consultant</w:t>
      </w:r>
      <w:r w:rsidR="00C81F3C">
        <w:t>s</w:t>
      </w:r>
      <w:r w:rsidR="00A268F1">
        <w:t xml:space="preserve">. </w:t>
      </w:r>
    </w:p>
    <w:p w14:paraId="0C2E5D17" w14:textId="3CF3770F" w:rsidR="00C54BEE" w:rsidRDefault="00C54BEE" w:rsidP="19532FA7">
      <w:r>
        <w:t>After the unified user credentials challenge, B4U has indicated they are very concerned about protecting their data that lives in the cloud. In fact, they have identified some subsets of data that for compliance purposes can never be stored in the cloud</w:t>
      </w:r>
      <w:r w:rsidR="00CE030D">
        <w:t xml:space="preserve"> and must remain on-premises</w:t>
      </w:r>
      <w:r>
        <w:t xml:space="preserve">, even though some of their reporting websites might need to access it in an aggregate form. They would love to know how Microsoft might help them scale securely into the cloud. </w:t>
      </w:r>
    </w:p>
    <w:p w14:paraId="56125ABC" w14:textId="0C45EA2C" w:rsidR="00553E3C" w:rsidRDefault="00553E3C" w:rsidP="2EBBADF1">
      <w:r>
        <w:t>As B4U has grown, the number of full</w:t>
      </w:r>
      <w:r w:rsidR="00861A62" w:rsidRPr="2EBBADF1">
        <w:t>-</w:t>
      </w:r>
      <w:r>
        <w:t>time employees has also grown to support the ever</w:t>
      </w:r>
      <w:r w:rsidR="00B87FD2" w:rsidRPr="2EBBADF1">
        <w:t>-</w:t>
      </w:r>
      <w:r>
        <w:t xml:space="preserve">growing number of consultants. This has caused them to rethink how they manage IT internally and work together </w:t>
      </w:r>
      <w:r w:rsidR="00B662D1">
        <w:t>to</w:t>
      </w:r>
      <w:r>
        <w:t xml:space="preserve"> support the 1000’s of consultants they now have.  In addition, some of their larger consultants managing </w:t>
      </w:r>
      <w:r w:rsidR="00B662D1">
        <w:t>large numbers</w:t>
      </w:r>
      <w:r>
        <w:t xml:space="preserve"> of consultants o</w:t>
      </w:r>
      <w:r w:rsidR="00B662D1">
        <w:t>n</w:t>
      </w:r>
      <w:r>
        <w:t xml:space="preserve"> their own have also come to B4U for guidance on working the 100’s or even 1000’s of consultants below them. </w:t>
      </w:r>
    </w:p>
    <w:p w14:paraId="05189AD4" w14:textId="6EA8F4B8" w:rsidR="00553E3C" w:rsidRDefault="00553E3C" w:rsidP="19532FA7">
      <w:r>
        <w:t>Some of the roles of the full-time employees at B4U are: the executive team, finance, human resources, sales and marketing support</w:t>
      </w:r>
      <w:r w:rsidR="003129EC">
        <w:t>, inventory management, product design, and a small IT team to support the organization.</w:t>
      </w:r>
    </w:p>
    <w:p w14:paraId="6013094C" w14:textId="3DA3700A" w:rsidR="003129EC" w:rsidRDefault="00B47536" w:rsidP="19532FA7">
      <w:r>
        <w:t>Computers are currently</w:t>
      </w:r>
      <w:r w:rsidR="003129EC">
        <w:t xml:space="preserve"> purchased and sent straight to the IT department to install Windows, configure and install software, and prepare</w:t>
      </w:r>
      <w:r>
        <w:t xml:space="preserve"> it</w:t>
      </w:r>
      <w:r w:rsidR="003129EC">
        <w:t xml:space="preserve"> to be delivered to the appropriate employee. </w:t>
      </w:r>
      <w:r>
        <w:t>T</w:t>
      </w:r>
      <w:r w:rsidR="003129EC">
        <w:t>hey have also had a central file server located on-premises where all the company files are stored. Employees would then connect over VPN to access the files.</w:t>
      </w:r>
    </w:p>
    <w:p w14:paraId="420E038D" w14:textId="1C0C850A" w:rsidR="00054484" w:rsidRDefault="00054484" w:rsidP="19532FA7">
      <w:r>
        <w:lastRenderedPageBreak/>
        <w:t>B4U has an aging Infra</w:t>
      </w:r>
      <w:r w:rsidR="009601E2">
        <w:t>structure</w:t>
      </w:r>
      <w:r>
        <w:t xml:space="preserve"> made up of physical servers and </w:t>
      </w:r>
      <w:r w:rsidR="009601E2">
        <w:t>VMware VMs.  These include their Exchange email, applications and SQL Server.  Instead of investing in this infrastructure they want to invest in their applications and data capabilities.  They are looking for options to move these servers to the cloud or decommission them where it makes sense and replace them with either SaaS or IaaS services.</w:t>
      </w:r>
    </w:p>
    <w:p w14:paraId="61F02943" w14:textId="77777777" w:rsidR="003129EC" w:rsidRDefault="003129EC" w:rsidP="19532FA7">
      <w:r>
        <w:t>As B4U has grown, a couple of things have occurred:</w:t>
      </w:r>
    </w:p>
    <w:p w14:paraId="2918B5C2" w14:textId="2459C002" w:rsidR="003129EC" w:rsidRDefault="00B662D1" w:rsidP="00761B4F">
      <w:pPr>
        <w:pStyle w:val="ListParagraph"/>
        <w:numPr>
          <w:ilvl w:val="0"/>
          <w:numId w:val="46"/>
        </w:numPr>
      </w:pPr>
      <w:r>
        <w:t>To</w:t>
      </w:r>
      <w:r w:rsidR="003129EC">
        <w:t xml:space="preserve"> get high quality employees B4U has started hiring more remote employees.</w:t>
      </w:r>
    </w:p>
    <w:p w14:paraId="442612AF" w14:textId="6C1644C4" w:rsidR="003129EC" w:rsidRDefault="003129EC" w:rsidP="00761B4F">
      <w:pPr>
        <w:pStyle w:val="ListParagraph"/>
        <w:numPr>
          <w:ilvl w:val="0"/>
          <w:numId w:val="46"/>
        </w:numPr>
      </w:pPr>
      <w:r>
        <w:t>As they have grown with consultants around the globe, the</w:t>
      </w:r>
      <w:r w:rsidR="00B662D1">
        <w:t>y</w:t>
      </w:r>
      <w:r>
        <w:t xml:space="preserve"> </w:t>
      </w:r>
      <w:r w:rsidR="00B662D1">
        <w:t xml:space="preserve">have </w:t>
      </w:r>
      <w:r>
        <w:t>hire</w:t>
      </w:r>
      <w:r w:rsidR="00B662D1">
        <w:t>d</w:t>
      </w:r>
      <w:r>
        <w:t xml:space="preserve"> employees in various locations</w:t>
      </w:r>
      <w:r w:rsidR="00B662D1">
        <w:t xml:space="preserve"> around the world </w:t>
      </w:r>
      <w:r>
        <w:t xml:space="preserve">to support these consultants. </w:t>
      </w:r>
    </w:p>
    <w:p w14:paraId="026579E4" w14:textId="5C7BB293" w:rsidR="00B87FD2" w:rsidRDefault="00B87FD2" w:rsidP="00761B4F">
      <w:pPr>
        <w:pStyle w:val="ListParagraph"/>
        <w:numPr>
          <w:ilvl w:val="0"/>
          <w:numId w:val="46"/>
        </w:numPr>
      </w:pPr>
      <w:r>
        <w:t xml:space="preserve">The largely </w:t>
      </w:r>
      <w:r w:rsidR="00B662D1">
        <w:t>paper-based</w:t>
      </w:r>
      <w:r>
        <w:t xml:space="preserve"> sales process </w:t>
      </w:r>
      <w:r w:rsidR="00B662D1">
        <w:t>is</w:t>
      </w:r>
      <w:r>
        <w:t xml:space="preserve"> seen as outdated by potential </w:t>
      </w:r>
      <w:r w:rsidR="002039D5">
        <w:t>consultants and</w:t>
      </w:r>
      <w:r>
        <w:t xml:space="preserve"> </w:t>
      </w:r>
      <w:r w:rsidR="00B662D1">
        <w:t xml:space="preserve">is </w:t>
      </w:r>
      <w:r>
        <w:t>barrier</w:t>
      </w:r>
      <w:r w:rsidR="00B662D1">
        <w:t xml:space="preserve"> to </w:t>
      </w:r>
      <w:r>
        <w:t>recruiting</w:t>
      </w:r>
      <w:r w:rsidR="00B662D1">
        <w:t xml:space="preserve"> new younger consultants</w:t>
      </w:r>
      <w:r>
        <w:t>.</w:t>
      </w:r>
    </w:p>
    <w:p w14:paraId="39F5999A" w14:textId="27813DC8" w:rsidR="003129EC" w:rsidRDefault="00B47536" w:rsidP="19532FA7">
      <w:r>
        <w:t xml:space="preserve">With </w:t>
      </w:r>
      <w:r w:rsidR="002039D5">
        <w:t xml:space="preserve">the </w:t>
      </w:r>
      <w:r>
        <w:t>grow</w:t>
      </w:r>
      <w:r w:rsidR="002039D5">
        <w:t>th</w:t>
      </w:r>
      <w:r>
        <w:t xml:space="preserve"> of remote workers </w:t>
      </w:r>
      <w:r w:rsidR="002039D5">
        <w:t>B4U</w:t>
      </w:r>
      <w:r>
        <w:t xml:space="preserve"> ha</w:t>
      </w:r>
      <w:r w:rsidR="002039D5">
        <w:t>s</w:t>
      </w:r>
      <w:r>
        <w:t xml:space="preserve"> started encountering multiple issues hindering further growth:</w:t>
      </w:r>
    </w:p>
    <w:p w14:paraId="748A8EAD" w14:textId="6792977C" w:rsidR="00B47536" w:rsidRDefault="00B47536" w:rsidP="00761B4F">
      <w:pPr>
        <w:pStyle w:val="ListParagraph"/>
        <w:numPr>
          <w:ilvl w:val="0"/>
          <w:numId w:val="49"/>
        </w:numPr>
      </w:pPr>
      <w:r>
        <w:t>The IT department is getting backed up with the time it has been taking to configure new computers. They also find themselves shipping more and more devices to the various remote workers.</w:t>
      </w:r>
    </w:p>
    <w:p w14:paraId="0AA6891A" w14:textId="242BEA57" w:rsidR="00B76CD1" w:rsidRDefault="00B76CD1" w:rsidP="00761B4F">
      <w:pPr>
        <w:pStyle w:val="ListParagraph"/>
        <w:numPr>
          <w:ilvl w:val="0"/>
          <w:numId w:val="49"/>
        </w:numPr>
      </w:pPr>
      <w:r>
        <w:t>In the past, they weren’t as disciplined in the computer they ordered, as such they have a wide range of brands and types of devices making support a challenge.</w:t>
      </w:r>
      <w:r w:rsidRPr="2EBBADF1">
        <w:t xml:space="preserve"> </w:t>
      </w:r>
    </w:p>
    <w:p w14:paraId="44F70749" w14:textId="03EC12E3" w:rsidR="003129EC" w:rsidRDefault="00B76CD1" w:rsidP="00761B4F">
      <w:pPr>
        <w:pStyle w:val="ListParagraph"/>
        <w:numPr>
          <w:ilvl w:val="0"/>
          <w:numId w:val="49"/>
        </w:numPr>
      </w:pPr>
      <w:r>
        <w:t>With the number of people connect</w:t>
      </w:r>
      <w:r w:rsidR="00D749F5">
        <w:t>ing</w:t>
      </w:r>
      <w:r>
        <w:t xml:space="preserve"> to VPN to access the file server, access has become painfully</w:t>
      </w:r>
      <w:r w:rsidR="003129EC">
        <w:t xml:space="preserve"> </w:t>
      </w:r>
      <w:r>
        <w:t>slow with the</w:t>
      </w:r>
      <w:r w:rsidR="003129EC">
        <w:t xml:space="preserve"> increase</w:t>
      </w:r>
      <w:r>
        <w:t>d</w:t>
      </w:r>
      <w:r w:rsidR="003129EC">
        <w:t xml:space="preserve"> amount and size of files, especially in the marketing department.</w:t>
      </w:r>
    </w:p>
    <w:p w14:paraId="58C8AB52" w14:textId="129D3402" w:rsidR="00861A62" w:rsidRDefault="00861A62" w:rsidP="00761B4F">
      <w:pPr>
        <w:pStyle w:val="ListParagraph"/>
        <w:numPr>
          <w:ilvl w:val="0"/>
          <w:numId w:val="49"/>
        </w:numPr>
      </w:pPr>
      <w:r>
        <w:t xml:space="preserve">Communication has become a challenge between all the remote employees as well as communication from B4U to consultants. Some of the consultants managing 100’s or 1000’s of other consultants </w:t>
      </w:r>
      <w:proofErr w:type="gramStart"/>
      <w:r>
        <w:t>have</w:t>
      </w:r>
      <w:proofErr w:type="gramEnd"/>
      <w:r>
        <w:t xml:space="preserve"> started asking for recommendations on how they can better communicate with the consultants reporting to them.</w:t>
      </w:r>
    </w:p>
    <w:p w14:paraId="61411B50" w14:textId="1602A0D2" w:rsidR="00714A6C" w:rsidRDefault="00861A62" w:rsidP="00761B4F">
      <w:pPr>
        <w:pStyle w:val="ListParagraph"/>
      </w:pPr>
      <w:r>
        <w:t xml:space="preserve">With </w:t>
      </w:r>
      <w:r w:rsidR="002039D5">
        <w:t>all</w:t>
      </w:r>
      <w:r>
        <w:t xml:space="preserve"> these challenges, as mentioned before, security and data residency </w:t>
      </w:r>
      <w:r w:rsidR="002039D5">
        <w:t>are</w:t>
      </w:r>
      <w:r w:rsidRPr="2EBBADF1">
        <w:t xml:space="preserve"> </w:t>
      </w:r>
      <w:r w:rsidR="002039D5">
        <w:t xml:space="preserve">also </w:t>
      </w:r>
      <w:r>
        <w:t>extremely important both with internal content as well as content shared with their consultants.</w:t>
      </w:r>
    </w:p>
    <w:p w14:paraId="7C7E09F6" w14:textId="7DE06084" w:rsidR="00861A62" w:rsidRDefault="00714A6C" w:rsidP="00761B4F">
      <w:pPr>
        <w:pStyle w:val="ListParagraph"/>
        <w:numPr>
          <w:ilvl w:val="0"/>
          <w:numId w:val="49"/>
        </w:numPr>
      </w:pPr>
      <w:r>
        <w:t>Their aging Exchange 2013 environment is running out of space to host the ever</w:t>
      </w:r>
      <w:r w:rsidR="00B87FD2">
        <w:t>-</w:t>
      </w:r>
      <w:r>
        <w:t>increasing amount of email. The hardware and software are both ready for an upgrade, but B4U is also open to other options besides hosting their email on-premises.</w:t>
      </w:r>
    </w:p>
    <w:p w14:paraId="0A0A7543" w14:textId="291A610D" w:rsidR="009601E2" w:rsidRDefault="009601E2" w:rsidP="00761B4F">
      <w:pPr>
        <w:pStyle w:val="ListParagraph"/>
        <w:numPr>
          <w:ilvl w:val="0"/>
          <w:numId w:val="49"/>
        </w:numPr>
      </w:pPr>
      <w:r>
        <w:t xml:space="preserve">They feel that resources which are being used to manage an aging infrastructure and datacenter should be reallocated toward their modernization efforts.  They want to move </w:t>
      </w:r>
      <w:proofErr w:type="gramStart"/>
      <w:r>
        <w:t>all of</w:t>
      </w:r>
      <w:proofErr w:type="gramEnd"/>
      <w:r>
        <w:t xml:space="preserve"> their applications and data to the cloud.</w:t>
      </w:r>
    </w:p>
    <w:p w14:paraId="53CF048E" w14:textId="2C93B35D" w:rsidR="00A150F9" w:rsidRDefault="00861A62" w:rsidP="00761B4F">
      <w:r>
        <w:t xml:space="preserve">With B4U looking to leverage </w:t>
      </w:r>
      <w:r w:rsidR="007059B0">
        <w:t>the cloud</w:t>
      </w:r>
      <w:r w:rsidR="004F48A8">
        <w:t>, they would like to stay with Microsoft for as much as possible</w:t>
      </w:r>
      <w:r w:rsidR="007059B0">
        <w:t xml:space="preserve"> as well as offload as much as possible to the cloud. </w:t>
      </w:r>
      <w:r w:rsidR="00A150F9">
        <w:br w:type="page"/>
      </w:r>
    </w:p>
    <w:p w14:paraId="04B0DDA9" w14:textId="2089715F" w:rsidR="00F954C8" w:rsidRPr="00F954C8" w:rsidRDefault="00F954C8" w:rsidP="00A150F9">
      <w:pPr>
        <w:pStyle w:val="Heading4"/>
      </w:pPr>
      <w:r w:rsidRPr="00F954C8">
        <w:lastRenderedPageBreak/>
        <w:t>Customer needs</w:t>
      </w:r>
      <w:bookmarkEnd w:id="14"/>
      <w:r w:rsidRPr="00F954C8">
        <w:rPr>
          <w:rFonts w:cs="Segoe UI"/>
          <w:color w:val="2E75B5"/>
          <w:sz w:val="26"/>
          <w:szCs w:val="26"/>
          <w14:textFill>
            <w14:solidFill>
              <w14:srgbClr w14:val="2E75B5">
                <w14:lumMod w14:val="75000"/>
              </w14:srgbClr>
            </w14:solidFill>
          </w14:textFill>
        </w:rPr>
        <w:tab/>
      </w:r>
    </w:p>
    <w:p w14:paraId="7BEA642D" w14:textId="7874E209" w:rsidR="00602E2C" w:rsidRDefault="00602E2C" w:rsidP="007332FE">
      <w:pPr>
        <w:numPr>
          <w:ilvl w:val="0"/>
          <w:numId w:val="30"/>
        </w:numPr>
        <w:spacing w:after="0" w:line="250" w:lineRule="auto"/>
        <w:ind w:right="13" w:hanging="360"/>
        <w:rPr>
          <w:rFonts w:cs="Segoe UI"/>
        </w:rPr>
      </w:pPr>
      <w:bookmarkStart w:id="15" w:name="_Toc492640586"/>
      <w:r>
        <w:rPr>
          <w:rFonts w:cs="Segoe UI"/>
        </w:rPr>
        <w:t>Modernize their analytics capabilities in the cloud.</w:t>
      </w:r>
    </w:p>
    <w:p w14:paraId="37107951" w14:textId="61C7F638" w:rsidR="00602E2C" w:rsidRDefault="00602E2C" w:rsidP="007332FE">
      <w:pPr>
        <w:numPr>
          <w:ilvl w:val="0"/>
          <w:numId w:val="30"/>
        </w:numPr>
        <w:spacing w:after="0" w:line="250" w:lineRule="auto"/>
        <w:ind w:right="13" w:hanging="360"/>
        <w:rPr>
          <w:rFonts w:cs="Segoe UI"/>
        </w:rPr>
      </w:pPr>
      <w:r>
        <w:rPr>
          <w:rFonts w:cs="Segoe UI"/>
        </w:rPr>
        <w:t>Maintain and improve their security posture.</w:t>
      </w:r>
    </w:p>
    <w:p w14:paraId="7AD0243B" w14:textId="7409ED3C" w:rsidR="009509B6" w:rsidRDefault="009509B6" w:rsidP="007332FE">
      <w:pPr>
        <w:numPr>
          <w:ilvl w:val="0"/>
          <w:numId w:val="30"/>
        </w:numPr>
        <w:spacing w:after="0" w:line="250" w:lineRule="auto"/>
        <w:ind w:right="13" w:hanging="360"/>
        <w:rPr>
          <w:rFonts w:cs="Segoe UI"/>
        </w:rPr>
      </w:pPr>
      <w:r>
        <w:rPr>
          <w:rFonts w:cs="Segoe UI"/>
        </w:rPr>
        <w:t>Speed up the deployment process of Windows 10</w:t>
      </w:r>
      <w:r w:rsidR="009601E2">
        <w:rPr>
          <w:rFonts w:cs="Segoe UI"/>
        </w:rPr>
        <w:t>.</w:t>
      </w:r>
    </w:p>
    <w:p w14:paraId="450CD256" w14:textId="3BDF1BDF" w:rsidR="009509B6" w:rsidRDefault="009509B6" w:rsidP="007332FE">
      <w:pPr>
        <w:numPr>
          <w:ilvl w:val="0"/>
          <w:numId w:val="30"/>
        </w:numPr>
        <w:spacing w:after="0" w:line="250" w:lineRule="auto"/>
        <w:ind w:right="13" w:hanging="360"/>
        <w:rPr>
          <w:rFonts w:cs="Segoe UI"/>
        </w:rPr>
      </w:pPr>
      <w:r>
        <w:rPr>
          <w:rFonts w:cs="Segoe UI"/>
        </w:rPr>
        <w:t>Standardize on computer hardware across the organization</w:t>
      </w:r>
      <w:r w:rsidR="009601E2">
        <w:rPr>
          <w:rFonts w:cs="Segoe UI"/>
        </w:rPr>
        <w:t>.</w:t>
      </w:r>
    </w:p>
    <w:p w14:paraId="0EAB242A" w14:textId="793D0443" w:rsidR="009509B6" w:rsidRDefault="009509B6" w:rsidP="007332FE">
      <w:pPr>
        <w:numPr>
          <w:ilvl w:val="0"/>
          <w:numId w:val="30"/>
        </w:numPr>
        <w:spacing w:after="0" w:line="250" w:lineRule="auto"/>
        <w:ind w:right="13" w:hanging="360"/>
        <w:rPr>
          <w:rFonts w:cs="Segoe UI"/>
        </w:rPr>
      </w:pPr>
      <w:r>
        <w:rPr>
          <w:rFonts w:cs="Segoe UI"/>
        </w:rPr>
        <w:t>Eliminate the need for VPN to access files and resources</w:t>
      </w:r>
      <w:r w:rsidR="009601E2">
        <w:rPr>
          <w:rFonts w:cs="Segoe UI"/>
        </w:rPr>
        <w:t>.</w:t>
      </w:r>
    </w:p>
    <w:p w14:paraId="375EA1F9" w14:textId="77777777" w:rsidR="009509B6" w:rsidRDefault="009509B6" w:rsidP="007332FE">
      <w:pPr>
        <w:numPr>
          <w:ilvl w:val="0"/>
          <w:numId w:val="30"/>
        </w:numPr>
        <w:spacing w:after="0" w:line="250" w:lineRule="auto"/>
        <w:ind w:right="13" w:hanging="360"/>
        <w:rPr>
          <w:rFonts w:cs="Segoe UI"/>
        </w:rPr>
      </w:pPr>
      <w:r>
        <w:rPr>
          <w:rFonts w:cs="Segoe UI"/>
        </w:rPr>
        <w:t>Provide tools for better communication:</w:t>
      </w:r>
    </w:p>
    <w:p w14:paraId="3FB0286F" w14:textId="77777777" w:rsidR="009509B6" w:rsidRPr="00761B4F" w:rsidRDefault="009509B6" w:rsidP="00761B4F">
      <w:pPr>
        <w:numPr>
          <w:ilvl w:val="1"/>
          <w:numId w:val="30"/>
        </w:numPr>
        <w:spacing w:after="0" w:line="250" w:lineRule="auto"/>
        <w:ind w:right="13" w:hanging="360"/>
        <w:rPr>
          <w:rFonts w:cs="Segoe UI"/>
        </w:rPr>
      </w:pPr>
      <w:r>
        <w:rPr>
          <w:rFonts w:cs="Segoe UI"/>
        </w:rPr>
        <w:t>Between full time employees</w:t>
      </w:r>
    </w:p>
    <w:p w14:paraId="142C9B54" w14:textId="77777777" w:rsidR="009509B6" w:rsidRPr="00761B4F" w:rsidRDefault="009509B6" w:rsidP="00761B4F">
      <w:pPr>
        <w:numPr>
          <w:ilvl w:val="1"/>
          <w:numId w:val="30"/>
        </w:numPr>
        <w:spacing w:after="0" w:line="250" w:lineRule="auto"/>
        <w:ind w:right="13" w:hanging="360"/>
        <w:rPr>
          <w:rFonts w:cs="Segoe UI"/>
        </w:rPr>
      </w:pPr>
      <w:r>
        <w:rPr>
          <w:rFonts w:cs="Segoe UI"/>
        </w:rPr>
        <w:t>Between full time employees and consultants</w:t>
      </w:r>
    </w:p>
    <w:p w14:paraId="69483716" w14:textId="3954C636" w:rsidR="009509B6" w:rsidRPr="00761B4F" w:rsidRDefault="009509B6" w:rsidP="00761B4F">
      <w:pPr>
        <w:numPr>
          <w:ilvl w:val="1"/>
          <w:numId w:val="30"/>
        </w:numPr>
        <w:spacing w:after="0" w:line="250" w:lineRule="auto"/>
        <w:ind w:right="13" w:hanging="360"/>
        <w:rPr>
          <w:rFonts w:cs="Segoe UI"/>
        </w:rPr>
      </w:pPr>
      <w:r>
        <w:rPr>
          <w:rFonts w:cs="Segoe UI"/>
        </w:rPr>
        <w:t xml:space="preserve">Between consultants and the </w:t>
      </w:r>
      <w:r w:rsidR="00732BE2">
        <w:rPr>
          <w:rFonts w:cs="Segoe UI"/>
        </w:rPr>
        <w:t>consultants,</w:t>
      </w:r>
      <w:r>
        <w:rPr>
          <w:rFonts w:cs="Segoe UI"/>
        </w:rPr>
        <w:t xml:space="preserve"> they manage</w:t>
      </w:r>
    </w:p>
    <w:p w14:paraId="264B2E71" w14:textId="36EA50AC" w:rsidR="00C278DE" w:rsidRPr="00C278DE" w:rsidRDefault="00C278DE" w:rsidP="00C278DE">
      <w:pPr>
        <w:numPr>
          <w:ilvl w:val="0"/>
          <w:numId w:val="30"/>
        </w:numPr>
        <w:spacing w:after="0" w:line="250" w:lineRule="auto"/>
        <w:ind w:right="13" w:hanging="360"/>
        <w:rPr>
          <w:rFonts w:cs="Segoe UI"/>
        </w:rPr>
      </w:pPr>
      <w:r>
        <w:rPr>
          <w:rFonts w:cs="Segoe UI"/>
        </w:rPr>
        <w:t>Look at alternatives for an email server that can scale to support 1000’s of mailboxes and terabytes of email for users around the globe.</w:t>
      </w:r>
    </w:p>
    <w:p w14:paraId="68A35035" w14:textId="34D97EC5" w:rsidR="00C278DE" w:rsidRDefault="009509B6" w:rsidP="009509B6">
      <w:pPr>
        <w:numPr>
          <w:ilvl w:val="0"/>
          <w:numId w:val="30"/>
        </w:numPr>
        <w:spacing w:after="0" w:line="250" w:lineRule="auto"/>
        <w:ind w:right="13" w:hanging="360"/>
        <w:rPr>
          <w:rFonts w:cs="Segoe UI"/>
        </w:rPr>
      </w:pPr>
      <w:r>
        <w:rPr>
          <w:rFonts w:cs="Segoe UI"/>
        </w:rPr>
        <w:t>Insure the data remains secure and located in the proper geographic region to insure compliance</w:t>
      </w:r>
      <w:r w:rsidR="009601E2">
        <w:rPr>
          <w:rFonts w:cs="Segoe UI"/>
        </w:rPr>
        <w:t>.</w:t>
      </w:r>
    </w:p>
    <w:p w14:paraId="1BB0A6FB" w14:textId="16E10BEF" w:rsidR="00B87FD2" w:rsidRDefault="00B87FD2" w:rsidP="009509B6">
      <w:pPr>
        <w:numPr>
          <w:ilvl w:val="0"/>
          <w:numId w:val="30"/>
        </w:numPr>
        <w:spacing w:after="0" w:line="250" w:lineRule="auto"/>
        <w:ind w:right="13" w:hanging="360"/>
        <w:rPr>
          <w:rFonts w:cs="Segoe UI"/>
        </w:rPr>
      </w:pPr>
      <w:r>
        <w:rPr>
          <w:rFonts w:cs="Segoe UI"/>
        </w:rPr>
        <w:t xml:space="preserve">A platform for rapidly </w:t>
      </w:r>
      <w:r w:rsidR="00F51B2C">
        <w:rPr>
          <w:rFonts w:cs="Segoe UI"/>
        </w:rPr>
        <w:t>creating and deploying mobile apps to employees and consultants</w:t>
      </w:r>
      <w:r w:rsidR="009601E2">
        <w:rPr>
          <w:rFonts w:cs="Segoe UI"/>
        </w:rPr>
        <w:t>.</w:t>
      </w:r>
    </w:p>
    <w:p w14:paraId="00F0AB96" w14:textId="0444CDC7" w:rsidR="00B87FD2" w:rsidRDefault="00B87FD2" w:rsidP="009509B6">
      <w:pPr>
        <w:numPr>
          <w:ilvl w:val="0"/>
          <w:numId w:val="30"/>
        </w:numPr>
        <w:spacing w:after="0" w:line="250" w:lineRule="auto"/>
        <w:ind w:right="13" w:hanging="360"/>
        <w:rPr>
          <w:rFonts w:cs="Segoe UI"/>
        </w:rPr>
      </w:pPr>
      <w:r>
        <w:rPr>
          <w:rFonts w:cs="Segoe UI"/>
        </w:rPr>
        <w:t>Give consultants a simplified, mobile centric process for entering sale details and customer contact information</w:t>
      </w:r>
    </w:p>
    <w:p w14:paraId="67849A66" w14:textId="004C10B5" w:rsidR="00B87FD2" w:rsidRDefault="00B87FD2" w:rsidP="009509B6">
      <w:pPr>
        <w:numPr>
          <w:ilvl w:val="0"/>
          <w:numId w:val="30"/>
        </w:numPr>
        <w:spacing w:after="0" w:line="250" w:lineRule="auto"/>
        <w:ind w:right="13" w:hanging="360"/>
        <w:rPr>
          <w:rFonts w:cs="Segoe UI"/>
        </w:rPr>
      </w:pPr>
      <w:r>
        <w:rPr>
          <w:rFonts w:cs="Segoe UI"/>
        </w:rPr>
        <w:t xml:space="preserve">Self-service reporting capabilities </w:t>
      </w:r>
      <w:r w:rsidR="00F51B2C">
        <w:rPr>
          <w:rFonts w:cs="Segoe UI"/>
        </w:rPr>
        <w:t>for employees and consultants</w:t>
      </w:r>
      <w:r w:rsidR="009601E2">
        <w:rPr>
          <w:rFonts w:cs="Segoe UI"/>
        </w:rPr>
        <w:t>.</w:t>
      </w:r>
    </w:p>
    <w:p w14:paraId="0129B1B2" w14:textId="1A423C4F" w:rsidR="009601E2" w:rsidRDefault="009601E2" w:rsidP="009509B6">
      <w:pPr>
        <w:numPr>
          <w:ilvl w:val="0"/>
          <w:numId w:val="30"/>
        </w:numPr>
        <w:spacing w:after="0" w:line="250" w:lineRule="auto"/>
        <w:ind w:right="13" w:hanging="360"/>
        <w:rPr>
          <w:rFonts w:cs="Segoe UI"/>
        </w:rPr>
      </w:pPr>
      <w:r>
        <w:rPr>
          <w:rFonts w:cs="Segoe UI"/>
        </w:rPr>
        <w:t>All remaining servers and VMs need to be moved to the cloud.  B4U wants to focus on their applications and consultants not running a datacenter.</w:t>
      </w:r>
    </w:p>
    <w:p w14:paraId="4122989B" w14:textId="27AABF7A" w:rsidR="00F954C8" w:rsidRPr="00F954C8" w:rsidRDefault="00F954C8" w:rsidP="00A150F9">
      <w:pPr>
        <w:pStyle w:val="Heading4"/>
      </w:pPr>
      <w:r w:rsidRPr="00F954C8">
        <w:t xml:space="preserve">Customer objections </w:t>
      </w:r>
      <w:bookmarkEnd w:id="15"/>
    </w:p>
    <w:p w14:paraId="6438F7F8" w14:textId="19B54F61" w:rsidR="00883B57" w:rsidRDefault="00883B57" w:rsidP="00721F4A">
      <w:pPr>
        <w:numPr>
          <w:ilvl w:val="0"/>
          <w:numId w:val="32"/>
        </w:numPr>
        <w:spacing w:after="40" w:line="250" w:lineRule="auto"/>
        <w:ind w:right="13" w:hanging="360"/>
        <w:rPr>
          <w:rFonts w:cs="Segoe UI"/>
        </w:rPr>
      </w:pPr>
      <w:bookmarkStart w:id="16" w:name="_Toc492640587"/>
      <w:r>
        <w:rPr>
          <w:rFonts w:cs="Segoe UI"/>
        </w:rPr>
        <w:t>We’re a little confused- what is the Microsoft Cloud and how do the big pieces fit together? How do they relate to what we do with our on-premise laptops and devices?</w:t>
      </w:r>
    </w:p>
    <w:p w14:paraId="0F09963D" w14:textId="57504522" w:rsidR="00405EDE" w:rsidRPr="00721F4A" w:rsidRDefault="00146200" w:rsidP="00721F4A">
      <w:pPr>
        <w:numPr>
          <w:ilvl w:val="0"/>
          <w:numId w:val="32"/>
        </w:numPr>
        <w:spacing w:after="40" w:line="250" w:lineRule="auto"/>
        <w:ind w:right="13" w:hanging="360"/>
        <w:rPr>
          <w:rFonts w:cs="Segoe UI"/>
        </w:rPr>
      </w:pPr>
      <w:r>
        <w:rPr>
          <w:rFonts w:cs="Segoe UI"/>
        </w:rPr>
        <w:t>Can Microsoft 365 really handle the security requirements of B4U?</w:t>
      </w:r>
      <w:r w:rsidR="00721F4A">
        <w:rPr>
          <w:rFonts w:cs="Segoe UI"/>
        </w:rPr>
        <w:t xml:space="preserve"> </w:t>
      </w:r>
      <w:r w:rsidR="00405EDE" w:rsidRPr="00721F4A">
        <w:rPr>
          <w:rFonts w:cs="Segoe UI"/>
        </w:rPr>
        <w:t xml:space="preserve">I </w:t>
      </w:r>
      <w:r w:rsidR="00721F4A">
        <w:rPr>
          <w:rFonts w:cs="Segoe UI"/>
        </w:rPr>
        <w:t>like</w:t>
      </w:r>
      <w:r w:rsidR="00405EDE" w:rsidRPr="00721F4A">
        <w:rPr>
          <w:rFonts w:cs="Segoe UI"/>
        </w:rPr>
        <w:t xml:space="preserve"> my own data center, it’s more secure there.</w:t>
      </w:r>
    </w:p>
    <w:p w14:paraId="613E9D6F" w14:textId="77777777" w:rsidR="00405EDE" w:rsidRDefault="00405EDE" w:rsidP="008D679F">
      <w:pPr>
        <w:numPr>
          <w:ilvl w:val="0"/>
          <w:numId w:val="32"/>
        </w:numPr>
        <w:spacing w:after="40" w:line="250" w:lineRule="auto"/>
        <w:ind w:right="13" w:hanging="360"/>
        <w:rPr>
          <w:rFonts w:cs="Segoe UI"/>
        </w:rPr>
      </w:pPr>
      <w:r>
        <w:rPr>
          <w:rFonts w:cs="Segoe UI"/>
        </w:rPr>
        <w:t xml:space="preserve">I like to purchase software one and use it for a while.  I’m not so sure about a subscription, is it </w:t>
      </w:r>
      <w:proofErr w:type="gramStart"/>
      <w:r>
        <w:rPr>
          <w:rFonts w:cs="Segoe UI"/>
        </w:rPr>
        <w:t>really worth it</w:t>
      </w:r>
      <w:proofErr w:type="gramEnd"/>
      <w:r>
        <w:rPr>
          <w:rFonts w:cs="Segoe UI"/>
        </w:rPr>
        <w:t>?</w:t>
      </w:r>
    </w:p>
    <w:p w14:paraId="6C1FF24D" w14:textId="77777777" w:rsidR="00405EDE" w:rsidRDefault="00405EDE" w:rsidP="008D679F">
      <w:pPr>
        <w:numPr>
          <w:ilvl w:val="0"/>
          <w:numId w:val="32"/>
        </w:numPr>
        <w:spacing w:after="40" w:line="250" w:lineRule="auto"/>
        <w:ind w:right="13" w:hanging="360"/>
        <w:rPr>
          <w:rFonts w:cs="Segoe UI"/>
        </w:rPr>
      </w:pPr>
      <w:r>
        <w:rPr>
          <w:rFonts w:cs="Segoe UI"/>
        </w:rPr>
        <w:t>It’s the “cloud” how can I be sure where my data is stored for compliance?</w:t>
      </w:r>
    </w:p>
    <w:p w14:paraId="36CA4CEF" w14:textId="77777777" w:rsidR="00B51F90" w:rsidRDefault="00405EDE" w:rsidP="00405EDE">
      <w:pPr>
        <w:numPr>
          <w:ilvl w:val="0"/>
          <w:numId w:val="32"/>
        </w:numPr>
        <w:spacing w:after="40" w:line="250" w:lineRule="auto"/>
        <w:ind w:right="13" w:hanging="360"/>
        <w:rPr>
          <w:rFonts w:cs="Segoe UI"/>
        </w:rPr>
      </w:pPr>
      <w:r>
        <w:rPr>
          <w:rFonts w:cs="Segoe UI"/>
        </w:rPr>
        <w:t xml:space="preserve">We have certain regulations we </w:t>
      </w:r>
      <w:proofErr w:type="gramStart"/>
      <w:r>
        <w:rPr>
          <w:rFonts w:cs="Segoe UI"/>
        </w:rPr>
        <w:t>have to</w:t>
      </w:r>
      <w:proofErr w:type="gramEnd"/>
      <w:r>
        <w:rPr>
          <w:rFonts w:cs="Segoe UI"/>
        </w:rPr>
        <w:t xml:space="preserve"> comply to, is Microsoft 365 compliant with those regulations?</w:t>
      </w:r>
    </w:p>
    <w:p w14:paraId="60146A87" w14:textId="77777777" w:rsidR="009601E2" w:rsidRDefault="00B51F90" w:rsidP="00405EDE">
      <w:pPr>
        <w:numPr>
          <w:ilvl w:val="0"/>
          <w:numId w:val="32"/>
        </w:numPr>
        <w:spacing w:after="40" w:line="250" w:lineRule="auto"/>
        <w:ind w:right="13" w:hanging="360"/>
        <w:rPr>
          <w:rFonts w:cs="Segoe UI"/>
        </w:rPr>
      </w:pPr>
      <w:r>
        <w:rPr>
          <w:rFonts w:cs="Segoe UI"/>
        </w:rPr>
        <w:t xml:space="preserve">We are concerned about the cost to create and update mobile applications for our consultants. We aren’t interested adding a web development department. </w:t>
      </w:r>
    </w:p>
    <w:p w14:paraId="23381C8E" w14:textId="3D791267" w:rsidR="00A150F9" w:rsidRPr="00405EDE" w:rsidRDefault="009601E2" w:rsidP="00405EDE">
      <w:pPr>
        <w:numPr>
          <w:ilvl w:val="0"/>
          <w:numId w:val="32"/>
        </w:numPr>
        <w:spacing w:after="40" w:line="250" w:lineRule="auto"/>
        <w:ind w:right="13" w:hanging="360"/>
        <w:rPr>
          <w:rFonts w:cs="Segoe UI"/>
        </w:rPr>
      </w:pPr>
      <w:r>
        <w:rPr>
          <w:rFonts w:cs="Segoe UI"/>
        </w:rPr>
        <w:t xml:space="preserve">If we move </w:t>
      </w:r>
      <w:proofErr w:type="gramStart"/>
      <w:r>
        <w:rPr>
          <w:rFonts w:cs="Segoe UI"/>
        </w:rPr>
        <w:t>all of</w:t>
      </w:r>
      <w:proofErr w:type="gramEnd"/>
      <w:r>
        <w:rPr>
          <w:rFonts w:cs="Segoe UI"/>
        </w:rPr>
        <w:t xml:space="preserve"> our infrastructure to the cloud how will our corporate team access those servers?  Do we need a new WAN connection?</w:t>
      </w:r>
      <w:r w:rsidR="00A150F9">
        <w:br w:type="page"/>
      </w:r>
    </w:p>
    <w:p w14:paraId="481CFA2E" w14:textId="4DDAEF77" w:rsidR="00F954C8" w:rsidRPr="00F954C8" w:rsidRDefault="00151025" w:rsidP="00A150F9">
      <w:pPr>
        <w:pStyle w:val="Heading2"/>
        <w:rPr>
          <w:rFonts w:eastAsia="Times New Roman"/>
        </w:rPr>
      </w:pPr>
      <w:bookmarkStart w:id="17" w:name="_Toc492638969"/>
      <w:bookmarkStart w:id="18" w:name="_Toc492640501"/>
      <w:bookmarkStart w:id="19" w:name="_Toc492640588"/>
      <w:bookmarkStart w:id="20" w:name="_Toc492652747"/>
      <w:bookmarkStart w:id="21" w:name="_Toc526767790"/>
      <w:bookmarkEnd w:id="16"/>
      <w:r>
        <w:rPr>
          <w:rFonts w:eastAsia="Times New Roman"/>
        </w:rPr>
        <w:lastRenderedPageBreak/>
        <w:t xml:space="preserve">Step 2: </w:t>
      </w:r>
      <w:r w:rsidR="00F954C8" w:rsidRPr="00F954C8">
        <w:rPr>
          <w:rFonts w:eastAsia="Times New Roman"/>
        </w:rPr>
        <w:t xml:space="preserve">Design a proof of </w:t>
      </w:r>
      <w:r w:rsidR="00F954C8" w:rsidRPr="00F954C8">
        <w:t>concept</w:t>
      </w:r>
      <w:r w:rsidR="00F954C8" w:rsidRPr="00F954C8">
        <w:rPr>
          <w:rFonts w:eastAsia="Times New Roman"/>
        </w:rPr>
        <w:t xml:space="preserve"> solution</w:t>
      </w:r>
      <w:bookmarkEnd w:id="17"/>
      <w:bookmarkEnd w:id="18"/>
      <w:bookmarkEnd w:id="19"/>
      <w:bookmarkEnd w:id="20"/>
      <w:bookmarkEnd w:id="21"/>
    </w:p>
    <w:p w14:paraId="1AB6A3A9"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5498BBFA" w14:textId="77777777" w:rsidR="001E4F90" w:rsidRDefault="001E4F90" w:rsidP="001E4F90">
      <w:pPr>
        <w:spacing w:after="0" w:line="240" w:lineRule="auto"/>
        <w:ind w:right="1310"/>
        <w:rPr>
          <w:rFonts w:eastAsia="Times New Roman" w:cs="Segoe UI"/>
          <w:color w:val="000000"/>
          <w:szCs w:val="20"/>
        </w:rPr>
      </w:pPr>
      <w:r>
        <w:rPr>
          <w:rFonts w:eastAsia="Times New Roman" w:cs="Segoe UI"/>
          <w:color w:val="000000"/>
          <w:szCs w:val="20"/>
        </w:rPr>
        <w:t>Design a solution and p</w:t>
      </w:r>
      <w:r w:rsidRPr="00F954C8">
        <w:rPr>
          <w:rFonts w:eastAsia="Times New Roman" w:cs="Segoe UI"/>
          <w:color w:val="000000"/>
          <w:szCs w:val="20"/>
        </w:rPr>
        <w:t>repare to present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0270407D" w14:textId="77777777" w:rsidR="001E4F90" w:rsidRPr="00F954C8" w:rsidRDefault="001E4F90" w:rsidP="001E4F90">
      <w:pPr>
        <w:spacing w:after="0" w:line="240" w:lineRule="auto"/>
        <w:ind w:right="1310"/>
        <w:rPr>
          <w:rFonts w:eastAsia="Times New Roman" w:cs="Segoe UI"/>
          <w:szCs w:val="20"/>
        </w:rPr>
      </w:pPr>
    </w:p>
    <w:p w14:paraId="2766A6A5" w14:textId="77777777" w:rsidR="001E4F90" w:rsidRPr="00F954C8" w:rsidRDefault="001E4F90" w:rsidP="001E4F90">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Pr>
          <w:rFonts w:eastAsia="Times New Roman" w:cs="Segoe UI"/>
          <w:color w:val="000000"/>
          <w:szCs w:val="20"/>
        </w:rPr>
        <w:t>60</w:t>
      </w:r>
      <w:r w:rsidRPr="00F954C8">
        <w:rPr>
          <w:rFonts w:eastAsia="Times New Roman" w:cs="Segoe UI"/>
          <w:color w:val="000000"/>
          <w:szCs w:val="20"/>
        </w:rPr>
        <w:t xml:space="preserve"> minutes</w:t>
      </w:r>
    </w:p>
    <w:p w14:paraId="4A2C96DE" w14:textId="77777777"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Business needs</w:t>
      </w:r>
    </w:p>
    <w:p w14:paraId="2BA49B97"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answer the following questions and list the answers on a flip chart. </w:t>
      </w:r>
    </w:p>
    <w:p w14:paraId="5BCB3F74" w14:textId="77777777" w:rsidR="00E25058" w:rsidRPr="007A0FB5" w:rsidRDefault="00E25058" w:rsidP="00554AAC">
      <w:pPr>
        <w:numPr>
          <w:ilvl w:val="0"/>
          <w:numId w:val="22"/>
        </w:numPr>
        <w:spacing w:after="40" w:line="250" w:lineRule="auto"/>
        <w:ind w:right="13" w:hanging="360"/>
        <w:rPr>
          <w:rFonts w:cs="Segoe UI"/>
        </w:rPr>
      </w:pPr>
      <w:r w:rsidRPr="007A0FB5">
        <w:rPr>
          <w:rFonts w:cs="Segoe UI"/>
        </w:rPr>
        <w:t xml:space="preserve">Who should you present this solution to? Who is your target customer audience? Who are the decision makers? </w:t>
      </w:r>
    </w:p>
    <w:p w14:paraId="1F4E2E91" w14:textId="77777777" w:rsidR="00E25058" w:rsidRPr="007A0FB5" w:rsidRDefault="00E25058" w:rsidP="00554AAC">
      <w:pPr>
        <w:numPr>
          <w:ilvl w:val="0"/>
          <w:numId w:val="22"/>
        </w:numPr>
        <w:spacing w:after="167" w:line="250" w:lineRule="auto"/>
        <w:ind w:right="13" w:hanging="360"/>
        <w:rPr>
          <w:rFonts w:cs="Segoe UI"/>
        </w:rPr>
      </w:pPr>
      <w:r w:rsidRPr="007A0FB5">
        <w:rPr>
          <w:rFonts w:cs="Segoe UI"/>
        </w:rPr>
        <w:t>What customer business needs do you need to address with your solution?</w:t>
      </w:r>
    </w:p>
    <w:p w14:paraId="2891BD55" w14:textId="155D39F5" w:rsidR="00801889" w:rsidRPr="00F954C8" w:rsidRDefault="00801889" w:rsidP="00801889">
      <w:pPr>
        <w:spacing w:after="161" w:line="240" w:lineRule="auto"/>
        <w:ind w:left="-5" w:right="2628"/>
        <w:rPr>
          <w:rFonts w:eastAsia="Times New Roman" w:cs="Segoe UI"/>
          <w:szCs w:val="20"/>
        </w:rPr>
      </w:pPr>
      <w:r w:rsidRPr="00F954C8">
        <w:rPr>
          <w:rFonts w:eastAsia="Times New Roman" w:cs="Segoe UI"/>
          <w:b/>
          <w:bCs/>
          <w:color w:val="000000"/>
          <w:szCs w:val="20"/>
        </w:rPr>
        <w:t xml:space="preserve">Design </w:t>
      </w:r>
    </w:p>
    <w:p w14:paraId="0A143F13" w14:textId="48406AB3" w:rsidR="00E25058" w:rsidRPr="00E25058" w:rsidRDefault="00801889" w:rsidP="00E25058">
      <w:pPr>
        <w:spacing w:after="167" w:line="240" w:lineRule="auto"/>
        <w:ind w:right="13"/>
        <w:textAlignment w:val="baseline"/>
        <w:rPr>
          <w:rFonts w:eastAsia="Times New Roman" w:cs="Segoe UI"/>
          <w:color w:val="000000"/>
          <w:szCs w:val="20"/>
        </w:rPr>
      </w:pPr>
      <w:r w:rsidRPr="00E25058">
        <w:rPr>
          <w:rFonts w:eastAsia="Times New Roman" w:cs="Segoe UI"/>
          <w:color w:val="000000"/>
          <w:szCs w:val="20"/>
        </w:rPr>
        <w:t>Directions: With all participants at your table, respond to the following questions on a flip chart.</w:t>
      </w:r>
    </w:p>
    <w:p w14:paraId="40410E64" w14:textId="68C3C638" w:rsidR="008D679F" w:rsidRPr="00761B4F" w:rsidRDefault="00B77097">
      <w:pPr>
        <w:rPr>
          <w:i/>
          <w:iCs/>
        </w:rPr>
      </w:pPr>
      <w:r w:rsidRPr="00761B4F">
        <w:rPr>
          <w:i/>
          <w:iCs/>
        </w:rPr>
        <w:t>The Microsoft Cloud</w:t>
      </w:r>
    </w:p>
    <w:p w14:paraId="1AD1DE9C" w14:textId="39983327" w:rsidR="008D679F" w:rsidRDefault="00B77097" w:rsidP="008D679F">
      <w:pPr>
        <w:numPr>
          <w:ilvl w:val="0"/>
          <w:numId w:val="34"/>
        </w:numPr>
        <w:spacing w:after="40" w:line="250" w:lineRule="auto"/>
        <w:ind w:right="123"/>
        <w:contextualSpacing/>
        <w:rPr>
          <w:rFonts w:cs="Segoe UI"/>
        </w:rPr>
      </w:pPr>
      <w:r>
        <w:rPr>
          <w:rFonts w:cs="Segoe UI"/>
        </w:rPr>
        <w:t xml:space="preserve">In a single diagram, illustrate </w:t>
      </w:r>
      <w:r w:rsidR="00415534">
        <w:rPr>
          <w:rFonts w:cs="Segoe UI"/>
        </w:rPr>
        <w:t>the big components of the Microsoft Cloud as you would explain it to B4U</w:t>
      </w:r>
      <w:r w:rsidR="00333821">
        <w:rPr>
          <w:rFonts w:cs="Segoe UI"/>
        </w:rPr>
        <w:t>.</w:t>
      </w:r>
    </w:p>
    <w:p w14:paraId="1EE7A894" w14:textId="03938D96" w:rsidR="0036437E" w:rsidRDefault="0036437E" w:rsidP="0036437E">
      <w:pPr>
        <w:spacing w:after="40" w:line="250" w:lineRule="auto"/>
        <w:ind w:left="720" w:right="123"/>
        <w:contextualSpacing/>
        <w:rPr>
          <w:rFonts w:cs="Segoe UI"/>
        </w:rPr>
      </w:pPr>
    </w:p>
    <w:p w14:paraId="0055B6B5" w14:textId="77777777" w:rsidR="008D679F" w:rsidRPr="00E019ED" w:rsidRDefault="008D679F" w:rsidP="008D679F">
      <w:pPr>
        <w:spacing w:after="40" w:line="250" w:lineRule="auto"/>
        <w:ind w:right="123"/>
        <w:contextualSpacing/>
        <w:rPr>
          <w:rFonts w:cs="Segoe UI"/>
        </w:rPr>
      </w:pPr>
    </w:p>
    <w:p w14:paraId="734EDB6C" w14:textId="1EEF2CB9" w:rsidR="008D679F" w:rsidRPr="00761B4F" w:rsidRDefault="00405EDE">
      <w:pPr>
        <w:rPr>
          <w:rFonts w:eastAsia="Arial"/>
          <w:i/>
          <w:iCs/>
        </w:rPr>
      </w:pPr>
      <w:r w:rsidRPr="00761B4F">
        <w:rPr>
          <w:i/>
          <w:iCs/>
        </w:rPr>
        <w:t>Modern Workplace</w:t>
      </w:r>
      <w:r w:rsidR="001208E3" w:rsidRPr="00761B4F">
        <w:rPr>
          <w:i/>
          <w:iCs/>
        </w:rPr>
        <w:t xml:space="preserve"> &amp; Business Apps </w:t>
      </w:r>
    </w:p>
    <w:p w14:paraId="0B5EB5DF" w14:textId="77777777" w:rsidR="00405EDE" w:rsidRDefault="00405EDE" w:rsidP="008D679F">
      <w:pPr>
        <w:numPr>
          <w:ilvl w:val="0"/>
          <w:numId w:val="33"/>
        </w:numPr>
        <w:spacing w:after="40" w:line="250" w:lineRule="auto"/>
        <w:ind w:right="13"/>
        <w:rPr>
          <w:rFonts w:cs="Segoe UI"/>
        </w:rPr>
      </w:pPr>
      <w:r>
        <w:rPr>
          <w:rFonts w:cs="Segoe UI"/>
        </w:rPr>
        <w:t>Desktop deployment – How can Microsoft 365 Help with the IT Staff delivering workstations to users quicker and standardizing on hardware for the varying roles within the company?</w:t>
      </w:r>
    </w:p>
    <w:p w14:paraId="54137872" w14:textId="77777777" w:rsidR="00405EDE" w:rsidRDefault="00405EDE" w:rsidP="00761B4F">
      <w:pPr>
        <w:spacing w:after="40" w:line="250" w:lineRule="auto"/>
        <w:ind w:right="13"/>
        <w:rPr>
          <w:rFonts w:cs="Segoe UI"/>
        </w:rPr>
      </w:pPr>
    </w:p>
    <w:p w14:paraId="62AE1420" w14:textId="77777777" w:rsidR="00405EDE" w:rsidRPr="00761B4F" w:rsidRDefault="00405EDE" w:rsidP="00761B4F">
      <w:pPr>
        <w:pStyle w:val="ListParagraph"/>
        <w:numPr>
          <w:ilvl w:val="0"/>
          <w:numId w:val="33"/>
        </w:numPr>
        <w:spacing w:after="40" w:line="250" w:lineRule="auto"/>
        <w:ind w:right="13"/>
        <w:rPr>
          <w:rFonts w:cs="Segoe UI"/>
        </w:rPr>
      </w:pPr>
      <w:r>
        <w:rPr>
          <w:rFonts w:cs="Segoe UI"/>
        </w:rPr>
        <w:t>How would you leverage the Microsoft Cloud to replace the current file share B4U has in place?</w:t>
      </w:r>
    </w:p>
    <w:p w14:paraId="4B46F59A" w14:textId="77777777" w:rsidR="00405EDE" w:rsidRPr="00405EDE" w:rsidRDefault="00405EDE" w:rsidP="00761B4F">
      <w:pPr>
        <w:pStyle w:val="ListParagraph"/>
        <w:rPr>
          <w:rFonts w:cs="Segoe UI"/>
        </w:rPr>
      </w:pPr>
    </w:p>
    <w:p w14:paraId="1AC77D7E" w14:textId="6D4EF7D2" w:rsidR="006B015D" w:rsidRPr="00761B4F" w:rsidRDefault="00405EDE" w:rsidP="00761B4F">
      <w:pPr>
        <w:pStyle w:val="ListParagraph"/>
        <w:numPr>
          <w:ilvl w:val="0"/>
          <w:numId w:val="33"/>
        </w:numPr>
        <w:spacing w:after="40" w:line="250" w:lineRule="auto"/>
        <w:ind w:right="13"/>
        <w:rPr>
          <w:rFonts w:cs="Segoe UI"/>
        </w:rPr>
      </w:pPr>
      <w:r>
        <w:rPr>
          <w:rFonts w:cs="Segoe UI"/>
        </w:rPr>
        <w:t>B4U has several different “types” of people that need to communicate with each other. How can Microsoft 365 be used to improve communication between them all?</w:t>
      </w:r>
    </w:p>
    <w:p w14:paraId="7AA08F78" w14:textId="77777777" w:rsidR="006B015D" w:rsidRPr="006B015D" w:rsidRDefault="006B015D" w:rsidP="00761B4F">
      <w:pPr>
        <w:pStyle w:val="ListParagraph"/>
        <w:rPr>
          <w:rFonts w:cs="Segoe UI"/>
        </w:rPr>
      </w:pPr>
    </w:p>
    <w:p w14:paraId="0986275B" w14:textId="7B98A64B" w:rsidR="006B015D" w:rsidRPr="00761B4F" w:rsidRDefault="006B015D" w:rsidP="00761B4F">
      <w:pPr>
        <w:pStyle w:val="ListParagraph"/>
        <w:numPr>
          <w:ilvl w:val="0"/>
          <w:numId w:val="33"/>
        </w:numPr>
        <w:spacing w:after="40" w:line="250" w:lineRule="auto"/>
        <w:ind w:right="13"/>
        <w:rPr>
          <w:rFonts w:cs="Segoe UI"/>
        </w:rPr>
      </w:pPr>
      <w:r>
        <w:rPr>
          <w:rFonts w:cs="Segoe UI"/>
        </w:rPr>
        <w:t>What services in Microsoft 365 can be used to alleviate the issues of the aging Exchange server and support growth going forward?</w:t>
      </w:r>
    </w:p>
    <w:p w14:paraId="7225FD0C" w14:textId="77777777" w:rsidR="006B015D" w:rsidRPr="006B015D" w:rsidRDefault="006B015D" w:rsidP="00761B4F">
      <w:pPr>
        <w:pStyle w:val="ListParagraph"/>
        <w:rPr>
          <w:rFonts w:cs="Segoe UI"/>
        </w:rPr>
      </w:pPr>
    </w:p>
    <w:p w14:paraId="7FE3D882" w14:textId="2A307E6A" w:rsidR="006B015D" w:rsidRPr="00761B4F" w:rsidRDefault="006B015D" w:rsidP="00761B4F">
      <w:pPr>
        <w:pStyle w:val="ListParagraph"/>
        <w:numPr>
          <w:ilvl w:val="0"/>
          <w:numId w:val="33"/>
        </w:numPr>
        <w:spacing w:after="40" w:line="250" w:lineRule="auto"/>
        <w:ind w:right="13"/>
        <w:rPr>
          <w:rFonts w:cs="Segoe UI"/>
        </w:rPr>
      </w:pPr>
      <w:r>
        <w:rPr>
          <w:rFonts w:cs="Segoe UI"/>
        </w:rPr>
        <w:t>How can Microsoft 365 be leveraged to support the other initiatives going on within the company?</w:t>
      </w:r>
    </w:p>
    <w:p w14:paraId="22D9D810" w14:textId="77777777" w:rsidR="006B015D" w:rsidRPr="006B015D" w:rsidRDefault="006B015D" w:rsidP="00761B4F">
      <w:pPr>
        <w:pStyle w:val="ListParagraph"/>
        <w:rPr>
          <w:rFonts w:cs="Segoe UI"/>
        </w:rPr>
      </w:pPr>
    </w:p>
    <w:p w14:paraId="216E6307" w14:textId="17EFE3F7" w:rsidR="006B015D" w:rsidRPr="00761B4F" w:rsidRDefault="006B015D" w:rsidP="00761B4F">
      <w:pPr>
        <w:pStyle w:val="ListParagraph"/>
        <w:numPr>
          <w:ilvl w:val="0"/>
          <w:numId w:val="33"/>
        </w:numPr>
        <w:spacing w:after="40" w:line="250" w:lineRule="auto"/>
        <w:ind w:right="13"/>
        <w:rPr>
          <w:rFonts w:cs="Segoe UI"/>
        </w:rPr>
      </w:pPr>
      <w:r>
        <w:rPr>
          <w:rFonts w:cs="Segoe UI"/>
        </w:rPr>
        <w:t>B4U has several security and regulatory requirements for their organization. What can you use in Microsoft 365 to help insure all these requirements are met?</w:t>
      </w:r>
    </w:p>
    <w:p w14:paraId="1D3AA5CA" w14:textId="5893689B" w:rsidR="008D679F" w:rsidRPr="006B015D" w:rsidRDefault="008D679F" w:rsidP="00761B4F">
      <w:pPr>
        <w:spacing w:after="40" w:line="250" w:lineRule="auto"/>
        <w:ind w:right="13"/>
        <w:rPr>
          <w:rFonts w:cs="Segoe UI"/>
        </w:rPr>
      </w:pPr>
    </w:p>
    <w:p w14:paraId="40674A29" w14:textId="12644906" w:rsidR="00A11952" w:rsidRPr="00761B4F" w:rsidRDefault="001208E3">
      <w:pPr>
        <w:rPr>
          <w:i/>
          <w:iCs/>
        </w:rPr>
      </w:pPr>
      <w:r w:rsidRPr="00761B4F">
        <w:rPr>
          <w:i/>
          <w:iCs/>
        </w:rPr>
        <w:t>Azure</w:t>
      </w:r>
      <w:r w:rsidR="00D10DB1" w:rsidRPr="00761B4F">
        <w:rPr>
          <w:i/>
          <w:iCs/>
        </w:rPr>
        <w:t xml:space="preserve"> – Data &amp; AI</w:t>
      </w:r>
    </w:p>
    <w:p w14:paraId="5594EB5F" w14:textId="4D258763" w:rsidR="00A11952" w:rsidRDefault="00185736" w:rsidP="00A11952">
      <w:pPr>
        <w:numPr>
          <w:ilvl w:val="0"/>
          <w:numId w:val="53"/>
        </w:numPr>
        <w:spacing w:after="40" w:line="250" w:lineRule="auto"/>
        <w:ind w:right="123"/>
        <w:contextualSpacing/>
        <w:rPr>
          <w:rFonts w:cs="Segoe UI"/>
        </w:rPr>
      </w:pPr>
      <w:r>
        <w:rPr>
          <w:rFonts w:cs="Segoe UI"/>
        </w:rPr>
        <w:t>Without getting into details, what high level components would you suggest B4U leverage in Azure for enabling them to improve their data platform and reporting capabilities?</w:t>
      </w:r>
    </w:p>
    <w:p w14:paraId="0876F5C8" w14:textId="12249A50" w:rsidR="00185736" w:rsidRDefault="00185736" w:rsidP="00A11952">
      <w:pPr>
        <w:numPr>
          <w:ilvl w:val="0"/>
          <w:numId w:val="53"/>
        </w:numPr>
        <w:spacing w:after="40" w:line="250" w:lineRule="auto"/>
        <w:ind w:right="123"/>
        <w:contextualSpacing/>
        <w:rPr>
          <w:rFonts w:cs="Segoe UI"/>
        </w:rPr>
      </w:pPr>
      <w:r>
        <w:rPr>
          <w:rFonts w:cs="Segoe UI"/>
        </w:rPr>
        <w:t>Which components might you suggest they consider for scaling to support analytics against their largest data sets and improve their capability for performing near real-time analytics?</w:t>
      </w:r>
    </w:p>
    <w:p w14:paraId="3BB60073" w14:textId="2C521AC3" w:rsidR="00185736" w:rsidRDefault="00185736" w:rsidP="00A11952">
      <w:pPr>
        <w:numPr>
          <w:ilvl w:val="0"/>
          <w:numId w:val="53"/>
        </w:numPr>
        <w:spacing w:after="40" w:line="250" w:lineRule="auto"/>
        <w:ind w:right="123"/>
        <w:contextualSpacing/>
        <w:rPr>
          <w:rFonts w:cs="Segoe UI"/>
        </w:rPr>
      </w:pPr>
      <w:r>
        <w:rPr>
          <w:rFonts w:cs="Segoe UI"/>
        </w:rPr>
        <w:t>Regarding augmenting B4U AI capabilities, what spectrum of services might you suggest as a starting point for B4U?</w:t>
      </w:r>
    </w:p>
    <w:p w14:paraId="083262F8" w14:textId="3D5233D7" w:rsidR="00D10DB1" w:rsidRPr="00761B4F" w:rsidRDefault="00D10DB1">
      <w:pPr>
        <w:rPr>
          <w:i/>
          <w:iCs/>
        </w:rPr>
      </w:pPr>
      <w:r w:rsidRPr="00761B4F">
        <w:rPr>
          <w:i/>
          <w:iCs/>
        </w:rPr>
        <w:lastRenderedPageBreak/>
        <w:t>Azure – Security</w:t>
      </w:r>
    </w:p>
    <w:p w14:paraId="100B68BD" w14:textId="33C7AED1" w:rsidR="00D10DB1" w:rsidRDefault="00C54BEE" w:rsidP="00D10DB1">
      <w:pPr>
        <w:numPr>
          <w:ilvl w:val="0"/>
          <w:numId w:val="54"/>
        </w:numPr>
        <w:spacing w:after="40" w:line="250" w:lineRule="auto"/>
        <w:ind w:right="123"/>
        <w:contextualSpacing/>
        <w:rPr>
          <w:rFonts w:cs="Segoe UI"/>
        </w:rPr>
      </w:pPr>
      <w:r>
        <w:rPr>
          <w:rFonts w:cs="Segoe UI"/>
        </w:rPr>
        <w:t>At a high level, what services within Azure might you point B4U at that address their goal for unified user credentials management for both their employees and their consultants?</w:t>
      </w:r>
    </w:p>
    <w:p w14:paraId="479B0BA1" w14:textId="2053CB91" w:rsidR="00C54BEE" w:rsidRDefault="000575E7" w:rsidP="00D10DB1">
      <w:pPr>
        <w:numPr>
          <w:ilvl w:val="0"/>
          <w:numId w:val="54"/>
        </w:numPr>
        <w:spacing w:after="40" w:line="250" w:lineRule="auto"/>
        <w:ind w:right="123"/>
        <w:contextualSpacing/>
        <w:rPr>
          <w:rFonts w:cs="Segoe UI"/>
        </w:rPr>
      </w:pPr>
      <w:r>
        <w:rPr>
          <w:rFonts w:cs="Segoe UI"/>
        </w:rPr>
        <w:t xml:space="preserve">What are </w:t>
      </w:r>
      <w:r w:rsidR="00CE030D">
        <w:rPr>
          <w:rFonts w:cs="Segoe UI"/>
        </w:rPr>
        <w:t>some</w:t>
      </w:r>
      <w:r>
        <w:rPr>
          <w:rFonts w:cs="Segoe UI"/>
        </w:rPr>
        <w:t xml:space="preserve"> big capabilities that Azure brings that might alleviate concerns around data security hosted in Azure?</w:t>
      </w:r>
    </w:p>
    <w:p w14:paraId="12F5772E" w14:textId="761CE40D" w:rsidR="000575E7" w:rsidRDefault="00CE030D" w:rsidP="00D10DB1">
      <w:pPr>
        <w:numPr>
          <w:ilvl w:val="0"/>
          <w:numId w:val="54"/>
        </w:numPr>
        <w:spacing w:after="40" w:line="250" w:lineRule="auto"/>
        <w:ind w:right="123"/>
        <w:contextualSpacing/>
        <w:rPr>
          <w:rFonts w:cs="Segoe UI"/>
        </w:rPr>
      </w:pPr>
      <w:r>
        <w:rPr>
          <w:rFonts w:cs="Segoe UI"/>
        </w:rPr>
        <w:t>How might they be able to support the reporting applications getting access to data that must remain on-premises?</w:t>
      </w:r>
    </w:p>
    <w:p w14:paraId="47B3F638" w14:textId="77777777" w:rsidR="008D679F" w:rsidRPr="008D679F" w:rsidRDefault="008D679F" w:rsidP="008D679F">
      <w:pPr>
        <w:spacing w:after="40" w:line="250" w:lineRule="auto"/>
        <w:ind w:right="13"/>
        <w:rPr>
          <w:rFonts w:cs="Segoe UI"/>
        </w:rPr>
      </w:pPr>
    </w:p>
    <w:p w14:paraId="4808E5EE" w14:textId="78417516" w:rsidR="009601E2" w:rsidRPr="00761B4F" w:rsidRDefault="009601E2">
      <w:pPr>
        <w:rPr>
          <w:i/>
          <w:iCs/>
        </w:rPr>
      </w:pPr>
      <w:r w:rsidRPr="00761B4F">
        <w:rPr>
          <w:i/>
          <w:iCs/>
        </w:rPr>
        <w:t>Azure – Infrastructure and Applications</w:t>
      </w:r>
    </w:p>
    <w:p w14:paraId="0235BD04" w14:textId="685B7239" w:rsidR="009601E2" w:rsidRDefault="009601E2" w:rsidP="00761B4F">
      <w:pPr>
        <w:pStyle w:val="ListParagraph"/>
        <w:numPr>
          <w:ilvl w:val="0"/>
          <w:numId w:val="57"/>
        </w:numPr>
      </w:pPr>
      <w:r>
        <w:t xml:space="preserve">For the servers that are not replaced directly by </w:t>
      </w:r>
      <w:proofErr w:type="gramStart"/>
      <w:r>
        <w:t>cloud based</w:t>
      </w:r>
      <w:proofErr w:type="gramEnd"/>
      <w:r>
        <w:t xml:space="preserve"> services how will we deploy them to the cloud?</w:t>
      </w:r>
    </w:p>
    <w:p w14:paraId="1739F536" w14:textId="413C7E87" w:rsidR="009601E2" w:rsidRDefault="009601E2" w:rsidP="00761B4F">
      <w:pPr>
        <w:pStyle w:val="ListParagraph"/>
        <w:numPr>
          <w:ilvl w:val="0"/>
          <w:numId w:val="57"/>
        </w:numPr>
      </w:pPr>
      <w:r>
        <w:t>What type of connection will we have to those services?</w:t>
      </w:r>
    </w:p>
    <w:p w14:paraId="48CEC826" w14:textId="10980682" w:rsidR="009601E2" w:rsidRPr="00761B4F" w:rsidRDefault="009601E2" w:rsidP="00761B4F">
      <w:pPr>
        <w:pStyle w:val="ListParagraph"/>
        <w:numPr>
          <w:ilvl w:val="0"/>
          <w:numId w:val="57"/>
        </w:numPr>
      </w:pPr>
      <w:r>
        <w:t xml:space="preserve">What benefits will be </w:t>
      </w:r>
      <w:proofErr w:type="gramStart"/>
      <w:r>
        <w:t>have</w:t>
      </w:r>
      <w:proofErr w:type="gramEnd"/>
      <w:r>
        <w:t xml:space="preserve"> by moving to PaaS services over our traditional VMs?</w:t>
      </w:r>
    </w:p>
    <w:p w14:paraId="30329637" w14:textId="77777777" w:rsidR="00753372" w:rsidRDefault="00753372" w:rsidP="00753372">
      <w:pPr>
        <w:spacing w:after="21" w:line="251" w:lineRule="auto"/>
        <w:ind w:right="652"/>
        <w:contextualSpacing/>
        <w:rPr>
          <w:rFonts w:cs="Segoe UI"/>
        </w:rPr>
      </w:pPr>
    </w:p>
    <w:p w14:paraId="5CD77DEC" w14:textId="2842A9B4" w:rsidR="00801889" w:rsidRDefault="00801889" w:rsidP="00801889">
      <w:pPr>
        <w:spacing w:after="161" w:line="240" w:lineRule="auto"/>
        <w:ind w:left="-5" w:right="2628"/>
        <w:rPr>
          <w:rFonts w:eastAsia="Times New Roman" w:cs="Segoe UI"/>
          <w:b/>
          <w:bCs/>
          <w:color w:val="000000"/>
          <w:szCs w:val="20"/>
        </w:rPr>
      </w:pPr>
      <w:r w:rsidRPr="00F954C8">
        <w:rPr>
          <w:rFonts w:eastAsia="Times New Roman" w:cs="Segoe UI"/>
          <w:b/>
          <w:bCs/>
          <w:color w:val="000000"/>
          <w:szCs w:val="20"/>
        </w:rPr>
        <w:t>Prepare</w:t>
      </w:r>
    </w:p>
    <w:p w14:paraId="20753862" w14:textId="5D7A4D24" w:rsidR="00D72247" w:rsidRPr="00F954C8" w:rsidRDefault="00D72247" w:rsidP="00801889">
      <w:pPr>
        <w:spacing w:after="161" w:line="240" w:lineRule="auto"/>
        <w:ind w:left="-5" w:right="2628"/>
        <w:rPr>
          <w:rFonts w:eastAsia="Times New Roman" w:cs="Segoe UI"/>
          <w:szCs w:val="20"/>
        </w:rPr>
      </w:pPr>
      <w:r>
        <w:rPr>
          <w:rFonts w:eastAsia="Times New Roman" w:cs="Segoe UI"/>
          <w:szCs w:val="20"/>
        </w:rPr>
        <w:t>Timeframe: 15 minutes</w:t>
      </w:r>
    </w:p>
    <w:p w14:paraId="5206BE78" w14:textId="77777777" w:rsidR="00801889" w:rsidRPr="00F954C8" w:rsidRDefault="00801889" w:rsidP="00801889">
      <w:pPr>
        <w:spacing w:after="202" w:line="240" w:lineRule="auto"/>
        <w:ind w:right="13"/>
        <w:rPr>
          <w:rFonts w:eastAsia="Times New Roman" w:cs="Segoe UI"/>
          <w:szCs w:val="20"/>
        </w:rPr>
      </w:pPr>
      <w:r w:rsidRPr="00F954C8">
        <w:rPr>
          <w:rFonts w:eastAsia="Times New Roman" w:cs="Segoe UI"/>
          <w:color w:val="000000"/>
          <w:szCs w:val="20"/>
        </w:rPr>
        <w:t xml:space="preserve">Directions: With all participants at your table: </w:t>
      </w:r>
    </w:p>
    <w:p w14:paraId="67C5E579"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any customer needs that are not addressed with the proposed solution. </w:t>
      </w:r>
    </w:p>
    <w:p w14:paraId="2E0131AB" w14:textId="77777777" w:rsidR="00801889" w:rsidRPr="00F954C8" w:rsidRDefault="00801889" w:rsidP="00554AAC">
      <w:pPr>
        <w:numPr>
          <w:ilvl w:val="0"/>
          <w:numId w:val="4"/>
        </w:numPr>
        <w:spacing w:after="40"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Identify the benefits of your solution. </w:t>
      </w:r>
    </w:p>
    <w:p w14:paraId="7EDB375F" w14:textId="77777777" w:rsidR="00801889" w:rsidRPr="00F954C8" w:rsidRDefault="00801889" w:rsidP="00554AAC">
      <w:pPr>
        <w:numPr>
          <w:ilvl w:val="0"/>
          <w:numId w:val="4"/>
        </w:numPr>
        <w:spacing w:after="169" w:line="240" w:lineRule="auto"/>
        <w:ind w:left="705" w:right="13"/>
        <w:textAlignment w:val="baseline"/>
        <w:rPr>
          <w:rFonts w:eastAsia="Times New Roman" w:cs="Segoe UI"/>
          <w:color w:val="000000"/>
          <w:szCs w:val="20"/>
        </w:rPr>
      </w:pPr>
      <w:r w:rsidRPr="00F954C8">
        <w:rPr>
          <w:rFonts w:eastAsia="Times New Roman" w:cs="Segoe UI"/>
          <w:color w:val="000000"/>
          <w:szCs w:val="20"/>
        </w:rPr>
        <w:t xml:space="preserve">Determine how you will respond to the customer’s objections. </w:t>
      </w:r>
    </w:p>
    <w:p w14:paraId="1895B7BD" w14:textId="253F6A51" w:rsidR="00EE262E" w:rsidRDefault="00316323" w:rsidP="00801889">
      <w:pPr>
        <w:spacing w:after="167" w:line="240" w:lineRule="auto"/>
        <w:ind w:right="13"/>
        <w:rPr>
          <w:rFonts w:eastAsia="Times New Roman" w:cs="Segoe UI"/>
          <w:szCs w:val="20"/>
        </w:rPr>
      </w:pPr>
      <w:r>
        <w:rPr>
          <w:rFonts w:eastAsia="Times New Roman" w:cs="Segoe UI"/>
          <w:color w:val="000000"/>
          <w:szCs w:val="20"/>
        </w:rPr>
        <w:t>Prepare</w:t>
      </w:r>
      <w:r w:rsidR="00487E23">
        <w:rPr>
          <w:rFonts w:eastAsia="Times New Roman" w:cs="Segoe UI"/>
          <w:color w:val="000000"/>
          <w:szCs w:val="20"/>
        </w:rPr>
        <w:t xml:space="preserve"> a 1</w:t>
      </w:r>
      <w:r w:rsidR="0052062E">
        <w:rPr>
          <w:rFonts w:eastAsia="Times New Roman" w:cs="Segoe UI"/>
          <w:color w:val="000000"/>
          <w:szCs w:val="20"/>
        </w:rPr>
        <w:t>5</w:t>
      </w:r>
      <w:r w:rsidR="00801889" w:rsidRPr="00F954C8">
        <w:rPr>
          <w:rFonts w:eastAsia="Times New Roman" w:cs="Segoe UI"/>
          <w:color w:val="000000"/>
          <w:szCs w:val="20"/>
        </w:rPr>
        <w:t>-minute</w:t>
      </w:r>
      <w:r>
        <w:rPr>
          <w:rFonts w:eastAsia="Times New Roman" w:cs="Segoe UI"/>
          <w:color w:val="000000"/>
          <w:szCs w:val="20"/>
        </w:rPr>
        <w:t xml:space="preserve"> chalk-talk style</w:t>
      </w:r>
      <w:r w:rsidR="00801889" w:rsidRPr="00F954C8">
        <w:rPr>
          <w:rFonts w:eastAsia="Times New Roman" w:cs="Segoe UI"/>
          <w:color w:val="000000"/>
          <w:szCs w:val="20"/>
        </w:rPr>
        <w:t xml:space="preserve"> presentation to the customer. </w:t>
      </w:r>
    </w:p>
    <w:p w14:paraId="555E23E3" w14:textId="6D21E61B" w:rsidR="00801889" w:rsidRDefault="00801889">
      <w:pPr>
        <w:rPr>
          <w:rFonts w:asciiTheme="minorHAnsi" w:eastAsia="Times New Roman" w:hAnsiTheme="minorHAnsi" w:cstheme="minorHAnsi"/>
          <w:iCs/>
          <w:color w:val="0078D7" w:themeColor="accent1"/>
          <w:sz w:val="28"/>
        </w:rPr>
      </w:pPr>
    </w:p>
    <w:p w14:paraId="667A0508" w14:textId="57E09586" w:rsidR="00F954C8" w:rsidRPr="00F954C8" w:rsidRDefault="00F954C8" w:rsidP="00A150F9">
      <w:pPr>
        <w:pStyle w:val="Heading2"/>
        <w:rPr>
          <w:rFonts w:eastAsia="Times New Roman"/>
        </w:rPr>
      </w:pPr>
      <w:bookmarkStart w:id="22" w:name="_Toc492638970"/>
      <w:bookmarkStart w:id="23" w:name="_Toc492640502"/>
      <w:bookmarkStart w:id="24" w:name="_Toc492640594"/>
      <w:bookmarkStart w:id="25" w:name="_Toc492652748"/>
      <w:bookmarkStart w:id="26" w:name="_Toc526767791"/>
      <w:r w:rsidRPr="00F954C8">
        <w:rPr>
          <w:rFonts w:eastAsia="Times New Roman"/>
        </w:rPr>
        <w:t>Step 3: Present the solution</w:t>
      </w:r>
      <w:bookmarkEnd w:id="22"/>
      <w:bookmarkEnd w:id="23"/>
      <w:bookmarkEnd w:id="24"/>
      <w:bookmarkEnd w:id="25"/>
      <w:bookmarkEnd w:id="26"/>
    </w:p>
    <w:p w14:paraId="721FE622"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Outcome </w:t>
      </w:r>
    </w:p>
    <w:p w14:paraId="1C8DD548" w14:textId="77777777" w:rsidR="0059244B" w:rsidRPr="00F954C8" w:rsidRDefault="0059244B" w:rsidP="0059244B">
      <w:pPr>
        <w:spacing w:after="167" w:line="240" w:lineRule="auto"/>
        <w:ind w:right="13"/>
        <w:rPr>
          <w:rFonts w:eastAsia="Times New Roman" w:cs="Segoe UI"/>
          <w:szCs w:val="20"/>
        </w:rPr>
      </w:pPr>
      <w:r w:rsidRPr="00F954C8">
        <w:rPr>
          <w:rFonts w:eastAsia="Times New Roman" w:cs="Segoe UI"/>
          <w:color w:val="000000"/>
          <w:szCs w:val="20"/>
        </w:rPr>
        <w:t>Pr</w:t>
      </w:r>
      <w:r>
        <w:rPr>
          <w:rFonts w:eastAsia="Times New Roman" w:cs="Segoe UI"/>
          <w:color w:val="000000"/>
          <w:szCs w:val="20"/>
        </w:rPr>
        <w:t>epare to pr</w:t>
      </w:r>
      <w:r w:rsidRPr="00F954C8">
        <w:rPr>
          <w:rFonts w:eastAsia="Times New Roman" w:cs="Segoe UI"/>
          <w:color w:val="000000"/>
          <w:szCs w:val="20"/>
        </w:rPr>
        <w:t>esent a solution to the target customer audience in a 1</w:t>
      </w:r>
      <w:r>
        <w:rPr>
          <w:rFonts w:eastAsia="Times New Roman" w:cs="Segoe UI"/>
          <w:color w:val="000000"/>
          <w:szCs w:val="20"/>
        </w:rPr>
        <w:t>5</w:t>
      </w:r>
      <w:r w:rsidRPr="00F954C8">
        <w:rPr>
          <w:rFonts w:eastAsia="Times New Roman" w:cs="Segoe UI"/>
          <w:color w:val="000000"/>
          <w:szCs w:val="20"/>
        </w:rPr>
        <w:t>-minute chalk-talk format.</w:t>
      </w:r>
    </w:p>
    <w:p w14:paraId="62DEFEBE"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Presentation </w:t>
      </w:r>
    </w:p>
    <w:p w14:paraId="1FDF9EC9" w14:textId="5846CDA9" w:rsidR="00F954C8" w:rsidRPr="00F954C8" w:rsidRDefault="00F954C8" w:rsidP="00F954C8">
      <w:pPr>
        <w:spacing w:after="167" w:line="240" w:lineRule="auto"/>
        <w:ind w:right="13"/>
        <w:rPr>
          <w:rFonts w:eastAsia="Times New Roman" w:cs="Segoe UI"/>
          <w:szCs w:val="20"/>
        </w:rPr>
      </w:pPr>
      <w:r w:rsidRPr="00F954C8">
        <w:rPr>
          <w:rFonts w:eastAsia="Times New Roman" w:cs="Segoe UI"/>
          <w:color w:val="000000"/>
          <w:szCs w:val="20"/>
        </w:rPr>
        <w:t xml:space="preserve">Timeframe: </w:t>
      </w:r>
      <w:r w:rsidR="00487E23">
        <w:rPr>
          <w:rFonts w:eastAsia="Times New Roman" w:cs="Segoe UI"/>
          <w:color w:val="000000"/>
          <w:szCs w:val="20"/>
        </w:rPr>
        <w:t>30</w:t>
      </w:r>
      <w:r w:rsidRPr="00F954C8">
        <w:rPr>
          <w:rFonts w:eastAsia="Times New Roman" w:cs="Segoe UI"/>
          <w:color w:val="000000"/>
          <w:szCs w:val="20"/>
        </w:rPr>
        <w:t xml:space="preserve"> minutes</w:t>
      </w:r>
    </w:p>
    <w:p w14:paraId="60DB3DBD" w14:textId="77777777" w:rsidR="00F954C8" w:rsidRPr="00F954C8" w:rsidRDefault="00F954C8" w:rsidP="00F954C8">
      <w:pPr>
        <w:spacing w:after="161" w:line="240" w:lineRule="auto"/>
        <w:ind w:left="-5" w:right="2628"/>
        <w:rPr>
          <w:rFonts w:eastAsia="Times New Roman" w:cs="Segoe UI"/>
          <w:szCs w:val="20"/>
        </w:rPr>
      </w:pPr>
      <w:r w:rsidRPr="00F954C8">
        <w:rPr>
          <w:rFonts w:eastAsia="Times New Roman" w:cs="Segoe UI"/>
          <w:b/>
          <w:bCs/>
          <w:color w:val="000000"/>
          <w:szCs w:val="20"/>
        </w:rPr>
        <w:t xml:space="preserve">Directions </w:t>
      </w:r>
    </w:p>
    <w:p w14:paraId="55DC68C1"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Pair with another table.</w:t>
      </w:r>
    </w:p>
    <w:p w14:paraId="03AB9FF0"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One table is the Microsoft team and the other table is the customer.</w:t>
      </w:r>
    </w:p>
    <w:p w14:paraId="6A237C46"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presents their proposed solution to the customer.</w:t>
      </w:r>
    </w:p>
    <w:p w14:paraId="6E636B3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customer makes one of the objections from the list of objections.</w:t>
      </w:r>
    </w:p>
    <w:p w14:paraId="7714D207"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The Microsoft team responds to the objection.</w:t>
      </w:r>
    </w:p>
    <w:p w14:paraId="74CA477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 xml:space="preserve">The customer team gives feedback to the Microsoft team. </w:t>
      </w:r>
    </w:p>
    <w:p w14:paraId="0F244985" w14:textId="77777777" w:rsidR="00F954C8" w:rsidRPr="00F954C8" w:rsidRDefault="00F954C8" w:rsidP="00554AAC">
      <w:pPr>
        <w:numPr>
          <w:ilvl w:val="0"/>
          <w:numId w:val="5"/>
        </w:numPr>
        <w:spacing w:after="0" w:line="240" w:lineRule="auto"/>
        <w:textAlignment w:val="baseline"/>
        <w:rPr>
          <w:rFonts w:eastAsia="Times New Roman" w:cs="Segoe UI"/>
          <w:color w:val="000000"/>
          <w:szCs w:val="20"/>
        </w:rPr>
      </w:pPr>
      <w:r w:rsidRPr="00F954C8">
        <w:rPr>
          <w:rFonts w:eastAsia="Times New Roman" w:cs="Segoe UI"/>
          <w:color w:val="000000"/>
          <w:szCs w:val="20"/>
        </w:rPr>
        <w:t>Tables switch roles and repeat Steps 2–6.</w:t>
      </w:r>
    </w:p>
    <w:p w14:paraId="7E252A16" w14:textId="77777777" w:rsidR="00F954C8" w:rsidRPr="00F954C8" w:rsidRDefault="00F954C8" w:rsidP="00F954C8">
      <w:pPr>
        <w:spacing w:after="0" w:line="240" w:lineRule="auto"/>
        <w:ind w:left="360"/>
        <w:textAlignment w:val="baseline"/>
        <w:rPr>
          <w:rFonts w:eastAsia="Times New Roman" w:cs="Segoe UI"/>
          <w:color w:val="000000"/>
          <w:szCs w:val="20"/>
        </w:rPr>
      </w:pPr>
    </w:p>
    <w:p w14:paraId="56595F51" w14:textId="2867C399" w:rsidR="00F954C8" w:rsidRPr="00F954C8" w:rsidRDefault="00A150F9" w:rsidP="00A150F9">
      <w:pPr>
        <w:pStyle w:val="Heading2"/>
        <w:rPr>
          <w:rFonts w:eastAsia="Times New Roman"/>
        </w:rPr>
      </w:pPr>
      <w:bookmarkStart w:id="27" w:name="_Toc492640596"/>
      <w:r>
        <w:rPr>
          <w:rFonts w:eastAsia="Times New Roman"/>
        </w:rPr>
        <w:br w:type="page"/>
      </w:r>
      <w:bookmarkStart w:id="28" w:name="_Toc526767793"/>
      <w:r w:rsidR="00F954C8" w:rsidRPr="00F954C8">
        <w:rPr>
          <w:rFonts w:eastAsia="Times New Roman"/>
        </w:rPr>
        <w:lastRenderedPageBreak/>
        <w:t>Additional references</w:t>
      </w:r>
      <w:bookmarkEnd w:id="27"/>
      <w:bookmarkEnd w:id="28"/>
    </w:p>
    <w:tbl>
      <w:tblPr>
        <w:tblW w:w="10832" w:type="dxa"/>
        <w:tblLayout w:type="fixed"/>
        <w:tblCellMar>
          <w:top w:w="15" w:type="dxa"/>
          <w:left w:w="15" w:type="dxa"/>
          <w:bottom w:w="15" w:type="dxa"/>
          <w:right w:w="15" w:type="dxa"/>
        </w:tblCellMar>
        <w:tblLook w:val="04A0" w:firstRow="1" w:lastRow="0" w:firstColumn="1" w:lastColumn="0" w:noHBand="0" w:noVBand="1"/>
      </w:tblPr>
      <w:tblGrid>
        <w:gridCol w:w="1972"/>
        <w:gridCol w:w="4590"/>
        <w:gridCol w:w="4270"/>
      </w:tblGrid>
      <w:tr w:rsidR="00F954C8" w:rsidRPr="00F954C8" w14:paraId="1C3DB46A" w14:textId="77777777" w:rsidTr="19532FA7">
        <w:trPr>
          <w:trHeight w:val="215"/>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DAA7D1E" w14:textId="77777777" w:rsidR="00F954C8" w:rsidRPr="00F954C8" w:rsidRDefault="00F954C8" w:rsidP="00F954C8">
            <w:pPr>
              <w:keepNext/>
              <w:keepLines/>
              <w:spacing w:after="0" w:line="240" w:lineRule="auto"/>
              <w:outlineLvl w:val="4"/>
              <w:rPr>
                <w:rFonts w:eastAsia="Quattrocento Sans" w:cs="Segoe UI"/>
                <w:szCs w:val="20"/>
              </w:rPr>
            </w:pPr>
            <w:bookmarkStart w:id="29" w:name="_Toc492640597"/>
            <w:r w:rsidRPr="00F954C8">
              <w:rPr>
                <w:rFonts w:eastAsia="Times New Roman" w:cs="Segoe UI"/>
                <w:b/>
                <w:bCs/>
                <w:color w:val="3B3838"/>
                <w:szCs w:val="20"/>
              </w:rPr>
              <w:t>Item</w:t>
            </w:r>
            <w:bookmarkEnd w:id="29"/>
            <w:r w:rsidRPr="00F954C8">
              <w:rPr>
                <w:rFonts w:eastAsia="Times New Roman" w:cs="Segoe UI"/>
                <w:b/>
                <w:bCs/>
                <w:color w:val="3B3838"/>
                <w:szCs w:val="20"/>
              </w:rPr>
              <w:t xml:space="preserve"> </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08EC7CE" w14:textId="77777777" w:rsidR="00F954C8" w:rsidRPr="00F954C8" w:rsidRDefault="00F954C8" w:rsidP="00F954C8">
            <w:pPr>
              <w:keepNext/>
              <w:keepLines/>
              <w:spacing w:after="0" w:line="240" w:lineRule="auto"/>
              <w:outlineLvl w:val="4"/>
              <w:rPr>
                <w:rFonts w:eastAsia="Quattrocento Sans" w:cs="Segoe UI"/>
                <w:szCs w:val="20"/>
              </w:rPr>
            </w:pPr>
            <w:bookmarkStart w:id="30" w:name="_Toc492640598"/>
            <w:r w:rsidRPr="00F954C8">
              <w:rPr>
                <w:rFonts w:eastAsia="Times New Roman" w:cs="Segoe UI"/>
                <w:b/>
                <w:bCs/>
                <w:color w:val="3B3838"/>
                <w:szCs w:val="20"/>
              </w:rPr>
              <w:t>Description</w:t>
            </w:r>
            <w:bookmarkEnd w:id="30"/>
            <w:r w:rsidRPr="00F954C8">
              <w:rPr>
                <w:rFonts w:eastAsia="Times New Roman" w:cs="Segoe UI"/>
                <w:b/>
                <w:bCs/>
                <w:color w:val="3B3838"/>
                <w:szCs w:val="20"/>
              </w:rPr>
              <w:t xml:space="preserve"> </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09416DC" w14:textId="77777777" w:rsidR="00F954C8" w:rsidRPr="00F954C8" w:rsidRDefault="00F954C8" w:rsidP="00F954C8">
            <w:pPr>
              <w:keepNext/>
              <w:keepLines/>
              <w:spacing w:after="0" w:line="240" w:lineRule="auto"/>
              <w:ind w:left="1"/>
              <w:outlineLvl w:val="4"/>
              <w:rPr>
                <w:rFonts w:eastAsia="Quattrocento Sans" w:cs="Segoe UI"/>
                <w:szCs w:val="20"/>
              </w:rPr>
            </w:pPr>
            <w:bookmarkStart w:id="31" w:name="_Toc492640599"/>
            <w:r w:rsidRPr="00F954C8">
              <w:rPr>
                <w:rFonts w:eastAsia="Times New Roman" w:cs="Segoe UI"/>
                <w:b/>
                <w:bCs/>
                <w:color w:val="3B3838"/>
                <w:szCs w:val="20"/>
              </w:rPr>
              <w:t>Links</w:t>
            </w:r>
            <w:bookmarkEnd w:id="31"/>
            <w:r w:rsidRPr="00F954C8">
              <w:rPr>
                <w:rFonts w:eastAsia="Times New Roman" w:cs="Segoe UI"/>
                <w:b/>
                <w:bCs/>
                <w:color w:val="3B3838"/>
                <w:szCs w:val="20"/>
              </w:rPr>
              <w:t xml:space="preserve"> </w:t>
            </w:r>
          </w:p>
        </w:tc>
      </w:tr>
      <w:tr w:rsidR="006B015D" w:rsidRPr="00F954C8" w14:paraId="6B057DA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8C1E55E" w14:textId="6FD95887" w:rsidR="006B015D" w:rsidRDefault="006B015D" w:rsidP="00753372">
            <w:pPr>
              <w:keepNext/>
              <w:keepLines/>
              <w:spacing w:after="0" w:line="240" w:lineRule="auto"/>
              <w:outlineLvl w:val="4"/>
              <w:rPr>
                <w:rFonts w:cs="Segoe UI"/>
                <w:color w:val="3B3838"/>
              </w:rPr>
            </w:pPr>
            <w:r>
              <w:rPr>
                <w:rFonts w:cs="Segoe UI"/>
                <w:color w:val="3B3838"/>
              </w:rPr>
              <w:t>Modern Workplace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892B2F" w14:textId="0D46D8E0" w:rsidR="006B015D" w:rsidRDefault="008F4B43" w:rsidP="00753372">
            <w:pPr>
              <w:keepNext/>
              <w:keepLines/>
              <w:spacing w:after="0" w:line="240" w:lineRule="auto"/>
              <w:outlineLvl w:val="4"/>
              <w:rPr>
                <w:rFonts w:cs="Segoe UI"/>
                <w:color w:val="3B3838"/>
              </w:rPr>
            </w:pPr>
            <w:r>
              <w:rPr>
                <w:rFonts w:cs="Segoe UI"/>
                <w:color w:val="3B3838"/>
              </w:rPr>
              <w:t>Microsoft Modern Workplace Home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4A49FF" w14:textId="26F548CC" w:rsidR="006B015D" w:rsidRDefault="003C395C" w:rsidP="00753372">
            <w:pPr>
              <w:spacing w:after="0" w:line="240" w:lineRule="auto"/>
              <w:ind w:left="1"/>
              <w:rPr>
                <w:rFonts w:cs="Segoe UI"/>
              </w:rPr>
            </w:pPr>
            <w:hyperlink r:id="rId15" w:history="1">
              <w:r w:rsidRPr="00F93EBD">
                <w:rPr>
                  <w:rStyle w:val="Hyperlink"/>
                  <w:rFonts w:cs="Segoe UI"/>
                </w:rPr>
                <w:t>https://www.microsoft.com/itshowcase/modern-workplace</w:t>
              </w:r>
            </w:hyperlink>
            <w:r>
              <w:rPr>
                <w:rFonts w:cs="Segoe UI"/>
              </w:rPr>
              <w:t xml:space="preserve"> </w:t>
            </w:r>
          </w:p>
        </w:tc>
      </w:tr>
      <w:tr w:rsidR="006B015D" w:rsidRPr="00F954C8" w14:paraId="2FED297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3FF3929" w14:textId="219CCEE7" w:rsidR="006B015D" w:rsidRDefault="006B015D" w:rsidP="00753372">
            <w:pPr>
              <w:keepNext/>
              <w:keepLines/>
              <w:spacing w:after="0" w:line="240" w:lineRule="auto"/>
              <w:outlineLvl w:val="4"/>
              <w:rPr>
                <w:rFonts w:cs="Segoe UI"/>
                <w:color w:val="3B3838"/>
              </w:rPr>
            </w:pPr>
            <w:r>
              <w:rPr>
                <w:rFonts w:cs="Segoe UI"/>
                <w:color w:val="3B3838"/>
              </w:rPr>
              <w:t>Microsoft 365</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40C173" w14:textId="2B0E8967" w:rsidR="006B015D" w:rsidRDefault="006B015D" w:rsidP="00753372">
            <w:pPr>
              <w:keepNext/>
              <w:keepLines/>
              <w:spacing w:after="0" w:line="240" w:lineRule="auto"/>
              <w:outlineLvl w:val="4"/>
              <w:rPr>
                <w:rFonts w:cs="Segoe UI"/>
                <w:color w:val="3B3838"/>
              </w:rPr>
            </w:pPr>
            <w:r>
              <w:rPr>
                <w:rFonts w:cs="Segoe UI"/>
                <w:color w:val="3B3838"/>
              </w:rPr>
              <w:t>Microsoft 365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4A0D4E" w14:textId="78F1E931" w:rsidR="006B015D" w:rsidRDefault="003C395C" w:rsidP="00753372">
            <w:pPr>
              <w:spacing w:after="0" w:line="240" w:lineRule="auto"/>
              <w:ind w:left="1"/>
              <w:rPr>
                <w:rFonts w:cs="Segoe UI"/>
              </w:rPr>
            </w:pPr>
            <w:hyperlink r:id="rId16" w:history="1">
              <w:r w:rsidRPr="00F93EBD">
                <w:rPr>
                  <w:rStyle w:val="Hyperlink"/>
                  <w:rFonts w:cs="Segoe UI"/>
                </w:rPr>
                <w:t>https://www.microsoft.com/en-us/microsoft-365?&amp;OCID=AID720919_SEM_lguEsQKG</w:t>
              </w:r>
            </w:hyperlink>
            <w:r>
              <w:rPr>
                <w:rFonts w:cs="Segoe UI"/>
              </w:rPr>
              <w:t xml:space="preserve"> </w:t>
            </w:r>
          </w:p>
        </w:tc>
      </w:tr>
      <w:tr w:rsidR="006B015D" w:rsidRPr="00F954C8" w14:paraId="340C5D7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F9D77C4" w14:textId="2CC67D64" w:rsidR="006B015D" w:rsidRDefault="006B015D" w:rsidP="00753372">
            <w:pPr>
              <w:keepNext/>
              <w:keepLines/>
              <w:spacing w:after="0" w:line="240" w:lineRule="auto"/>
              <w:outlineLvl w:val="4"/>
              <w:rPr>
                <w:rFonts w:cs="Segoe UI"/>
                <w:color w:val="3B3838"/>
              </w:rPr>
            </w:pPr>
            <w:r>
              <w:rPr>
                <w:rFonts w:cs="Segoe UI"/>
                <w:color w:val="3B3838"/>
              </w:rPr>
              <w:t>Microsoft 365 Products and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7087624" w14:textId="2BE09E67" w:rsidR="006B015D" w:rsidRDefault="006B015D" w:rsidP="00753372">
            <w:pPr>
              <w:keepNext/>
              <w:keepLines/>
              <w:spacing w:after="0" w:line="240" w:lineRule="auto"/>
              <w:outlineLvl w:val="4"/>
              <w:rPr>
                <w:rFonts w:cs="Segoe UI"/>
                <w:color w:val="3B3838"/>
              </w:rPr>
            </w:pPr>
            <w:r>
              <w:rPr>
                <w:rFonts w:cs="Segoe UI"/>
                <w:color w:val="3B3838"/>
              </w:rPr>
              <w:t>Plans and Feature comparisons for Microsoft 365</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A9180C" w14:textId="688A0D13" w:rsidR="006B015D" w:rsidRPr="006B015D" w:rsidRDefault="003C395C" w:rsidP="00753372">
            <w:pPr>
              <w:spacing w:after="0" w:line="240" w:lineRule="auto"/>
              <w:ind w:left="1"/>
              <w:rPr>
                <w:rFonts w:cs="Segoe UI"/>
              </w:rPr>
            </w:pPr>
            <w:hyperlink r:id="rId17" w:history="1">
              <w:r w:rsidRPr="00F93EBD">
                <w:rPr>
                  <w:rStyle w:val="Hyperlink"/>
                  <w:rFonts w:cs="Segoe UI"/>
                </w:rPr>
                <w:t>https://www.microsoft.com/en-us/microsoft-365/compare-all-microsoft-365-plans</w:t>
              </w:r>
            </w:hyperlink>
            <w:r>
              <w:rPr>
                <w:rFonts w:cs="Segoe UI"/>
              </w:rPr>
              <w:t xml:space="preserve"> </w:t>
            </w:r>
          </w:p>
        </w:tc>
      </w:tr>
      <w:tr w:rsidR="00B45EB7" w:rsidRPr="00F954C8" w14:paraId="49B62682"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93162C" w14:textId="139F8436" w:rsidR="00B45EB7" w:rsidRDefault="00B45EB7" w:rsidP="00753372">
            <w:pPr>
              <w:keepNext/>
              <w:keepLines/>
              <w:spacing w:after="0" w:line="240" w:lineRule="auto"/>
              <w:outlineLvl w:val="4"/>
              <w:rPr>
                <w:rFonts w:cs="Segoe UI"/>
                <w:color w:val="3B3838"/>
              </w:rPr>
            </w:pPr>
            <w:r>
              <w:rPr>
                <w:rFonts w:cs="Segoe UI"/>
                <w:color w:val="3B3838"/>
              </w:rPr>
              <w:t>Office 365 Plans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1C643FF" w14:textId="1C151A75" w:rsidR="00B45EB7" w:rsidRDefault="00B45EB7" w:rsidP="00753372">
            <w:pPr>
              <w:keepNext/>
              <w:keepLines/>
              <w:spacing w:after="0" w:line="240" w:lineRule="auto"/>
              <w:outlineLvl w:val="4"/>
              <w:rPr>
                <w:rFonts w:cs="Segoe UI"/>
                <w:color w:val="3B3838"/>
              </w:rPr>
            </w:pPr>
            <w:r>
              <w:rPr>
                <w:rFonts w:cs="Segoe UI"/>
                <w:color w:val="3B3838"/>
              </w:rPr>
              <w:t>Office 365 Enterprise Plan Comparison</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2B2EFB" w14:textId="2C4001DE" w:rsidR="00B45EB7" w:rsidRPr="006B015D" w:rsidRDefault="003C395C" w:rsidP="00753372">
            <w:pPr>
              <w:spacing w:after="0" w:line="240" w:lineRule="auto"/>
              <w:ind w:left="1"/>
              <w:rPr>
                <w:rFonts w:cs="Segoe UI"/>
              </w:rPr>
            </w:pPr>
            <w:hyperlink r:id="rId18" w:history="1">
              <w:r w:rsidRPr="00F93EBD">
                <w:rPr>
                  <w:rStyle w:val="Hyperlink"/>
                  <w:rFonts w:cs="Segoe UI"/>
                </w:rPr>
                <w:t>https://products.office.com/en-us/business/compare-more-office-365-for-business-plans</w:t>
              </w:r>
            </w:hyperlink>
            <w:r>
              <w:rPr>
                <w:rFonts w:cs="Segoe UI"/>
              </w:rPr>
              <w:t xml:space="preserve"> </w:t>
            </w:r>
          </w:p>
        </w:tc>
      </w:tr>
      <w:tr w:rsidR="00EE0F59" w:rsidRPr="00F954C8" w14:paraId="5EB5A13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580AA4" w14:textId="5BC3DE75" w:rsidR="00EE0F59" w:rsidRDefault="00EE0F59" w:rsidP="00753372">
            <w:pPr>
              <w:keepNext/>
              <w:keepLines/>
              <w:spacing w:after="0" w:line="240" w:lineRule="auto"/>
              <w:outlineLvl w:val="4"/>
              <w:rPr>
                <w:rFonts w:cs="Segoe UI"/>
                <w:color w:val="3B3838"/>
              </w:rPr>
            </w:pPr>
            <w:r>
              <w:rPr>
                <w:rFonts w:cs="Segoe UI"/>
                <w:color w:val="3B3838"/>
              </w:rPr>
              <w:t>Office 365 Enterprise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19CE8D5" w14:textId="5FDCB79A" w:rsidR="00EE0F59" w:rsidRDefault="00EE0F59" w:rsidP="00753372">
            <w:pPr>
              <w:keepNext/>
              <w:keepLines/>
              <w:spacing w:after="0" w:line="240" w:lineRule="auto"/>
              <w:outlineLvl w:val="4"/>
              <w:rPr>
                <w:rFonts w:cs="Segoe UI"/>
                <w:color w:val="3B3838"/>
              </w:rPr>
            </w:pPr>
            <w:r>
              <w:rPr>
                <w:rFonts w:cs="Segoe UI"/>
                <w:color w:val="3B3838"/>
              </w:rPr>
              <w:t>Documentation for Office. Office 365, the Server Products, Desktop Office, Security and Compliance. The starting place for all documentation Office related.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B9CF025" w14:textId="16047109" w:rsidR="00EE0F59" w:rsidRPr="00B45EB7" w:rsidRDefault="003C395C" w:rsidP="00753372">
            <w:pPr>
              <w:spacing w:after="0" w:line="240" w:lineRule="auto"/>
              <w:ind w:left="1"/>
              <w:rPr>
                <w:rFonts w:cs="Segoe UI"/>
              </w:rPr>
            </w:pPr>
            <w:hyperlink r:id="rId19" w:history="1">
              <w:r w:rsidRPr="00F93EBD">
                <w:rPr>
                  <w:rStyle w:val="Hyperlink"/>
                  <w:rFonts w:cs="Segoe UI"/>
                </w:rPr>
                <w:t>https://docs.microsoft.com/en-us/office/admins-itprofessionals#pivot=home&amp;panel=home-all</w:t>
              </w:r>
            </w:hyperlink>
            <w:r>
              <w:rPr>
                <w:rFonts w:cs="Segoe UI"/>
              </w:rPr>
              <w:t xml:space="preserve"> </w:t>
            </w:r>
          </w:p>
        </w:tc>
      </w:tr>
      <w:tr w:rsidR="006B015D" w:rsidRPr="00F954C8" w14:paraId="585F55A7"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99C8D4" w14:textId="7F1C4F83" w:rsidR="006B015D" w:rsidRDefault="00B45EB7" w:rsidP="00753372">
            <w:pPr>
              <w:keepNext/>
              <w:keepLines/>
              <w:spacing w:after="0" w:line="240" w:lineRule="auto"/>
              <w:outlineLvl w:val="4"/>
              <w:rPr>
                <w:rFonts w:cs="Segoe UI"/>
                <w:color w:val="3B3838"/>
              </w:rPr>
            </w:pPr>
            <w:r>
              <w:rPr>
                <w:rFonts w:cs="Segoe UI"/>
                <w:color w:val="3B3838"/>
              </w:rPr>
              <w:t>Office 365 Service Descriptions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BA4DD4" w14:textId="3880D4CB" w:rsidR="006B015D" w:rsidRDefault="00B45EB7" w:rsidP="00753372">
            <w:pPr>
              <w:keepNext/>
              <w:keepLines/>
              <w:spacing w:after="0" w:line="240" w:lineRule="auto"/>
              <w:outlineLvl w:val="4"/>
              <w:rPr>
                <w:rFonts w:cs="Segoe UI"/>
                <w:color w:val="3B3838"/>
              </w:rPr>
            </w:pPr>
            <w:r>
              <w:rPr>
                <w:rFonts w:cs="Segoe UI"/>
                <w:color w:val="3B3838"/>
              </w:rPr>
              <w:t>Office 365 Service Descriptions. All the details about the various services and the features included.</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4486534" w14:textId="5F723D7D" w:rsidR="006B015D" w:rsidRPr="006B015D" w:rsidRDefault="003C395C" w:rsidP="00753372">
            <w:pPr>
              <w:spacing w:after="0" w:line="240" w:lineRule="auto"/>
              <w:ind w:left="1"/>
              <w:rPr>
                <w:rFonts w:cs="Segoe UI"/>
              </w:rPr>
            </w:pPr>
            <w:hyperlink r:id="rId20" w:history="1">
              <w:r w:rsidRPr="00F93EBD">
                <w:rPr>
                  <w:rStyle w:val="Hyperlink"/>
                  <w:rFonts w:cs="Segoe UI"/>
                </w:rPr>
                <w:t>http://Office365sd.com</w:t>
              </w:r>
            </w:hyperlink>
            <w:r>
              <w:rPr>
                <w:rFonts w:cs="Segoe UI"/>
              </w:rPr>
              <w:t xml:space="preserve"> </w:t>
            </w:r>
          </w:p>
        </w:tc>
      </w:tr>
      <w:tr w:rsidR="006B015D" w:rsidRPr="00F954C8" w14:paraId="6734119A"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E6B1FF" w14:textId="5B982DBA" w:rsidR="006B015D" w:rsidRDefault="006B015D" w:rsidP="00753372">
            <w:pPr>
              <w:keepNext/>
              <w:keepLines/>
              <w:spacing w:after="0" w:line="240" w:lineRule="auto"/>
              <w:outlineLvl w:val="4"/>
              <w:rPr>
                <w:rFonts w:cs="Segoe UI"/>
                <w:color w:val="3B3838"/>
              </w:rPr>
            </w:pPr>
            <w:r>
              <w:rPr>
                <w:rFonts w:cs="Segoe UI"/>
                <w:color w:val="3B3838"/>
              </w:rPr>
              <w:t>Enterprise Mobility + Security</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847645F" w14:textId="02271644" w:rsidR="006B015D" w:rsidRDefault="006B015D" w:rsidP="00753372">
            <w:pPr>
              <w:keepNext/>
              <w:keepLines/>
              <w:spacing w:after="0" w:line="240" w:lineRule="auto"/>
              <w:outlineLvl w:val="4"/>
              <w:rPr>
                <w:rFonts w:cs="Segoe UI"/>
                <w:color w:val="3B3838"/>
              </w:rPr>
            </w:pPr>
            <w:r>
              <w:rPr>
                <w:rFonts w:cs="Segoe UI"/>
                <w:color w:val="3B3838"/>
              </w:rPr>
              <w:t>Enterprise Mobility + Security Home Page</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5E25718" w14:textId="6DB51A33" w:rsidR="006B015D" w:rsidRPr="006B015D" w:rsidRDefault="003C395C" w:rsidP="00753372">
            <w:pPr>
              <w:spacing w:after="0" w:line="240" w:lineRule="auto"/>
              <w:ind w:left="1"/>
              <w:rPr>
                <w:rFonts w:cs="Segoe UI"/>
              </w:rPr>
            </w:pPr>
            <w:hyperlink r:id="rId21" w:history="1">
              <w:r w:rsidRPr="00F93EBD">
                <w:rPr>
                  <w:rStyle w:val="Hyperlink"/>
                  <w:rFonts w:cs="Segoe UI"/>
                </w:rPr>
                <w:t>https://www.microsoft.com/en-us/cloud-platform/enterprise-mobility-security</w:t>
              </w:r>
            </w:hyperlink>
            <w:r>
              <w:rPr>
                <w:rFonts w:cs="Segoe UI"/>
              </w:rPr>
              <w:t xml:space="preserve"> </w:t>
            </w:r>
          </w:p>
        </w:tc>
      </w:tr>
      <w:tr w:rsidR="006B015D" w:rsidRPr="00F954C8" w14:paraId="22B7228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F2E586" w14:textId="4A3DF9B4" w:rsidR="006B015D" w:rsidRDefault="006B015D" w:rsidP="00753372">
            <w:pPr>
              <w:keepNext/>
              <w:keepLines/>
              <w:spacing w:after="0" w:line="240" w:lineRule="auto"/>
              <w:outlineLvl w:val="4"/>
              <w:rPr>
                <w:rFonts w:cs="Segoe UI"/>
                <w:color w:val="3B3838"/>
              </w:rPr>
            </w:pPr>
            <w:r>
              <w:rPr>
                <w:rFonts w:cs="Segoe UI"/>
                <w:color w:val="3B3838"/>
              </w:rPr>
              <w:t>Enterprise Mobility + Security Feature Comparison</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5C242A" w14:textId="0AFB5C2E" w:rsidR="006B015D" w:rsidRDefault="006B015D" w:rsidP="00753372">
            <w:pPr>
              <w:keepNext/>
              <w:keepLines/>
              <w:spacing w:after="0" w:line="240" w:lineRule="auto"/>
              <w:outlineLvl w:val="4"/>
              <w:rPr>
                <w:rFonts w:cs="Segoe UI"/>
                <w:color w:val="3B3838"/>
              </w:rPr>
            </w:pPr>
            <w:r>
              <w:rPr>
                <w:rFonts w:cs="Segoe UI"/>
                <w:color w:val="3B3838"/>
              </w:rPr>
              <w:t>List of EMS features (as well as pricing) comparing E3 to E5. Also contains links to more details about most of the services</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4E43AF8" w14:textId="21EE52B5" w:rsidR="006B015D" w:rsidRPr="006B015D" w:rsidRDefault="003C395C" w:rsidP="00753372">
            <w:pPr>
              <w:spacing w:after="0" w:line="240" w:lineRule="auto"/>
              <w:ind w:left="1"/>
              <w:rPr>
                <w:rFonts w:cs="Segoe UI"/>
              </w:rPr>
            </w:pPr>
            <w:hyperlink r:id="rId22" w:history="1">
              <w:r w:rsidRPr="00F93EBD">
                <w:rPr>
                  <w:rStyle w:val="Hyperlink"/>
                  <w:rFonts w:cs="Segoe UI"/>
                </w:rPr>
                <w:t>https://www.microsoft.com/en-us/cloud-platform/enterprise-mobility-security-pricing</w:t>
              </w:r>
            </w:hyperlink>
            <w:r>
              <w:rPr>
                <w:rFonts w:cs="Segoe UI"/>
              </w:rPr>
              <w:t xml:space="preserve"> </w:t>
            </w:r>
          </w:p>
        </w:tc>
      </w:tr>
      <w:tr w:rsidR="00B45EB7" w:rsidRPr="00F954C8" w14:paraId="56202A01"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EF78AFA" w14:textId="7476261F" w:rsidR="00B45EB7" w:rsidRDefault="0053511B" w:rsidP="00753372">
            <w:pPr>
              <w:keepNext/>
              <w:keepLines/>
              <w:spacing w:after="0" w:line="240" w:lineRule="auto"/>
              <w:outlineLvl w:val="4"/>
              <w:rPr>
                <w:rFonts w:cs="Segoe UI"/>
                <w:color w:val="3B3838"/>
              </w:rPr>
            </w:pPr>
            <w:r>
              <w:rPr>
                <w:rFonts w:cs="Segoe UI"/>
                <w:color w:val="3B3838"/>
              </w:rPr>
              <w:t>Windows 10 Autop</w:t>
            </w:r>
            <w:r w:rsidR="00B45EB7">
              <w:rPr>
                <w:rFonts w:cs="Segoe UI"/>
                <w:color w:val="3B3838"/>
              </w:rPr>
              <w:t>ilot</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99B7729" w14:textId="3995FEB7" w:rsidR="00B45EB7" w:rsidRDefault="0053511B" w:rsidP="00753372">
            <w:pPr>
              <w:keepNext/>
              <w:keepLines/>
              <w:spacing w:after="0" w:line="240" w:lineRule="auto"/>
              <w:outlineLvl w:val="4"/>
              <w:rPr>
                <w:rFonts w:cs="Segoe UI"/>
                <w:color w:val="3B3838"/>
              </w:rPr>
            </w:pPr>
            <w:r>
              <w:rPr>
                <w:rFonts w:cs="Segoe UI"/>
                <w:color w:val="3B3838"/>
              </w:rPr>
              <w:t>Over of Windows Autopilot and navigation to additional documentation about Autopilot</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37074F" w14:textId="40CDDD0C" w:rsidR="00B45EB7" w:rsidRPr="006B015D" w:rsidRDefault="003C395C" w:rsidP="00753372">
            <w:pPr>
              <w:spacing w:after="0" w:line="240" w:lineRule="auto"/>
              <w:ind w:left="1"/>
              <w:rPr>
                <w:rFonts w:cs="Segoe UI"/>
              </w:rPr>
            </w:pPr>
            <w:hyperlink r:id="rId23" w:history="1">
              <w:r w:rsidRPr="00F93EBD">
                <w:rPr>
                  <w:rStyle w:val="Hyperlink"/>
                  <w:rFonts w:cs="Segoe UI"/>
                </w:rPr>
                <w:t>https://docs.microsoft.com/en-us/windows/deployment/windows-autopilot/windows-10-autopilot</w:t>
              </w:r>
            </w:hyperlink>
            <w:r>
              <w:rPr>
                <w:rFonts w:cs="Segoe UI"/>
              </w:rPr>
              <w:t xml:space="preserve"> </w:t>
            </w:r>
          </w:p>
        </w:tc>
      </w:tr>
      <w:tr w:rsidR="008F4B43" w:rsidRPr="00F954C8" w14:paraId="7986189B"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F815AA4" w14:textId="274B1919" w:rsidR="008F4B43" w:rsidRDefault="008F4B43" w:rsidP="00753372">
            <w:pPr>
              <w:keepNext/>
              <w:keepLines/>
              <w:spacing w:after="0" w:line="240" w:lineRule="auto"/>
              <w:outlineLvl w:val="4"/>
              <w:rPr>
                <w:rFonts w:cs="Segoe UI"/>
                <w:color w:val="3B3838"/>
              </w:rPr>
            </w:pPr>
            <w:r>
              <w:rPr>
                <w:rFonts w:cs="Segoe UI"/>
                <w:color w:val="3B3838"/>
              </w:rPr>
              <w:t>Microsoft Surface</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07F2675" w14:textId="4DAB5C64" w:rsidR="008F4B43" w:rsidRDefault="008F4B43" w:rsidP="00753372">
            <w:pPr>
              <w:keepNext/>
              <w:keepLines/>
              <w:spacing w:after="0" w:line="240" w:lineRule="auto"/>
              <w:outlineLvl w:val="4"/>
              <w:rPr>
                <w:rFonts w:cs="Segoe UI"/>
                <w:color w:val="3B3838"/>
              </w:rPr>
            </w:pPr>
            <w:r>
              <w:rPr>
                <w:rFonts w:cs="Segoe UI"/>
                <w:color w:val="3B3838"/>
              </w:rPr>
              <w:t>Home of the Surface devices family</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50CE172" w14:textId="021C8248" w:rsidR="008F4B43" w:rsidRDefault="003C395C" w:rsidP="00753372">
            <w:pPr>
              <w:spacing w:after="0" w:line="240" w:lineRule="auto"/>
              <w:ind w:left="1"/>
              <w:rPr>
                <w:rFonts w:cs="Segoe UI"/>
              </w:rPr>
            </w:pPr>
            <w:hyperlink r:id="rId24" w:history="1">
              <w:r w:rsidR="008F4B43" w:rsidRPr="00157DD4">
                <w:rPr>
                  <w:rStyle w:val="Hyperlink"/>
                  <w:rFonts w:cs="Segoe UI"/>
                </w:rPr>
                <w:t>https://www.microsoft.com/en-us/surface</w:t>
              </w:r>
            </w:hyperlink>
          </w:p>
          <w:p w14:paraId="08F35164" w14:textId="061D1720" w:rsidR="008F4B43" w:rsidRPr="0053511B" w:rsidRDefault="008F4B43" w:rsidP="00753372">
            <w:pPr>
              <w:spacing w:after="0" w:line="240" w:lineRule="auto"/>
              <w:ind w:left="1"/>
              <w:rPr>
                <w:rFonts w:cs="Segoe UI"/>
              </w:rPr>
            </w:pPr>
          </w:p>
        </w:tc>
      </w:tr>
      <w:tr w:rsidR="008F4B43" w:rsidRPr="00F954C8" w14:paraId="003EC023"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99F70BC" w14:textId="54EDC2AD" w:rsidR="008F4B43" w:rsidRDefault="008F4B43" w:rsidP="00753372">
            <w:pPr>
              <w:keepNext/>
              <w:keepLines/>
              <w:spacing w:after="0" w:line="240" w:lineRule="auto"/>
              <w:outlineLvl w:val="4"/>
              <w:rPr>
                <w:rFonts w:cs="Segoe UI"/>
                <w:color w:val="3B3838"/>
              </w:rPr>
            </w:pPr>
            <w:r>
              <w:rPr>
                <w:rFonts w:cs="Segoe UI"/>
                <w:color w:val="3B3838"/>
              </w:rPr>
              <w:t>Microsoft Surface Hub</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4B4B17E" w14:textId="52B850A3" w:rsidR="008F4B43" w:rsidRDefault="008F4B43" w:rsidP="00753372">
            <w:pPr>
              <w:keepNext/>
              <w:keepLines/>
              <w:spacing w:after="0" w:line="240" w:lineRule="auto"/>
              <w:outlineLvl w:val="4"/>
              <w:rPr>
                <w:rFonts w:cs="Segoe UI"/>
                <w:color w:val="3B3838"/>
              </w:rPr>
            </w:pPr>
            <w:r>
              <w:rPr>
                <w:rFonts w:cs="Segoe UI"/>
                <w:color w:val="3B3838"/>
              </w:rPr>
              <w:t>Home for the Microsoft Surface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309F668" w14:textId="600D3901" w:rsidR="008F4B43" w:rsidRDefault="003C395C" w:rsidP="00753372">
            <w:pPr>
              <w:spacing w:after="0" w:line="240" w:lineRule="auto"/>
              <w:ind w:left="1"/>
              <w:rPr>
                <w:rFonts w:cs="Segoe UI"/>
              </w:rPr>
            </w:pPr>
            <w:hyperlink r:id="rId25" w:history="1">
              <w:r w:rsidRPr="00F93EBD">
                <w:rPr>
                  <w:rStyle w:val="Hyperlink"/>
                  <w:rFonts w:cs="Segoe UI"/>
                </w:rPr>
                <w:t>https://www.microsoft.com/en-us/surface/business/surface-hub</w:t>
              </w:r>
            </w:hyperlink>
            <w:r>
              <w:rPr>
                <w:rFonts w:cs="Segoe UI"/>
              </w:rPr>
              <w:t xml:space="preserve"> </w:t>
            </w:r>
          </w:p>
        </w:tc>
      </w:tr>
      <w:tr w:rsidR="00FA2CC7" w:rsidRPr="00F954C8" w14:paraId="46016F66" w14:textId="77777777" w:rsidTr="19532FA7">
        <w:trPr>
          <w:trHeight w:val="534"/>
        </w:trPr>
        <w:tc>
          <w:tcPr>
            <w:tcW w:w="1972"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B165E20" w14:textId="4A4947F3" w:rsidR="00FA2CC7" w:rsidRDefault="00554F2B" w:rsidP="00753372">
            <w:pPr>
              <w:keepNext/>
              <w:keepLines/>
              <w:spacing w:after="0" w:line="240" w:lineRule="auto"/>
              <w:outlineLvl w:val="4"/>
              <w:rPr>
                <w:rFonts w:cs="Segoe UI"/>
                <w:color w:val="3B3838"/>
              </w:rPr>
            </w:pPr>
            <w:r>
              <w:rPr>
                <w:rFonts w:cs="Segoe UI"/>
                <w:color w:val="3B3838"/>
              </w:rPr>
              <w:t>Dynamics 365 for Sales</w:t>
            </w:r>
          </w:p>
        </w:tc>
        <w:tc>
          <w:tcPr>
            <w:tcW w:w="459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425A9D3" w14:textId="048A3300" w:rsidR="00FA2CC7" w:rsidRDefault="00554F2B" w:rsidP="00753372">
            <w:pPr>
              <w:keepNext/>
              <w:keepLines/>
              <w:spacing w:after="0" w:line="240" w:lineRule="auto"/>
              <w:outlineLvl w:val="4"/>
              <w:rPr>
                <w:rFonts w:cs="Segoe UI"/>
                <w:color w:val="3B3838"/>
              </w:rPr>
            </w:pPr>
            <w:r w:rsidRPr="00554F2B">
              <w:rPr>
                <w:rFonts w:cs="Segoe UI"/>
                <w:color w:val="3B3838"/>
              </w:rPr>
              <w:t>Overview of Sales and Sales Hub</w:t>
            </w:r>
          </w:p>
        </w:tc>
        <w:tc>
          <w:tcPr>
            <w:tcW w:w="4270" w:type="dxa"/>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3F0BFF9" w14:textId="2597577E" w:rsidR="00FA2CC7" w:rsidRPr="008F4B43" w:rsidRDefault="003C395C" w:rsidP="00753372">
            <w:pPr>
              <w:spacing w:after="0" w:line="240" w:lineRule="auto"/>
              <w:ind w:left="1"/>
              <w:rPr>
                <w:rFonts w:cs="Segoe UI"/>
              </w:rPr>
            </w:pPr>
            <w:hyperlink r:id="rId26" w:history="1">
              <w:r w:rsidRPr="00F93EBD">
                <w:rPr>
                  <w:rStyle w:val="Hyperlink"/>
                  <w:rFonts w:cs="Segoe UI"/>
                </w:rPr>
                <w:t>https://docs.microsoft.com/en-us/dynamics365/customer-engagement/sales-enterprise/overview</w:t>
              </w:r>
            </w:hyperlink>
            <w:r>
              <w:rPr>
                <w:rFonts w:cs="Segoe UI"/>
              </w:rPr>
              <w:t xml:space="preserve"> </w:t>
            </w:r>
            <w:bookmarkStart w:id="32" w:name="_GoBack"/>
            <w:bookmarkEnd w:id="32"/>
          </w:p>
        </w:tc>
      </w:tr>
    </w:tbl>
    <w:p w14:paraId="009E80A6" w14:textId="42FB850E" w:rsidR="00F954C8" w:rsidRPr="00F954C8" w:rsidRDefault="00F954C8" w:rsidP="00F954C8">
      <w:pPr>
        <w:rPr>
          <w:color w:val="0059A1" w:themeColor="accent1" w:themeShade="BF"/>
          <w:szCs w:val="20"/>
        </w:rPr>
      </w:pPr>
    </w:p>
    <w:sectPr w:rsidR="00F954C8" w:rsidRPr="00F954C8" w:rsidSect="00761B4F">
      <w:headerReference w:type="even" r:id="rId27"/>
      <w:headerReference w:type="default" r:id="rId28"/>
      <w:footerReference w:type="even" r:id="rId29"/>
      <w:footerReference w:type="default" r:id="rId30"/>
      <w:type w:val="oddPage"/>
      <w:pgSz w:w="12240" w:h="15840" w:code="1"/>
      <w:pgMar w:top="990" w:right="720" w:bottom="965" w:left="720" w:header="720" w:footer="31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F19F78" w14:textId="77777777" w:rsidR="00F23F26" w:rsidRPr="007E3D91" w:rsidRDefault="00F23F26" w:rsidP="007E3D91">
      <w:r>
        <w:separator/>
      </w:r>
    </w:p>
  </w:endnote>
  <w:endnote w:type="continuationSeparator" w:id="0">
    <w:p w14:paraId="0871024E" w14:textId="77777777" w:rsidR="00F23F26" w:rsidRPr="007E3D91" w:rsidRDefault="00F23F26" w:rsidP="007E3D91">
      <w:r>
        <w:continuationSeparator/>
      </w:r>
    </w:p>
  </w:endnote>
  <w:endnote w:type="continuationNotice" w:id="1">
    <w:p w14:paraId="1F02A555" w14:textId="77777777" w:rsidR="00F23F26" w:rsidRDefault="00F23F26" w:rsidP="007E3D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A7E0" w14:textId="518BB913" w:rsidR="009601E2" w:rsidRDefault="009601E2" w:rsidP="00D53599">
    <w:pPr>
      <w:pStyle w:val="Footer"/>
      <w:pBdr>
        <w:top w:val="single" w:sz="4" w:space="1" w:color="D9D9D9" w:themeColor="background1" w:themeShade="D9"/>
      </w:pBdr>
      <w:tabs>
        <w:tab w:val="clear" w:pos="9360"/>
        <w:tab w:val="right" w:pos="10800"/>
      </w:tabs>
    </w:pPr>
    <w:r>
      <w:t xml:space="preserve"> </w:t>
    </w:r>
    <w:r w:rsidRPr="007E3D91">
      <w:t>©201</w:t>
    </w:r>
    <w:r w:rsidR="00470A16">
      <w:t>9</w:t>
    </w:r>
    <w:r w:rsidRPr="007E3D91">
      <w:t xml:space="preserve"> Microsoft Corporation</w:t>
    </w:r>
    <w:r>
      <w:t xml:space="preserve"> </w:t>
    </w:r>
    <w:r>
      <w:tab/>
    </w:r>
    <w:r>
      <w:tab/>
    </w:r>
    <w:sdt>
      <w:sdtPr>
        <w:id w:val="-638339749"/>
        <w:docPartObj>
          <w:docPartGallery w:val="Page Numbers (Bottom of Page)"/>
          <w:docPartUnique/>
        </w:docPartObj>
      </w:sdtPr>
      <w:sdtEndPr>
        <w:rPr>
          <w:color w:val="7F7F7F" w:themeColor="background1" w:themeShade="7F"/>
          <w:spacing w:val="60"/>
        </w:rPr>
      </w:sdtEndPr>
      <w:sdtContent>
        <w:r>
          <w:fldChar w:fldCharType="begin"/>
        </w:r>
        <w:r>
          <w:instrText xml:space="preserve"> PAGE   \* MERGEFORMAT </w:instrText>
        </w:r>
        <w:r>
          <w:fldChar w:fldCharType="separate"/>
        </w:r>
        <w:r>
          <w:rPr>
            <w:noProof/>
          </w:rPr>
          <w:t>30</w:t>
        </w:r>
        <w:r>
          <w:rPr>
            <w:noProof/>
          </w:rPr>
          <w:fldChar w:fldCharType="end"/>
        </w:r>
        <w:r>
          <w:t xml:space="preserve"> | </w:t>
        </w:r>
        <w:r>
          <w:rPr>
            <w:color w:val="7F7F7F" w:themeColor="background1" w:themeShade="7F"/>
            <w:spacing w:val="60"/>
          </w:rPr>
          <w:t>Page</w:t>
        </w:r>
      </w:sdtContent>
    </w:sdt>
  </w:p>
  <w:p w14:paraId="26F2AAA3" w14:textId="039B148A" w:rsidR="009601E2" w:rsidRDefault="009601E2" w:rsidP="0096164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914908"/>
      <w:docPartObj>
        <w:docPartGallery w:val="Page Numbers (Bottom of Page)"/>
        <w:docPartUnique/>
      </w:docPartObj>
    </w:sdtPr>
    <w:sdtEndPr>
      <w:rPr>
        <w:color w:val="7F7F7F" w:themeColor="background1" w:themeShade="7F"/>
        <w:spacing w:val="60"/>
      </w:rPr>
    </w:sdtEndPr>
    <w:sdtContent>
      <w:p w14:paraId="48330932" w14:textId="1DFDDF1E" w:rsidR="009601E2" w:rsidRDefault="009601E2" w:rsidP="00D53599">
        <w:pPr>
          <w:pStyle w:val="Footer"/>
          <w:pBdr>
            <w:top w:val="single" w:sz="4" w:space="1" w:color="D9D9D9" w:themeColor="background1" w:themeShade="D9"/>
          </w:pBdr>
          <w:tabs>
            <w:tab w:val="clear" w:pos="9360"/>
            <w:tab w:val="right" w:pos="10800"/>
          </w:tabs>
          <w:rPr>
            <w:b/>
            <w:bCs/>
          </w:rPr>
        </w:pPr>
        <w:r w:rsidRPr="00ED2F7E">
          <w:fldChar w:fldCharType="begin"/>
        </w:r>
        <w:r w:rsidRPr="00ED2F7E">
          <w:instrText xml:space="preserve"> PAGE   \* MERGEFORMAT </w:instrText>
        </w:r>
        <w:r w:rsidRPr="00ED2F7E">
          <w:fldChar w:fldCharType="separate"/>
        </w:r>
        <w:r w:rsidRPr="00ED2F7E">
          <w:rPr>
            <w:bCs/>
            <w:noProof/>
          </w:rPr>
          <w:t>31</w:t>
        </w:r>
        <w:r w:rsidRPr="00ED2F7E">
          <w:rPr>
            <w:bCs/>
            <w:noProof/>
          </w:rPr>
          <w:fldChar w:fldCharType="end"/>
        </w:r>
        <w:r w:rsidRPr="00ED2F7E">
          <w:rPr>
            <w:bCs/>
          </w:rPr>
          <w:t xml:space="preserve"> |</w:t>
        </w:r>
        <w:r>
          <w:rPr>
            <w:b/>
            <w:bCs/>
          </w:rPr>
          <w:t xml:space="preserve">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r>
        <w:r w:rsidRPr="007E3D91">
          <w:t>©201</w:t>
        </w:r>
        <w:r w:rsidR="00470A16">
          <w:t>9</w:t>
        </w:r>
        <w:r w:rsidRPr="007E3D91">
          <w:t xml:space="preserve"> Microsoft Corporation</w:t>
        </w:r>
      </w:p>
    </w:sdtContent>
  </w:sdt>
  <w:p w14:paraId="0ECBF6B0" w14:textId="1571C22E" w:rsidR="009601E2" w:rsidRPr="007E3D91" w:rsidRDefault="009601E2" w:rsidP="00D5359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A77E0" w14:textId="77777777" w:rsidR="00F23F26" w:rsidRPr="007E3D91" w:rsidRDefault="00F23F26" w:rsidP="007E3D91">
      <w:r>
        <w:separator/>
      </w:r>
    </w:p>
  </w:footnote>
  <w:footnote w:type="continuationSeparator" w:id="0">
    <w:p w14:paraId="5F78B097" w14:textId="77777777" w:rsidR="00F23F26" w:rsidRPr="007E3D91" w:rsidRDefault="00F23F26" w:rsidP="007E3D91">
      <w:r>
        <w:continuationSeparator/>
      </w:r>
    </w:p>
  </w:footnote>
  <w:footnote w:type="continuationNotice" w:id="1">
    <w:p w14:paraId="1BA51728" w14:textId="77777777" w:rsidR="00F23F26" w:rsidRDefault="00F23F26" w:rsidP="007E3D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10984" w14:textId="041353C0" w:rsidR="009601E2" w:rsidRDefault="009601E2" w:rsidP="000849CB">
    <w:pPr>
      <w:pStyle w:val="Header"/>
      <w:tabs>
        <w:tab w:val="clear" w:pos="9360"/>
        <w:tab w:val="right" w:pos="10710"/>
      </w:tabs>
      <w:jc w:val="right"/>
      <w:rPr>
        <w:rFonts w:eastAsia="Times New Roman"/>
        <w:color w:val="353535" w:themeColor="text1"/>
        <w:szCs w:val="20"/>
      </w:rPr>
    </w:pPr>
    <w:r>
      <w:rPr>
        <w:color w:val="353535" w:themeColor="text1"/>
        <w:szCs w:val="20"/>
      </w:rPr>
      <w:tab/>
    </w:r>
    <w:r>
      <w:rPr>
        <w:color w:val="353535" w:themeColor="text1"/>
        <w:szCs w:val="20"/>
      </w:rPr>
      <w:tab/>
    </w:r>
  </w:p>
  <w:p w14:paraId="13DBCFCC" w14:textId="77777777" w:rsidR="009601E2" w:rsidRPr="000849CB" w:rsidRDefault="009601E2" w:rsidP="000849CB">
    <w:pPr>
      <w:pStyle w:val="Header"/>
      <w:tabs>
        <w:tab w:val="clear" w:pos="9360"/>
        <w:tab w:val="right" w:pos="10710"/>
      </w:tabs>
      <w:jc w:val="right"/>
      <w:rPr>
        <w:color w:val="353535" w:themeColor="text1"/>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A26D0" w14:textId="24F20910" w:rsidR="009601E2" w:rsidRPr="000849CB" w:rsidRDefault="009601E2" w:rsidP="00D53599">
    <w:pPr>
      <w:pStyle w:val="Header"/>
      <w:tabs>
        <w:tab w:val="clear" w:pos="9360"/>
        <w:tab w:val="right" w:pos="10710"/>
      </w:tabs>
      <w:jc w:val="right"/>
      <w:rPr>
        <w:color w:val="353535" w:themeColor="text1"/>
        <w:szCs w:val="20"/>
      </w:rPr>
    </w:pPr>
    <w:r>
      <w:rPr>
        <w:color w:val="353535" w:themeColor="text1"/>
        <w:szCs w:val="20"/>
      </w:rPr>
      <w:tab/>
    </w:r>
    <w:r>
      <w:rPr>
        <w:color w:val="353535" w:themeColor="text1"/>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EE4B9" w14:textId="2E3290B3" w:rsidR="009601E2" w:rsidRPr="000849CB" w:rsidRDefault="009601E2" w:rsidP="00F954C8">
    <w:pPr>
      <w:pStyle w:val="Heading1"/>
      <w:rPr>
        <w:sz w:val="160"/>
      </w:rPr>
    </w:pPr>
    <w:r w:rsidRPr="000849CB">
      <w:rPr>
        <w:noProof/>
        <w:sz w:val="160"/>
        <w:lang w:val="en-CA" w:eastAsia="en-CA"/>
      </w:rPr>
      <w:drawing>
        <wp:anchor distT="0" distB="0" distL="114300" distR="114300" simplePos="0" relativeHeight="251662336" behindDoc="0" locked="0" layoutInCell="1" allowOverlap="1" wp14:anchorId="2A8956DD" wp14:editId="71D624F6">
          <wp:simplePos x="0" y="0"/>
          <wp:positionH relativeFrom="column">
            <wp:posOffset>0</wp:posOffset>
          </wp:positionH>
          <wp:positionV relativeFrom="paragraph">
            <wp:posOffset>55605</wp:posOffset>
          </wp:positionV>
          <wp:extent cx="1390015" cy="1390015"/>
          <wp:effectExtent l="0" t="0" r="635"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oud-Workshop-Logo-w-Circle.png"/>
                  <pic:cNvPicPr/>
                </pic:nvPicPr>
                <pic:blipFill>
                  <a:blip r:embed="rId1">
                    <a:extLst>
                      <a:ext uri="{28A0092B-C50C-407E-A947-70E740481C1C}">
                        <a14:useLocalDpi xmlns:a14="http://schemas.microsoft.com/office/drawing/2010/main" val="0"/>
                      </a:ext>
                    </a:extLst>
                  </a:blip>
                  <a:stretch>
                    <a:fillRect/>
                  </a:stretch>
                </pic:blipFill>
                <pic:spPr>
                  <a:xfrm>
                    <a:off x="0" y="0"/>
                    <a:ext cx="1390015" cy="1390015"/>
                  </a:xfrm>
                  <a:prstGeom prst="rect">
                    <a:avLst/>
                  </a:prstGeom>
                </pic:spPr>
              </pic:pic>
            </a:graphicData>
          </a:graphic>
        </wp:anchor>
      </w:drawing>
    </w:r>
    <w:r w:rsidRPr="000849CB">
      <w:rPr>
        <w:sz w:val="160"/>
      </w:rPr>
      <w:t xml:space="preserve">Microsoft </w:t>
    </w:r>
    <w:r>
      <w:rPr>
        <w:sz w:val="160"/>
      </w:rPr>
      <w:br/>
    </w:r>
    <w:r w:rsidRPr="000849CB">
      <w:rPr>
        <w:sz w:val="160"/>
      </w:rPr>
      <w:t xml:space="preserve">Cloud </w:t>
    </w:r>
    <w:r>
      <w:rPr>
        <w:sz w:val="160"/>
      </w:rPr>
      <w:t>Core</w:t>
    </w:r>
  </w:p>
  <w:p w14:paraId="7DC7AC79" w14:textId="77777777" w:rsidR="009601E2" w:rsidRDefault="009601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9B9D0" w14:textId="2DFA0675" w:rsidR="009601E2" w:rsidRPr="000849CB" w:rsidRDefault="009601E2" w:rsidP="000849CB">
    <w:pPr>
      <w:pStyle w:val="Header"/>
      <w:tabs>
        <w:tab w:val="clear" w:pos="9360"/>
        <w:tab w:val="right" w:pos="10710"/>
      </w:tabs>
      <w:jc w:val="right"/>
      <w:rPr>
        <w:color w:val="353535" w:themeColor="text1"/>
        <w:szCs w:val="20"/>
      </w:rPr>
    </w:pP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r>
      <w:rPr>
        <w:rFonts w:eastAsia="Times New Roman"/>
        <w:color w:val="353535" w:themeColor="text1"/>
        <w:szCs w:val="20"/>
      </w:rPr>
      <w:t xml:space="preserve"> </w:t>
    </w:r>
  </w:p>
  <w:p w14:paraId="25107096" w14:textId="2E7F3DB9" w:rsidR="009601E2" w:rsidRDefault="009601E2" w:rsidP="007E3D9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A545" w14:textId="20A5FA91" w:rsidR="009601E2" w:rsidRDefault="009601E2" w:rsidP="000849CB">
    <w:pPr>
      <w:pStyle w:val="Header"/>
      <w:tabs>
        <w:tab w:val="clear" w:pos="9360"/>
        <w:tab w:val="right" w:pos="10710"/>
      </w:tabs>
      <w:jc w:val="right"/>
      <w:rPr>
        <w:rFonts w:eastAsia="Times New Roman"/>
        <w:color w:val="353535" w:themeColor="text1"/>
        <w:szCs w:val="20"/>
      </w:rPr>
    </w:pPr>
    <w:r w:rsidRPr="007E3D91">
      <w:t xml:space="preserve"> </w:t>
    </w:r>
    <w:r w:rsidRPr="000849CB">
      <w:rPr>
        <w:color w:val="353535" w:themeColor="text1"/>
        <w:szCs w:val="20"/>
      </w:rPr>
      <w:t xml:space="preserve">Microsoft Cloud </w:t>
    </w:r>
    <w:r>
      <w:rPr>
        <w:color w:val="353535" w:themeColor="text1"/>
        <w:szCs w:val="20"/>
      </w:rPr>
      <w:t>Core</w:t>
    </w:r>
    <w:r w:rsidRPr="000849CB">
      <w:rPr>
        <w:color w:val="353535" w:themeColor="text1"/>
        <w:szCs w:val="20"/>
      </w:rPr>
      <w:t xml:space="preserve"> </w:t>
    </w:r>
    <w:r>
      <w:rPr>
        <w:color w:val="353535" w:themeColor="text1"/>
        <w:szCs w:val="20"/>
      </w:rPr>
      <w:tab/>
    </w:r>
    <w:r>
      <w:rPr>
        <w:color w:val="353535" w:themeColor="text1"/>
        <w:szCs w:val="20"/>
      </w:rPr>
      <w:tab/>
      <w:t>Designing for the Microsoft Cloud</w:t>
    </w:r>
  </w:p>
  <w:p w14:paraId="62CB60A9" w14:textId="77777777" w:rsidR="009601E2" w:rsidRPr="000849CB" w:rsidRDefault="009601E2" w:rsidP="000849CB">
    <w:pPr>
      <w:pStyle w:val="Header"/>
      <w:tabs>
        <w:tab w:val="clear" w:pos="9360"/>
        <w:tab w:val="right" w:pos="10710"/>
      </w:tabs>
      <w:jc w:val="right"/>
      <w:rPr>
        <w:color w:val="353535" w:themeColor="text1"/>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0150E"/>
    <w:multiLevelType w:val="hybridMultilevel"/>
    <w:tmpl w:val="FB9AF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9A52A0"/>
    <w:multiLevelType w:val="multilevel"/>
    <w:tmpl w:val="01CE8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E923C5"/>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9042A"/>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70364"/>
    <w:multiLevelType w:val="hybridMultilevel"/>
    <w:tmpl w:val="F93653C0"/>
    <w:lvl w:ilvl="0" w:tplc="7EBA0FC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F3185"/>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B23C6"/>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7" w15:restartNumberingAfterBreak="0">
    <w:nsid w:val="114A0521"/>
    <w:multiLevelType w:val="multilevel"/>
    <w:tmpl w:val="E17E3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F45F2"/>
    <w:multiLevelType w:val="hybridMultilevel"/>
    <w:tmpl w:val="7D7EC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74412D"/>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A4787A"/>
    <w:multiLevelType w:val="multilevel"/>
    <w:tmpl w:val="95428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5559B"/>
    <w:multiLevelType w:val="multilevel"/>
    <w:tmpl w:val="B83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C5570F"/>
    <w:multiLevelType w:val="hybridMultilevel"/>
    <w:tmpl w:val="2FE60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215426"/>
    <w:multiLevelType w:val="hybridMultilevel"/>
    <w:tmpl w:val="0DEA3BDC"/>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15:restartNumberingAfterBreak="0">
    <w:nsid w:val="1DB31E1D"/>
    <w:multiLevelType w:val="multilevel"/>
    <w:tmpl w:val="01BCC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CC7B6B"/>
    <w:multiLevelType w:val="hybridMultilevel"/>
    <w:tmpl w:val="2A08D6C8"/>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20BD2B93"/>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D34163"/>
    <w:multiLevelType w:val="multilevel"/>
    <w:tmpl w:val="4A4C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133F94"/>
    <w:multiLevelType w:val="hybridMultilevel"/>
    <w:tmpl w:val="F58485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66177"/>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8175B"/>
    <w:multiLevelType w:val="hybridMultilevel"/>
    <w:tmpl w:val="1C0A312E"/>
    <w:lvl w:ilvl="0" w:tplc="0409000F">
      <w:start w:val="1"/>
      <w:numFmt w:val="decimal"/>
      <w:lvlText w:val="%1."/>
      <w:lvlJc w:val="left"/>
      <w:pPr>
        <w:ind w:left="705"/>
      </w:pPr>
      <w:rPr>
        <w:rFonts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2D223AF8"/>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E3D0E0D"/>
    <w:multiLevelType w:val="hybridMultilevel"/>
    <w:tmpl w:val="542456D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D1CAB1F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B2FAA53A">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4A76E4F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990A99D4">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0150BD6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FCF6175C">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7CFC32C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0400C1EE">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2F004B1C"/>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FE50F8B"/>
    <w:multiLevelType w:val="hybridMultilevel"/>
    <w:tmpl w:val="30441CE2"/>
    <w:lvl w:ilvl="0" w:tplc="FFFFFFFF">
      <w:start w:val="1"/>
      <w:numFmt w:val="decimal"/>
      <w:lvlText w:val="%1."/>
      <w:lvlJc w:val="left"/>
      <w:pPr>
        <w:ind w:left="705"/>
      </w:pPr>
      <w:rPr>
        <w:b w:val="0"/>
        <w:i w:val="0"/>
        <w:strike w:val="0"/>
        <w:dstrike w:val="0"/>
        <w:color w:val="000000"/>
        <w:sz w:val="20"/>
        <w:szCs w:val="20"/>
        <w:u w:val="none" w:color="000000"/>
        <w:bdr w:val="none" w:sz="0" w:space="0" w:color="auto"/>
        <w:shd w:val="clear" w:color="auto" w:fill="auto"/>
        <w:vertAlign w:val="baseline"/>
      </w:rPr>
    </w:lvl>
    <w:lvl w:ilvl="1" w:tplc="637C0936">
      <w:start w:val="1"/>
      <w:numFmt w:val="lowerLetter"/>
      <w:lvlText w:val="%2"/>
      <w:lvlJc w:val="left"/>
      <w:pPr>
        <w:ind w:left="14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2" w:tplc="A3989A54">
      <w:start w:val="1"/>
      <w:numFmt w:val="lowerRoman"/>
      <w:lvlText w:val="%3"/>
      <w:lvlJc w:val="left"/>
      <w:pPr>
        <w:ind w:left="21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3" w:tplc="3500CDB2">
      <w:start w:val="1"/>
      <w:numFmt w:val="decimal"/>
      <w:lvlText w:val="%4"/>
      <w:lvlJc w:val="left"/>
      <w:pPr>
        <w:ind w:left="28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4" w:tplc="E486AD08">
      <w:start w:val="1"/>
      <w:numFmt w:val="lowerLetter"/>
      <w:lvlText w:val="%5"/>
      <w:lvlJc w:val="left"/>
      <w:pPr>
        <w:ind w:left="360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5" w:tplc="7AC2070A">
      <w:start w:val="1"/>
      <w:numFmt w:val="lowerRoman"/>
      <w:lvlText w:val="%6"/>
      <w:lvlJc w:val="left"/>
      <w:pPr>
        <w:ind w:left="432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6" w:tplc="44085076">
      <w:start w:val="1"/>
      <w:numFmt w:val="decimal"/>
      <w:lvlText w:val="%7"/>
      <w:lvlJc w:val="left"/>
      <w:pPr>
        <w:ind w:left="504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7" w:tplc="0EB21F6C">
      <w:start w:val="1"/>
      <w:numFmt w:val="lowerLetter"/>
      <w:lvlText w:val="%8"/>
      <w:lvlJc w:val="left"/>
      <w:pPr>
        <w:ind w:left="576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lvl w:ilvl="8" w:tplc="F82AF6BC">
      <w:start w:val="1"/>
      <w:numFmt w:val="lowerRoman"/>
      <w:lvlText w:val="%9"/>
      <w:lvlJc w:val="left"/>
      <w:pPr>
        <w:ind w:left="6480"/>
      </w:pPr>
      <w:rPr>
        <w:rFonts w:ascii="Segoe UI" w:eastAsia="Segoe UI" w:hAnsi="Segoe UI" w:cs="Segoe UI"/>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31123D70"/>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41F560D"/>
    <w:multiLevelType w:val="hybridMultilevel"/>
    <w:tmpl w:val="EF1A504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4707C34"/>
    <w:multiLevelType w:val="multilevel"/>
    <w:tmpl w:val="72C8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503736F"/>
    <w:multiLevelType w:val="multilevel"/>
    <w:tmpl w:val="5604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414914"/>
    <w:multiLevelType w:val="hybridMultilevel"/>
    <w:tmpl w:val="49A476B6"/>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65219C1"/>
    <w:multiLevelType w:val="hybridMultilevel"/>
    <w:tmpl w:val="92AE99EC"/>
    <w:lvl w:ilvl="0" w:tplc="0409000F">
      <w:start w:val="1"/>
      <w:numFmt w:val="decimal"/>
      <w:lvlText w:val="%1."/>
      <w:lvlJc w:val="left"/>
      <w:pPr>
        <w:ind w:left="360"/>
      </w:pPr>
      <w:rPr>
        <w:rFonts w:hint="default"/>
        <w:b w:val="0"/>
        <w:i w:val="0"/>
        <w:strike w:val="0"/>
        <w:dstrike w:val="0"/>
        <w:color w:val="000000"/>
        <w:sz w:val="20"/>
        <w:szCs w:val="20"/>
        <w:u w:val="none" w:color="000000"/>
        <w:bdr w:val="none" w:sz="0" w:space="0" w:color="auto"/>
        <w:shd w:val="clear" w:color="auto" w:fill="auto"/>
        <w:vertAlign w:val="baseline"/>
      </w:rPr>
    </w:lvl>
    <w:lvl w:ilvl="1" w:tplc="0409000F">
      <w:start w:val="1"/>
      <w:numFmt w:val="decimal"/>
      <w:lvlText w:val="%2."/>
      <w:lvlJc w:val="left"/>
      <w:pPr>
        <w:ind w:left="1455" w:hanging="360"/>
      </w:pPr>
      <w:rPr>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18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25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397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46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41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13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1" w15:restartNumberingAfterBreak="0">
    <w:nsid w:val="36CD0F38"/>
    <w:multiLevelType w:val="multilevel"/>
    <w:tmpl w:val="30D82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B14CFF"/>
    <w:multiLevelType w:val="hybridMultilevel"/>
    <w:tmpl w:val="186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80D1143"/>
    <w:multiLevelType w:val="hybridMultilevel"/>
    <w:tmpl w:val="B4721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9217907"/>
    <w:multiLevelType w:val="hybridMultilevel"/>
    <w:tmpl w:val="7E7030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C6D718B"/>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10D5D69"/>
    <w:multiLevelType w:val="hybridMultilevel"/>
    <w:tmpl w:val="8CF2B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1592982"/>
    <w:multiLevelType w:val="hybridMultilevel"/>
    <w:tmpl w:val="59FC8D24"/>
    <w:lvl w:ilvl="0" w:tplc="FFFFFFFF">
      <w:start w:val="1"/>
      <w:numFmt w:val="bullet"/>
      <w:lvlText w:val=""/>
      <w:lvlJc w:val="left"/>
      <w:pPr>
        <w:ind w:left="705"/>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C2828EA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54C435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7E9CB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0BA7EE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BCA7C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8F603E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A46B0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9402EA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8" w15:restartNumberingAfterBreak="0">
    <w:nsid w:val="42DA55B0"/>
    <w:multiLevelType w:val="hybridMultilevel"/>
    <w:tmpl w:val="F4F05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8BB6834"/>
    <w:multiLevelType w:val="multilevel"/>
    <w:tmpl w:val="B2B66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D1574F5"/>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752FE2"/>
    <w:multiLevelType w:val="hybridMultilevel"/>
    <w:tmpl w:val="F584858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FBA5E3D"/>
    <w:multiLevelType w:val="multilevel"/>
    <w:tmpl w:val="2AA4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076069"/>
    <w:multiLevelType w:val="multilevel"/>
    <w:tmpl w:val="E764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F327C4"/>
    <w:multiLevelType w:val="hybridMultilevel"/>
    <w:tmpl w:val="7660C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3F3B33"/>
    <w:multiLevelType w:val="hybridMultilevel"/>
    <w:tmpl w:val="B7DC053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6" w15:restartNumberingAfterBreak="0">
    <w:nsid w:val="5BF6309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FBB5B63"/>
    <w:multiLevelType w:val="hybridMultilevel"/>
    <w:tmpl w:val="FCFE4430"/>
    <w:lvl w:ilvl="0" w:tplc="809A0E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2936B13"/>
    <w:multiLevelType w:val="hybridMultilevel"/>
    <w:tmpl w:val="1F569FA0"/>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9" w15:restartNumberingAfterBreak="0">
    <w:nsid w:val="63EC15D4"/>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0" w15:restartNumberingAfterBreak="0">
    <w:nsid w:val="66EF2363"/>
    <w:multiLevelType w:val="multilevel"/>
    <w:tmpl w:val="209EB47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1" w15:restartNumberingAfterBreak="0">
    <w:nsid w:val="675F69E3"/>
    <w:multiLevelType w:val="hybridMultilevel"/>
    <w:tmpl w:val="008A2D76"/>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80132D0"/>
    <w:multiLevelType w:val="hybridMultilevel"/>
    <w:tmpl w:val="0038B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C6602"/>
    <w:multiLevelType w:val="hybridMultilevel"/>
    <w:tmpl w:val="D5141AE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836056C"/>
    <w:multiLevelType w:val="hybridMultilevel"/>
    <w:tmpl w:val="61126F66"/>
    <w:lvl w:ilvl="0" w:tplc="04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55" w15:restartNumberingAfterBreak="0">
    <w:nsid w:val="784C3DC2"/>
    <w:multiLevelType w:val="hybridMultilevel"/>
    <w:tmpl w:val="20CA2666"/>
    <w:lvl w:ilvl="0" w:tplc="FFFFFFFF">
      <w:start w:val="1"/>
      <w:numFmt w:val="decimal"/>
      <w:lvlText w:val="%1."/>
      <w:lvlJc w:val="left"/>
      <w:pPr>
        <w:ind w:left="720" w:hanging="360"/>
      </w:pPr>
    </w:lvl>
    <w:lvl w:ilvl="1" w:tplc="370C3D5C">
      <w:numFmt w:val="bullet"/>
      <w:lvlText w:val=""/>
      <w:lvlJc w:val="left"/>
      <w:pPr>
        <w:ind w:left="1800" w:hanging="720"/>
      </w:pPr>
      <w:rPr>
        <w:rFonts w:ascii="Symbol" w:eastAsia="Courier New" w:hAnsi="Symbol"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9144ED8"/>
    <w:multiLevelType w:val="hybridMultilevel"/>
    <w:tmpl w:val="6A0481A4"/>
    <w:lvl w:ilvl="0" w:tplc="D2D0EE5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B667A9"/>
    <w:multiLevelType w:val="hybridMultilevel"/>
    <w:tmpl w:val="3790DE02"/>
    <w:lvl w:ilvl="0" w:tplc="FFFFFFFF">
      <w:start w:val="1"/>
      <w:numFmt w:val="bullet"/>
      <w:lvlText w:val=""/>
      <w:lvlJc w:val="left"/>
      <w:pPr>
        <w:tabs>
          <w:tab w:val="num" w:pos="720"/>
        </w:tabs>
        <w:ind w:left="720" w:hanging="360"/>
      </w:pPr>
      <w:rPr>
        <w:rFonts w:ascii="Symbol" w:hAnsi="Symbol" w:hint="default"/>
      </w:rPr>
    </w:lvl>
    <w:lvl w:ilvl="1" w:tplc="2298736C" w:tentative="1">
      <w:start w:val="1"/>
      <w:numFmt w:val="bullet"/>
      <w:lvlText w:val="•"/>
      <w:lvlJc w:val="left"/>
      <w:pPr>
        <w:tabs>
          <w:tab w:val="num" w:pos="1440"/>
        </w:tabs>
        <w:ind w:left="1440" w:hanging="360"/>
      </w:pPr>
      <w:rPr>
        <w:rFonts w:ascii="Arial" w:hAnsi="Arial" w:hint="default"/>
      </w:rPr>
    </w:lvl>
    <w:lvl w:ilvl="2" w:tplc="64186BF4" w:tentative="1">
      <w:start w:val="1"/>
      <w:numFmt w:val="bullet"/>
      <w:lvlText w:val="•"/>
      <w:lvlJc w:val="left"/>
      <w:pPr>
        <w:tabs>
          <w:tab w:val="num" w:pos="2160"/>
        </w:tabs>
        <w:ind w:left="2160" w:hanging="360"/>
      </w:pPr>
      <w:rPr>
        <w:rFonts w:ascii="Arial" w:hAnsi="Arial" w:hint="default"/>
      </w:rPr>
    </w:lvl>
    <w:lvl w:ilvl="3" w:tplc="FF0ABD5E" w:tentative="1">
      <w:start w:val="1"/>
      <w:numFmt w:val="bullet"/>
      <w:lvlText w:val="•"/>
      <w:lvlJc w:val="left"/>
      <w:pPr>
        <w:tabs>
          <w:tab w:val="num" w:pos="2880"/>
        </w:tabs>
        <w:ind w:left="2880" w:hanging="360"/>
      </w:pPr>
      <w:rPr>
        <w:rFonts w:ascii="Arial" w:hAnsi="Arial" w:hint="default"/>
      </w:rPr>
    </w:lvl>
    <w:lvl w:ilvl="4" w:tplc="6FCEA61C" w:tentative="1">
      <w:start w:val="1"/>
      <w:numFmt w:val="bullet"/>
      <w:lvlText w:val="•"/>
      <w:lvlJc w:val="left"/>
      <w:pPr>
        <w:tabs>
          <w:tab w:val="num" w:pos="3600"/>
        </w:tabs>
        <w:ind w:left="3600" w:hanging="360"/>
      </w:pPr>
      <w:rPr>
        <w:rFonts w:ascii="Arial" w:hAnsi="Arial" w:hint="default"/>
      </w:rPr>
    </w:lvl>
    <w:lvl w:ilvl="5" w:tplc="2B50292E" w:tentative="1">
      <w:start w:val="1"/>
      <w:numFmt w:val="bullet"/>
      <w:lvlText w:val="•"/>
      <w:lvlJc w:val="left"/>
      <w:pPr>
        <w:tabs>
          <w:tab w:val="num" w:pos="4320"/>
        </w:tabs>
        <w:ind w:left="4320" w:hanging="360"/>
      </w:pPr>
      <w:rPr>
        <w:rFonts w:ascii="Arial" w:hAnsi="Arial" w:hint="default"/>
      </w:rPr>
    </w:lvl>
    <w:lvl w:ilvl="6" w:tplc="147E798C" w:tentative="1">
      <w:start w:val="1"/>
      <w:numFmt w:val="bullet"/>
      <w:lvlText w:val="•"/>
      <w:lvlJc w:val="left"/>
      <w:pPr>
        <w:tabs>
          <w:tab w:val="num" w:pos="5040"/>
        </w:tabs>
        <w:ind w:left="5040" w:hanging="360"/>
      </w:pPr>
      <w:rPr>
        <w:rFonts w:ascii="Arial" w:hAnsi="Arial" w:hint="default"/>
      </w:rPr>
    </w:lvl>
    <w:lvl w:ilvl="7" w:tplc="5E66FC74" w:tentative="1">
      <w:start w:val="1"/>
      <w:numFmt w:val="bullet"/>
      <w:lvlText w:val="•"/>
      <w:lvlJc w:val="left"/>
      <w:pPr>
        <w:tabs>
          <w:tab w:val="num" w:pos="5760"/>
        </w:tabs>
        <w:ind w:left="5760" w:hanging="360"/>
      </w:pPr>
      <w:rPr>
        <w:rFonts w:ascii="Arial" w:hAnsi="Arial" w:hint="default"/>
      </w:rPr>
    </w:lvl>
    <w:lvl w:ilvl="8" w:tplc="88A6C7DA" w:tentative="1">
      <w:start w:val="1"/>
      <w:numFmt w:val="bullet"/>
      <w:lvlText w:val="•"/>
      <w:lvlJc w:val="left"/>
      <w:pPr>
        <w:tabs>
          <w:tab w:val="num" w:pos="6480"/>
        </w:tabs>
        <w:ind w:left="6480" w:hanging="360"/>
      </w:pPr>
      <w:rPr>
        <w:rFonts w:ascii="Arial" w:hAnsi="Arial" w:hint="default"/>
      </w:rPr>
    </w:lvl>
  </w:abstractNum>
  <w:num w:numId="1">
    <w:abstractNumId w:val="57"/>
  </w:num>
  <w:num w:numId="2">
    <w:abstractNumId w:val="29"/>
  </w:num>
  <w:num w:numId="3">
    <w:abstractNumId w:val="6"/>
  </w:num>
  <w:num w:numId="4">
    <w:abstractNumId w:val="1"/>
  </w:num>
  <w:num w:numId="5">
    <w:abstractNumId w:val="43"/>
  </w:num>
  <w:num w:numId="6">
    <w:abstractNumId w:val="11"/>
  </w:num>
  <w:num w:numId="7">
    <w:abstractNumId w:val="14"/>
  </w:num>
  <w:num w:numId="8">
    <w:abstractNumId w:val="31"/>
  </w:num>
  <w:num w:numId="9">
    <w:abstractNumId w:val="27"/>
  </w:num>
  <w:num w:numId="10">
    <w:abstractNumId w:val="39"/>
    <w:lvlOverride w:ilvl="1">
      <w:lvl w:ilvl="1">
        <w:numFmt w:val="bullet"/>
        <w:lvlText w:val=""/>
        <w:lvlJc w:val="left"/>
        <w:pPr>
          <w:tabs>
            <w:tab w:val="num" w:pos="1440"/>
          </w:tabs>
          <w:ind w:left="1440" w:hanging="360"/>
        </w:pPr>
        <w:rPr>
          <w:rFonts w:ascii="Symbol" w:hAnsi="Symbol" w:hint="default"/>
          <w:sz w:val="20"/>
        </w:rPr>
      </w:lvl>
    </w:lvlOverride>
  </w:num>
  <w:num w:numId="11">
    <w:abstractNumId w:val="42"/>
  </w:num>
  <w:num w:numId="12">
    <w:abstractNumId w:val="7"/>
    <w:lvlOverride w:ilvl="1">
      <w:lvl w:ilvl="1">
        <w:numFmt w:val="bullet"/>
        <w:lvlText w:val=""/>
        <w:lvlJc w:val="left"/>
        <w:pPr>
          <w:tabs>
            <w:tab w:val="num" w:pos="1440"/>
          </w:tabs>
          <w:ind w:left="1440" w:hanging="360"/>
        </w:pPr>
        <w:rPr>
          <w:rFonts w:ascii="Symbol" w:hAnsi="Symbol" w:hint="default"/>
          <w:sz w:val="20"/>
        </w:rPr>
      </w:lvl>
    </w:lvlOverride>
  </w:num>
  <w:num w:numId="13">
    <w:abstractNumId w:val="17"/>
  </w:num>
  <w:num w:numId="14">
    <w:abstractNumId w:val="36"/>
  </w:num>
  <w:num w:numId="15">
    <w:abstractNumId w:val="45"/>
  </w:num>
  <w:num w:numId="16">
    <w:abstractNumId w:val="13"/>
  </w:num>
  <w:num w:numId="17">
    <w:abstractNumId w:val="0"/>
  </w:num>
  <w:num w:numId="18">
    <w:abstractNumId w:val="48"/>
  </w:num>
  <w:num w:numId="19">
    <w:abstractNumId w:val="54"/>
  </w:num>
  <w:num w:numId="20">
    <w:abstractNumId w:val="32"/>
  </w:num>
  <w:num w:numId="21">
    <w:abstractNumId w:val="52"/>
  </w:num>
  <w:num w:numId="22">
    <w:abstractNumId w:val="24"/>
  </w:num>
  <w:num w:numId="23">
    <w:abstractNumId w:val="50"/>
  </w:num>
  <w:num w:numId="24">
    <w:abstractNumId w:val="25"/>
  </w:num>
  <w:num w:numId="25">
    <w:abstractNumId w:val="49"/>
  </w:num>
  <w:num w:numId="26">
    <w:abstractNumId w:val="28"/>
  </w:num>
  <w:num w:numId="27">
    <w:abstractNumId w:val="10"/>
  </w:num>
  <w:num w:numId="28">
    <w:abstractNumId w:val="56"/>
  </w:num>
  <w:num w:numId="29">
    <w:abstractNumId w:val="12"/>
  </w:num>
  <w:num w:numId="30">
    <w:abstractNumId w:val="22"/>
  </w:num>
  <w:num w:numId="31">
    <w:abstractNumId w:val="37"/>
  </w:num>
  <w:num w:numId="32">
    <w:abstractNumId w:val="15"/>
  </w:num>
  <w:num w:numId="33">
    <w:abstractNumId w:val="19"/>
  </w:num>
  <w:num w:numId="34">
    <w:abstractNumId w:val="55"/>
  </w:num>
  <w:num w:numId="35">
    <w:abstractNumId w:val="5"/>
  </w:num>
  <w:num w:numId="36">
    <w:abstractNumId w:val="2"/>
  </w:num>
  <w:num w:numId="37">
    <w:abstractNumId w:val="51"/>
  </w:num>
  <w:num w:numId="38">
    <w:abstractNumId w:val="9"/>
  </w:num>
  <w:num w:numId="39">
    <w:abstractNumId w:val="21"/>
  </w:num>
  <w:num w:numId="40">
    <w:abstractNumId w:val="53"/>
  </w:num>
  <w:num w:numId="41">
    <w:abstractNumId w:val="23"/>
  </w:num>
  <w:num w:numId="42">
    <w:abstractNumId w:val="18"/>
  </w:num>
  <w:num w:numId="43">
    <w:abstractNumId w:val="41"/>
  </w:num>
  <w:num w:numId="44">
    <w:abstractNumId w:val="26"/>
  </w:num>
  <w:num w:numId="45">
    <w:abstractNumId w:val="8"/>
  </w:num>
  <w:num w:numId="46">
    <w:abstractNumId w:val="38"/>
  </w:num>
  <w:num w:numId="47">
    <w:abstractNumId w:val="4"/>
  </w:num>
  <w:num w:numId="48">
    <w:abstractNumId w:val="47"/>
  </w:num>
  <w:num w:numId="49">
    <w:abstractNumId w:val="34"/>
  </w:num>
  <w:num w:numId="50">
    <w:abstractNumId w:val="35"/>
  </w:num>
  <w:num w:numId="51">
    <w:abstractNumId w:val="30"/>
  </w:num>
  <w:num w:numId="52">
    <w:abstractNumId w:val="20"/>
  </w:num>
  <w:num w:numId="53">
    <w:abstractNumId w:val="40"/>
  </w:num>
  <w:num w:numId="54">
    <w:abstractNumId w:val="16"/>
  </w:num>
  <w:num w:numId="55">
    <w:abstractNumId w:val="46"/>
  </w:num>
  <w:num w:numId="56">
    <w:abstractNumId w:val="3"/>
  </w:num>
  <w:num w:numId="57">
    <w:abstractNumId w:val="33"/>
  </w:num>
  <w:num w:numId="58">
    <w:abstractNumId w:val="44"/>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proofState w:spelling="clean" w:grammar="clean"/>
  <w:styleLockTheme/>
  <w:styleLockQFSet/>
  <w:defaultTabStop w:val="720"/>
  <w:evenAndOddHeaders/>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2MrUwsDS3NDAzNzZW0lEKTi0uzszPAykwqgUA896TGiwAAAA="/>
  </w:docVars>
  <w:rsids>
    <w:rsidRoot w:val="00214A0F"/>
    <w:rsid w:val="00000ED0"/>
    <w:rsid w:val="000010F2"/>
    <w:rsid w:val="00002EF3"/>
    <w:rsid w:val="00002F0F"/>
    <w:rsid w:val="00003A45"/>
    <w:rsid w:val="00003F47"/>
    <w:rsid w:val="00006135"/>
    <w:rsid w:val="00006A1F"/>
    <w:rsid w:val="000070A2"/>
    <w:rsid w:val="00011464"/>
    <w:rsid w:val="00016ECA"/>
    <w:rsid w:val="000179C9"/>
    <w:rsid w:val="00021538"/>
    <w:rsid w:val="00021904"/>
    <w:rsid w:val="00022A89"/>
    <w:rsid w:val="00022E30"/>
    <w:rsid w:val="00024492"/>
    <w:rsid w:val="0002458F"/>
    <w:rsid w:val="00027691"/>
    <w:rsid w:val="0003185F"/>
    <w:rsid w:val="00031FA0"/>
    <w:rsid w:val="00037C3F"/>
    <w:rsid w:val="000401A8"/>
    <w:rsid w:val="000429BE"/>
    <w:rsid w:val="000443F0"/>
    <w:rsid w:val="00044785"/>
    <w:rsid w:val="00046D7A"/>
    <w:rsid w:val="00047911"/>
    <w:rsid w:val="000479F6"/>
    <w:rsid w:val="000503AC"/>
    <w:rsid w:val="00051A51"/>
    <w:rsid w:val="00051B51"/>
    <w:rsid w:val="00051EC7"/>
    <w:rsid w:val="00052031"/>
    <w:rsid w:val="0005297A"/>
    <w:rsid w:val="00052F21"/>
    <w:rsid w:val="000530BE"/>
    <w:rsid w:val="000532B9"/>
    <w:rsid w:val="00054484"/>
    <w:rsid w:val="00056AF5"/>
    <w:rsid w:val="0005734C"/>
    <w:rsid w:val="000575E7"/>
    <w:rsid w:val="00057C19"/>
    <w:rsid w:val="00060FF2"/>
    <w:rsid w:val="0006319F"/>
    <w:rsid w:val="00063D5C"/>
    <w:rsid w:val="00063DC0"/>
    <w:rsid w:val="00065A09"/>
    <w:rsid w:val="00066BCA"/>
    <w:rsid w:val="000670B2"/>
    <w:rsid w:val="00070C64"/>
    <w:rsid w:val="000711B3"/>
    <w:rsid w:val="00071E9F"/>
    <w:rsid w:val="000729BF"/>
    <w:rsid w:val="0007348A"/>
    <w:rsid w:val="00073C85"/>
    <w:rsid w:val="000760F6"/>
    <w:rsid w:val="00076248"/>
    <w:rsid w:val="00077C63"/>
    <w:rsid w:val="000804D2"/>
    <w:rsid w:val="00080695"/>
    <w:rsid w:val="00081837"/>
    <w:rsid w:val="00082C7E"/>
    <w:rsid w:val="0008471E"/>
    <w:rsid w:val="000849CB"/>
    <w:rsid w:val="00084DC7"/>
    <w:rsid w:val="00086A9F"/>
    <w:rsid w:val="0009477C"/>
    <w:rsid w:val="00097527"/>
    <w:rsid w:val="000A18EC"/>
    <w:rsid w:val="000A40C0"/>
    <w:rsid w:val="000A78C9"/>
    <w:rsid w:val="000A7FAF"/>
    <w:rsid w:val="000B085A"/>
    <w:rsid w:val="000B0ED2"/>
    <w:rsid w:val="000B17D6"/>
    <w:rsid w:val="000B3AC2"/>
    <w:rsid w:val="000B4AE7"/>
    <w:rsid w:val="000B55EE"/>
    <w:rsid w:val="000C1D6F"/>
    <w:rsid w:val="000C5543"/>
    <w:rsid w:val="000C7B88"/>
    <w:rsid w:val="000D10F2"/>
    <w:rsid w:val="000D1227"/>
    <w:rsid w:val="000D4481"/>
    <w:rsid w:val="000D5103"/>
    <w:rsid w:val="000E3E51"/>
    <w:rsid w:val="000E6167"/>
    <w:rsid w:val="000E70AE"/>
    <w:rsid w:val="000F02D8"/>
    <w:rsid w:val="000F2A57"/>
    <w:rsid w:val="000F3839"/>
    <w:rsid w:val="000F3D1E"/>
    <w:rsid w:val="000F3DD7"/>
    <w:rsid w:val="000F4957"/>
    <w:rsid w:val="000F4CF5"/>
    <w:rsid w:val="000F4F86"/>
    <w:rsid w:val="000F54A9"/>
    <w:rsid w:val="000F664F"/>
    <w:rsid w:val="000F6DD9"/>
    <w:rsid w:val="000F7194"/>
    <w:rsid w:val="000F7D46"/>
    <w:rsid w:val="00100676"/>
    <w:rsid w:val="001017DB"/>
    <w:rsid w:val="00103C6B"/>
    <w:rsid w:val="00103DAF"/>
    <w:rsid w:val="00105D6D"/>
    <w:rsid w:val="00110012"/>
    <w:rsid w:val="00110A8A"/>
    <w:rsid w:val="00113760"/>
    <w:rsid w:val="0011397E"/>
    <w:rsid w:val="00113DC7"/>
    <w:rsid w:val="00114B3C"/>
    <w:rsid w:val="00115859"/>
    <w:rsid w:val="001164B1"/>
    <w:rsid w:val="00120830"/>
    <w:rsid w:val="001208E3"/>
    <w:rsid w:val="0012090A"/>
    <w:rsid w:val="00121382"/>
    <w:rsid w:val="00122002"/>
    <w:rsid w:val="0012295A"/>
    <w:rsid w:val="00122AF2"/>
    <w:rsid w:val="00123862"/>
    <w:rsid w:val="0012435E"/>
    <w:rsid w:val="0013001F"/>
    <w:rsid w:val="001301FA"/>
    <w:rsid w:val="0013344D"/>
    <w:rsid w:val="00133914"/>
    <w:rsid w:val="00133B32"/>
    <w:rsid w:val="00136CFF"/>
    <w:rsid w:val="0013704D"/>
    <w:rsid w:val="0013706A"/>
    <w:rsid w:val="00137CD6"/>
    <w:rsid w:val="001457D2"/>
    <w:rsid w:val="00146200"/>
    <w:rsid w:val="0014795D"/>
    <w:rsid w:val="00147DF0"/>
    <w:rsid w:val="00150099"/>
    <w:rsid w:val="00151025"/>
    <w:rsid w:val="001515EC"/>
    <w:rsid w:val="00151F3C"/>
    <w:rsid w:val="001553B8"/>
    <w:rsid w:val="00155DE7"/>
    <w:rsid w:val="00157C2D"/>
    <w:rsid w:val="0016039D"/>
    <w:rsid w:val="001615AA"/>
    <w:rsid w:val="00162511"/>
    <w:rsid w:val="00165F92"/>
    <w:rsid w:val="001663EE"/>
    <w:rsid w:val="001712A9"/>
    <w:rsid w:val="0017137F"/>
    <w:rsid w:val="00172745"/>
    <w:rsid w:val="001757EC"/>
    <w:rsid w:val="0017615B"/>
    <w:rsid w:val="00181343"/>
    <w:rsid w:val="00181D33"/>
    <w:rsid w:val="00182068"/>
    <w:rsid w:val="001850B4"/>
    <w:rsid w:val="00185736"/>
    <w:rsid w:val="00190407"/>
    <w:rsid w:val="001907F2"/>
    <w:rsid w:val="00192C74"/>
    <w:rsid w:val="00193CE3"/>
    <w:rsid w:val="0019658F"/>
    <w:rsid w:val="00196CE2"/>
    <w:rsid w:val="0019739C"/>
    <w:rsid w:val="0019758E"/>
    <w:rsid w:val="001A039D"/>
    <w:rsid w:val="001A1397"/>
    <w:rsid w:val="001A201A"/>
    <w:rsid w:val="001A27D7"/>
    <w:rsid w:val="001A2A27"/>
    <w:rsid w:val="001A47E1"/>
    <w:rsid w:val="001A6193"/>
    <w:rsid w:val="001A6436"/>
    <w:rsid w:val="001A66C6"/>
    <w:rsid w:val="001A6952"/>
    <w:rsid w:val="001A6ADA"/>
    <w:rsid w:val="001B1CED"/>
    <w:rsid w:val="001B1FD3"/>
    <w:rsid w:val="001B249B"/>
    <w:rsid w:val="001B315B"/>
    <w:rsid w:val="001B3712"/>
    <w:rsid w:val="001B528A"/>
    <w:rsid w:val="001B5E32"/>
    <w:rsid w:val="001B616E"/>
    <w:rsid w:val="001B7140"/>
    <w:rsid w:val="001B75F6"/>
    <w:rsid w:val="001C0CB4"/>
    <w:rsid w:val="001C18ED"/>
    <w:rsid w:val="001C358B"/>
    <w:rsid w:val="001C42FC"/>
    <w:rsid w:val="001C4D94"/>
    <w:rsid w:val="001C7A95"/>
    <w:rsid w:val="001D1219"/>
    <w:rsid w:val="001D1BDA"/>
    <w:rsid w:val="001D66D2"/>
    <w:rsid w:val="001D7DB6"/>
    <w:rsid w:val="001E09BB"/>
    <w:rsid w:val="001E1037"/>
    <w:rsid w:val="001E3187"/>
    <w:rsid w:val="001E363C"/>
    <w:rsid w:val="001E4F90"/>
    <w:rsid w:val="001E5824"/>
    <w:rsid w:val="001F0D2A"/>
    <w:rsid w:val="001F174B"/>
    <w:rsid w:val="001F1D05"/>
    <w:rsid w:val="001F22CE"/>
    <w:rsid w:val="001F317D"/>
    <w:rsid w:val="001F4E86"/>
    <w:rsid w:val="001F6F98"/>
    <w:rsid w:val="00200E5F"/>
    <w:rsid w:val="00201088"/>
    <w:rsid w:val="002039D5"/>
    <w:rsid w:val="0020673E"/>
    <w:rsid w:val="00210423"/>
    <w:rsid w:val="00210B5D"/>
    <w:rsid w:val="0021138A"/>
    <w:rsid w:val="00212DB0"/>
    <w:rsid w:val="002143B7"/>
    <w:rsid w:val="00214A0F"/>
    <w:rsid w:val="00214F95"/>
    <w:rsid w:val="0021653A"/>
    <w:rsid w:val="002206B3"/>
    <w:rsid w:val="00222776"/>
    <w:rsid w:val="00225007"/>
    <w:rsid w:val="00226F64"/>
    <w:rsid w:val="00227711"/>
    <w:rsid w:val="00230C25"/>
    <w:rsid w:val="00230C51"/>
    <w:rsid w:val="002343F6"/>
    <w:rsid w:val="00236DE5"/>
    <w:rsid w:val="00236FBD"/>
    <w:rsid w:val="002371A0"/>
    <w:rsid w:val="00243D31"/>
    <w:rsid w:val="00245A9F"/>
    <w:rsid w:val="00245FDD"/>
    <w:rsid w:val="0024799F"/>
    <w:rsid w:val="00247D9C"/>
    <w:rsid w:val="00254CAC"/>
    <w:rsid w:val="00254EF8"/>
    <w:rsid w:val="00255420"/>
    <w:rsid w:val="002565DE"/>
    <w:rsid w:val="00257B04"/>
    <w:rsid w:val="002626CF"/>
    <w:rsid w:val="002627EF"/>
    <w:rsid w:val="0026512D"/>
    <w:rsid w:val="00266C3A"/>
    <w:rsid w:val="002678C2"/>
    <w:rsid w:val="00267DE0"/>
    <w:rsid w:val="002708B4"/>
    <w:rsid w:val="00273538"/>
    <w:rsid w:val="00273744"/>
    <w:rsid w:val="0027617C"/>
    <w:rsid w:val="0027763B"/>
    <w:rsid w:val="0028388D"/>
    <w:rsid w:val="0028461B"/>
    <w:rsid w:val="0028569A"/>
    <w:rsid w:val="00292A4E"/>
    <w:rsid w:val="002935F3"/>
    <w:rsid w:val="00294B42"/>
    <w:rsid w:val="00295DCD"/>
    <w:rsid w:val="00296128"/>
    <w:rsid w:val="00296989"/>
    <w:rsid w:val="00297ECF"/>
    <w:rsid w:val="002A0A79"/>
    <w:rsid w:val="002A0CAE"/>
    <w:rsid w:val="002A1C43"/>
    <w:rsid w:val="002A32EE"/>
    <w:rsid w:val="002A3ACA"/>
    <w:rsid w:val="002A5B52"/>
    <w:rsid w:val="002A6A77"/>
    <w:rsid w:val="002B1D87"/>
    <w:rsid w:val="002B24B1"/>
    <w:rsid w:val="002B2DB6"/>
    <w:rsid w:val="002B3C8B"/>
    <w:rsid w:val="002B5EF4"/>
    <w:rsid w:val="002B7714"/>
    <w:rsid w:val="002C0206"/>
    <w:rsid w:val="002C04EB"/>
    <w:rsid w:val="002C3864"/>
    <w:rsid w:val="002C505B"/>
    <w:rsid w:val="002C6059"/>
    <w:rsid w:val="002C6536"/>
    <w:rsid w:val="002C7496"/>
    <w:rsid w:val="002D32D7"/>
    <w:rsid w:val="002D3DBA"/>
    <w:rsid w:val="002D4C6F"/>
    <w:rsid w:val="002D6548"/>
    <w:rsid w:val="002D6FEC"/>
    <w:rsid w:val="002E1FA4"/>
    <w:rsid w:val="002E2A9B"/>
    <w:rsid w:val="002E2BD4"/>
    <w:rsid w:val="002E31B0"/>
    <w:rsid w:val="002E3706"/>
    <w:rsid w:val="002E5D9B"/>
    <w:rsid w:val="002F01A9"/>
    <w:rsid w:val="002F2B49"/>
    <w:rsid w:val="002F346A"/>
    <w:rsid w:val="002F45DB"/>
    <w:rsid w:val="002F484F"/>
    <w:rsid w:val="002F5BB7"/>
    <w:rsid w:val="002F6706"/>
    <w:rsid w:val="00300666"/>
    <w:rsid w:val="00305484"/>
    <w:rsid w:val="0030588B"/>
    <w:rsid w:val="00306948"/>
    <w:rsid w:val="00306E93"/>
    <w:rsid w:val="003129EC"/>
    <w:rsid w:val="00312ACF"/>
    <w:rsid w:val="00314283"/>
    <w:rsid w:val="00315200"/>
    <w:rsid w:val="00316323"/>
    <w:rsid w:val="00316A20"/>
    <w:rsid w:val="00321EB4"/>
    <w:rsid w:val="00326940"/>
    <w:rsid w:val="00330AA7"/>
    <w:rsid w:val="00333821"/>
    <w:rsid w:val="003362EF"/>
    <w:rsid w:val="00345397"/>
    <w:rsid w:val="00345D8D"/>
    <w:rsid w:val="00345FA7"/>
    <w:rsid w:val="003461C8"/>
    <w:rsid w:val="00346573"/>
    <w:rsid w:val="003468B6"/>
    <w:rsid w:val="00346912"/>
    <w:rsid w:val="003469CE"/>
    <w:rsid w:val="003474C7"/>
    <w:rsid w:val="00350450"/>
    <w:rsid w:val="00352236"/>
    <w:rsid w:val="00354357"/>
    <w:rsid w:val="0035456D"/>
    <w:rsid w:val="003554F3"/>
    <w:rsid w:val="003561ED"/>
    <w:rsid w:val="003618FF"/>
    <w:rsid w:val="003630E1"/>
    <w:rsid w:val="0036437E"/>
    <w:rsid w:val="003643DD"/>
    <w:rsid w:val="00366885"/>
    <w:rsid w:val="00367641"/>
    <w:rsid w:val="00370EAB"/>
    <w:rsid w:val="003733B0"/>
    <w:rsid w:val="00373668"/>
    <w:rsid w:val="00374679"/>
    <w:rsid w:val="00374868"/>
    <w:rsid w:val="0037734D"/>
    <w:rsid w:val="00380B4B"/>
    <w:rsid w:val="00381B7D"/>
    <w:rsid w:val="00382804"/>
    <w:rsid w:val="00382902"/>
    <w:rsid w:val="00382C0F"/>
    <w:rsid w:val="00384073"/>
    <w:rsid w:val="003868C2"/>
    <w:rsid w:val="003911F3"/>
    <w:rsid w:val="00391D59"/>
    <w:rsid w:val="0039267B"/>
    <w:rsid w:val="00392B46"/>
    <w:rsid w:val="00397171"/>
    <w:rsid w:val="003A1D21"/>
    <w:rsid w:val="003A38E7"/>
    <w:rsid w:val="003A5184"/>
    <w:rsid w:val="003A5DCE"/>
    <w:rsid w:val="003B00A5"/>
    <w:rsid w:val="003B36A6"/>
    <w:rsid w:val="003B36DB"/>
    <w:rsid w:val="003B4FC0"/>
    <w:rsid w:val="003B723E"/>
    <w:rsid w:val="003C0F06"/>
    <w:rsid w:val="003C1D43"/>
    <w:rsid w:val="003C2E22"/>
    <w:rsid w:val="003C395C"/>
    <w:rsid w:val="003C5377"/>
    <w:rsid w:val="003C64F2"/>
    <w:rsid w:val="003C7377"/>
    <w:rsid w:val="003D032C"/>
    <w:rsid w:val="003D0BB8"/>
    <w:rsid w:val="003D2964"/>
    <w:rsid w:val="003D299D"/>
    <w:rsid w:val="003D2D4E"/>
    <w:rsid w:val="003D3DE3"/>
    <w:rsid w:val="003D45AE"/>
    <w:rsid w:val="003E0BF2"/>
    <w:rsid w:val="003E2524"/>
    <w:rsid w:val="003E2D5E"/>
    <w:rsid w:val="003E3D35"/>
    <w:rsid w:val="003E5AC1"/>
    <w:rsid w:val="003E61F9"/>
    <w:rsid w:val="003E6210"/>
    <w:rsid w:val="003E6515"/>
    <w:rsid w:val="003F1720"/>
    <w:rsid w:val="003F3919"/>
    <w:rsid w:val="003F52F5"/>
    <w:rsid w:val="003F665D"/>
    <w:rsid w:val="003F6680"/>
    <w:rsid w:val="003F69C0"/>
    <w:rsid w:val="0040119C"/>
    <w:rsid w:val="004033F6"/>
    <w:rsid w:val="0040518D"/>
    <w:rsid w:val="00405EDE"/>
    <w:rsid w:val="00406F27"/>
    <w:rsid w:val="00407631"/>
    <w:rsid w:val="004102F1"/>
    <w:rsid w:val="00410E90"/>
    <w:rsid w:val="00410FE7"/>
    <w:rsid w:val="00411E02"/>
    <w:rsid w:val="00413AD0"/>
    <w:rsid w:val="00414274"/>
    <w:rsid w:val="00414CBF"/>
    <w:rsid w:val="00414FD4"/>
    <w:rsid w:val="00415534"/>
    <w:rsid w:val="0041758B"/>
    <w:rsid w:val="00417AEA"/>
    <w:rsid w:val="004205FC"/>
    <w:rsid w:val="00421168"/>
    <w:rsid w:val="00422B0D"/>
    <w:rsid w:val="00423E07"/>
    <w:rsid w:val="004253F9"/>
    <w:rsid w:val="00426AF1"/>
    <w:rsid w:val="00426CCF"/>
    <w:rsid w:val="004273B4"/>
    <w:rsid w:val="00427EDD"/>
    <w:rsid w:val="004313B8"/>
    <w:rsid w:val="00432BD6"/>
    <w:rsid w:val="0043421E"/>
    <w:rsid w:val="00434984"/>
    <w:rsid w:val="00434B73"/>
    <w:rsid w:val="00441E82"/>
    <w:rsid w:val="00441E94"/>
    <w:rsid w:val="00443930"/>
    <w:rsid w:val="004454E2"/>
    <w:rsid w:val="004456F9"/>
    <w:rsid w:val="0044655F"/>
    <w:rsid w:val="004467C7"/>
    <w:rsid w:val="00446A8B"/>
    <w:rsid w:val="004479A8"/>
    <w:rsid w:val="00447D8E"/>
    <w:rsid w:val="004505BC"/>
    <w:rsid w:val="0045138D"/>
    <w:rsid w:val="004528DA"/>
    <w:rsid w:val="00456DFD"/>
    <w:rsid w:val="004574D0"/>
    <w:rsid w:val="0046072E"/>
    <w:rsid w:val="00461E77"/>
    <w:rsid w:val="00462B58"/>
    <w:rsid w:val="004643B0"/>
    <w:rsid w:val="00464A95"/>
    <w:rsid w:val="00467F3C"/>
    <w:rsid w:val="00470A16"/>
    <w:rsid w:val="00473C15"/>
    <w:rsid w:val="004746A0"/>
    <w:rsid w:val="00475F60"/>
    <w:rsid w:val="00477CA0"/>
    <w:rsid w:val="00480D6D"/>
    <w:rsid w:val="004820D7"/>
    <w:rsid w:val="00483A02"/>
    <w:rsid w:val="0048498A"/>
    <w:rsid w:val="00484FD3"/>
    <w:rsid w:val="0048638A"/>
    <w:rsid w:val="00486E01"/>
    <w:rsid w:val="004873DC"/>
    <w:rsid w:val="00487E23"/>
    <w:rsid w:val="00490AA4"/>
    <w:rsid w:val="00491002"/>
    <w:rsid w:val="00491059"/>
    <w:rsid w:val="004966C7"/>
    <w:rsid w:val="00496ACF"/>
    <w:rsid w:val="004A02F5"/>
    <w:rsid w:val="004A0377"/>
    <w:rsid w:val="004A51DD"/>
    <w:rsid w:val="004B424A"/>
    <w:rsid w:val="004B521F"/>
    <w:rsid w:val="004B591E"/>
    <w:rsid w:val="004B6970"/>
    <w:rsid w:val="004B7287"/>
    <w:rsid w:val="004C19F5"/>
    <w:rsid w:val="004C57ED"/>
    <w:rsid w:val="004C5B07"/>
    <w:rsid w:val="004C5CEF"/>
    <w:rsid w:val="004C7AD7"/>
    <w:rsid w:val="004D130B"/>
    <w:rsid w:val="004D1BF5"/>
    <w:rsid w:val="004D1F8C"/>
    <w:rsid w:val="004D21F3"/>
    <w:rsid w:val="004D341C"/>
    <w:rsid w:val="004D4F52"/>
    <w:rsid w:val="004D4F85"/>
    <w:rsid w:val="004D5047"/>
    <w:rsid w:val="004D52C2"/>
    <w:rsid w:val="004D5C7B"/>
    <w:rsid w:val="004E0BFA"/>
    <w:rsid w:val="004E2235"/>
    <w:rsid w:val="004E6DBD"/>
    <w:rsid w:val="004F11A8"/>
    <w:rsid w:val="004F1AD2"/>
    <w:rsid w:val="004F22C0"/>
    <w:rsid w:val="004F48A8"/>
    <w:rsid w:val="005013CC"/>
    <w:rsid w:val="005032EB"/>
    <w:rsid w:val="00507984"/>
    <w:rsid w:val="0051092A"/>
    <w:rsid w:val="00510B8B"/>
    <w:rsid w:val="005119DB"/>
    <w:rsid w:val="00511C8D"/>
    <w:rsid w:val="00512917"/>
    <w:rsid w:val="0051795E"/>
    <w:rsid w:val="00517F9B"/>
    <w:rsid w:val="0052062E"/>
    <w:rsid w:val="0052194B"/>
    <w:rsid w:val="00521E5A"/>
    <w:rsid w:val="0052583E"/>
    <w:rsid w:val="005261A7"/>
    <w:rsid w:val="00527435"/>
    <w:rsid w:val="00527CEE"/>
    <w:rsid w:val="00530AF9"/>
    <w:rsid w:val="0053194B"/>
    <w:rsid w:val="00532457"/>
    <w:rsid w:val="00532F3F"/>
    <w:rsid w:val="00533BE6"/>
    <w:rsid w:val="0053511B"/>
    <w:rsid w:val="0053578A"/>
    <w:rsid w:val="00540468"/>
    <w:rsid w:val="0054271B"/>
    <w:rsid w:val="005427F0"/>
    <w:rsid w:val="0054443E"/>
    <w:rsid w:val="00550111"/>
    <w:rsid w:val="00550123"/>
    <w:rsid w:val="0055063D"/>
    <w:rsid w:val="005509BF"/>
    <w:rsid w:val="00551A70"/>
    <w:rsid w:val="005530BA"/>
    <w:rsid w:val="005536F7"/>
    <w:rsid w:val="00553B52"/>
    <w:rsid w:val="00553E3C"/>
    <w:rsid w:val="005546EF"/>
    <w:rsid w:val="00554A47"/>
    <w:rsid w:val="00554AAC"/>
    <w:rsid w:val="00554F2B"/>
    <w:rsid w:val="00556404"/>
    <w:rsid w:val="0055652B"/>
    <w:rsid w:val="00560085"/>
    <w:rsid w:val="00560DDB"/>
    <w:rsid w:val="00561F1F"/>
    <w:rsid w:val="0056486E"/>
    <w:rsid w:val="0056500F"/>
    <w:rsid w:val="00570B86"/>
    <w:rsid w:val="005724D5"/>
    <w:rsid w:val="00572D42"/>
    <w:rsid w:val="005741B3"/>
    <w:rsid w:val="00575D5C"/>
    <w:rsid w:val="00576677"/>
    <w:rsid w:val="00577CD8"/>
    <w:rsid w:val="005804E4"/>
    <w:rsid w:val="00583128"/>
    <w:rsid w:val="00584230"/>
    <w:rsid w:val="0058672D"/>
    <w:rsid w:val="00591623"/>
    <w:rsid w:val="00591EC8"/>
    <w:rsid w:val="0059244B"/>
    <w:rsid w:val="0059366F"/>
    <w:rsid w:val="005A0C35"/>
    <w:rsid w:val="005A14DD"/>
    <w:rsid w:val="005A2C55"/>
    <w:rsid w:val="005A5745"/>
    <w:rsid w:val="005A6392"/>
    <w:rsid w:val="005B1A30"/>
    <w:rsid w:val="005B3067"/>
    <w:rsid w:val="005B437B"/>
    <w:rsid w:val="005B48EB"/>
    <w:rsid w:val="005B5210"/>
    <w:rsid w:val="005B540C"/>
    <w:rsid w:val="005C0A97"/>
    <w:rsid w:val="005C3893"/>
    <w:rsid w:val="005C3951"/>
    <w:rsid w:val="005C396C"/>
    <w:rsid w:val="005D0D31"/>
    <w:rsid w:val="005D23B0"/>
    <w:rsid w:val="005D2EF7"/>
    <w:rsid w:val="005D3D8B"/>
    <w:rsid w:val="005D6AF4"/>
    <w:rsid w:val="005E12C1"/>
    <w:rsid w:val="005E14C4"/>
    <w:rsid w:val="005E2D79"/>
    <w:rsid w:val="005E2F0C"/>
    <w:rsid w:val="005E3070"/>
    <w:rsid w:val="005E38AF"/>
    <w:rsid w:val="005E712F"/>
    <w:rsid w:val="005F1DC0"/>
    <w:rsid w:val="005F2A4F"/>
    <w:rsid w:val="005F50FB"/>
    <w:rsid w:val="005F7DFD"/>
    <w:rsid w:val="00600EA2"/>
    <w:rsid w:val="00602E2C"/>
    <w:rsid w:val="0060499D"/>
    <w:rsid w:val="00604EA1"/>
    <w:rsid w:val="00605C3C"/>
    <w:rsid w:val="006060D1"/>
    <w:rsid w:val="00612309"/>
    <w:rsid w:val="00612A5F"/>
    <w:rsid w:val="006131F7"/>
    <w:rsid w:val="00613ACC"/>
    <w:rsid w:val="00616B36"/>
    <w:rsid w:val="00616D91"/>
    <w:rsid w:val="00622387"/>
    <w:rsid w:val="006228AF"/>
    <w:rsid w:val="00623C1F"/>
    <w:rsid w:val="00623D68"/>
    <w:rsid w:val="00625B23"/>
    <w:rsid w:val="00631B6E"/>
    <w:rsid w:val="00632FE2"/>
    <w:rsid w:val="0063397A"/>
    <w:rsid w:val="006372C1"/>
    <w:rsid w:val="006417A1"/>
    <w:rsid w:val="006423EF"/>
    <w:rsid w:val="00647616"/>
    <w:rsid w:val="0065071F"/>
    <w:rsid w:val="00650856"/>
    <w:rsid w:val="00656B7F"/>
    <w:rsid w:val="00656CA0"/>
    <w:rsid w:val="0065714E"/>
    <w:rsid w:val="00663B9C"/>
    <w:rsid w:val="00665ABA"/>
    <w:rsid w:val="00666076"/>
    <w:rsid w:val="006703F2"/>
    <w:rsid w:val="00671738"/>
    <w:rsid w:val="00671D86"/>
    <w:rsid w:val="00672798"/>
    <w:rsid w:val="00673A27"/>
    <w:rsid w:val="00675D4D"/>
    <w:rsid w:val="006803E0"/>
    <w:rsid w:val="00682090"/>
    <w:rsid w:val="0068326B"/>
    <w:rsid w:val="00683361"/>
    <w:rsid w:val="006838EB"/>
    <w:rsid w:val="0068581B"/>
    <w:rsid w:val="00686450"/>
    <w:rsid w:val="00686A17"/>
    <w:rsid w:val="006904D8"/>
    <w:rsid w:val="00691C37"/>
    <w:rsid w:val="006940B9"/>
    <w:rsid w:val="0069645B"/>
    <w:rsid w:val="00697D3B"/>
    <w:rsid w:val="006A0695"/>
    <w:rsid w:val="006A0CAC"/>
    <w:rsid w:val="006A1B41"/>
    <w:rsid w:val="006A209B"/>
    <w:rsid w:val="006A273E"/>
    <w:rsid w:val="006A3391"/>
    <w:rsid w:val="006A35FB"/>
    <w:rsid w:val="006A403F"/>
    <w:rsid w:val="006A46C3"/>
    <w:rsid w:val="006A72C7"/>
    <w:rsid w:val="006B015D"/>
    <w:rsid w:val="006B18F4"/>
    <w:rsid w:val="006B363F"/>
    <w:rsid w:val="006B3D85"/>
    <w:rsid w:val="006B71D3"/>
    <w:rsid w:val="006C0973"/>
    <w:rsid w:val="006C10A2"/>
    <w:rsid w:val="006C337E"/>
    <w:rsid w:val="006C5807"/>
    <w:rsid w:val="006C69D6"/>
    <w:rsid w:val="006C747C"/>
    <w:rsid w:val="006D012B"/>
    <w:rsid w:val="006D074B"/>
    <w:rsid w:val="006D0AB7"/>
    <w:rsid w:val="006D1421"/>
    <w:rsid w:val="006D2733"/>
    <w:rsid w:val="006D34A4"/>
    <w:rsid w:val="006E04F3"/>
    <w:rsid w:val="006E1DB3"/>
    <w:rsid w:val="006E3A4A"/>
    <w:rsid w:val="006E595F"/>
    <w:rsid w:val="006E694C"/>
    <w:rsid w:val="006F105B"/>
    <w:rsid w:val="006F150A"/>
    <w:rsid w:val="006F3AA4"/>
    <w:rsid w:val="006F6FD6"/>
    <w:rsid w:val="006F787F"/>
    <w:rsid w:val="00700997"/>
    <w:rsid w:val="00702F10"/>
    <w:rsid w:val="007043E9"/>
    <w:rsid w:val="007059B0"/>
    <w:rsid w:val="0070716D"/>
    <w:rsid w:val="00710B05"/>
    <w:rsid w:val="007121D5"/>
    <w:rsid w:val="0071421B"/>
    <w:rsid w:val="00714A6C"/>
    <w:rsid w:val="00714FA1"/>
    <w:rsid w:val="00714FEB"/>
    <w:rsid w:val="00715E5F"/>
    <w:rsid w:val="007160BA"/>
    <w:rsid w:val="00720EFC"/>
    <w:rsid w:val="00721F4A"/>
    <w:rsid w:val="00722A90"/>
    <w:rsid w:val="0073180C"/>
    <w:rsid w:val="00732BE2"/>
    <w:rsid w:val="007332FE"/>
    <w:rsid w:val="00734754"/>
    <w:rsid w:val="00734EFB"/>
    <w:rsid w:val="007373F2"/>
    <w:rsid w:val="00740C07"/>
    <w:rsid w:val="00742085"/>
    <w:rsid w:val="00742118"/>
    <w:rsid w:val="007427F9"/>
    <w:rsid w:val="0074383C"/>
    <w:rsid w:val="007449A8"/>
    <w:rsid w:val="00747658"/>
    <w:rsid w:val="0075066C"/>
    <w:rsid w:val="0075110D"/>
    <w:rsid w:val="00751910"/>
    <w:rsid w:val="0075195D"/>
    <w:rsid w:val="0075217F"/>
    <w:rsid w:val="007529E1"/>
    <w:rsid w:val="00753372"/>
    <w:rsid w:val="007539BB"/>
    <w:rsid w:val="00753CA5"/>
    <w:rsid w:val="007544C4"/>
    <w:rsid w:val="00754580"/>
    <w:rsid w:val="0075543D"/>
    <w:rsid w:val="0075652B"/>
    <w:rsid w:val="00756D75"/>
    <w:rsid w:val="00757B7C"/>
    <w:rsid w:val="00757F36"/>
    <w:rsid w:val="00761359"/>
    <w:rsid w:val="0076154D"/>
    <w:rsid w:val="00761B4F"/>
    <w:rsid w:val="00763498"/>
    <w:rsid w:val="00764812"/>
    <w:rsid w:val="00764D1E"/>
    <w:rsid w:val="0076574F"/>
    <w:rsid w:val="00765D4F"/>
    <w:rsid w:val="00765E54"/>
    <w:rsid w:val="00771D3E"/>
    <w:rsid w:val="00776683"/>
    <w:rsid w:val="00776F13"/>
    <w:rsid w:val="0077714E"/>
    <w:rsid w:val="00777EF8"/>
    <w:rsid w:val="007810BE"/>
    <w:rsid w:val="0078153B"/>
    <w:rsid w:val="00782C63"/>
    <w:rsid w:val="00782D90"/>
    <w:rsid w:val="00782ED0"/>
    <w:rsid w:val="007852AC"/>
    <w:rsid w:val="007873E4"/>
    <w:rsid w:val="0078752C"/>
    <w:rsid w:val="0079064D"/>
    <w:rsid w:val="00791B18"/>
    <w:rsid w:val="00793583"/>
    <w:rsid w:val="00793E1F"/>
    <w:rsid w:val="00793F08"/>
    <w:rsid w:val="00794F5F"/>
    <w:rsid w:val="0079508B"/>
    <w:rsid w:val="0079512F"/>
    <w:rsid w:val="00797F83"/>
    <w:rsid w:val="007A0F9E"/>
    <w:rsid w:val="007A0FB5"/>
    <w:rsid w:val="007A24E8"/>
    <w:rsid w:val="007A2603"/>
    <w:rsid w:val="007A369D"/>
    <w:rsid w:val="007A493F"/>
    <w:rsid w:val="007A7540"/>
    <w:rsid w:val="007B13D1"/>
    <w:rsid w:val="007B15CD"/>
    <w:rsid w:val="007B20A8"/>
    <w:rsid w:val="007B3066"/>
    <w:rsid w:val="007B5F02"/>
    <w:rsid w:val="007B72FD"/>
    <w:rsid w:val="007B7AAB"/>
    <w:rsid w:val="007C3A2B"/>
    <w:rsid w:val="007C4642"/>
    <w:rsid w:val="007C4C81"/>
    <w:rsid w:val="007C4EA5"/>
    <w:rsid w:val="007C59B6"/>
    <w:rsid w:val="007C6896"/>
    <w:rsid w:val="007D0CC9"/>
    <w:rsid w:val="007D0DB2"/>
    <w:rsid w:val="007D0F04"/>
    <w:rsid w:val="007D2014"/>
    <w:rsid w:val="007D2283"/>
    <w:rsid w:val="007D488C"/>
    <w:rsid w:val="007D61D1"/>
    <w:rsid w:val="007D6FA1"/>
    <w:rsid w:val="007E0208"/>
    <w:rsid w:val="007E07E8"/>
    <w:rsid w:val="007E0F38"/>
    <w:rsid w:val="007E3D91"/>
    <w:rsid w:val="007E4487"/>
    <w:rsid w:val="007E6066"/>
    <w:rsid w:val="007E64C4"/>
    <w:rsid w:val="007E7B70"/>
    <w:rsid w:val="007F02BE"/>
    <w:rsid w:val="007F0AF4"/>
    <w:rsid w:val="007F0DFA"/>
    <w:rsid w:val="007F153B"/>
    <w:rsid w:val="007F17E0"/>
    <w:rsid w:val="007F1C38"/>
    <w:rsid w:val="007F2AB5"/>
    <w:rsid w:val="007F4D4F"/>
    <w:rsid w:val="007F5362"/>
    <w:rsid w:val="007F7AC9"/>
    <w:rsid w:val="008012BB"/>
    <w:rsid w:val="00801889"/>
    <w:rsid w:val="00801CC5"/>
    <w:rsid w:val="008056C7"/>
    <w:rsid w:val="00805875"/>
    <w:rsid w:val="00806136"/>
    <w:rsid w:val="0081019C"/>
    <w:rsid w:val="00810345"/>
    <w:rsid w:val="00813F8A"/>
    <w:rsid w:val="0081566D"/>
    <w:rsid w:val="00816F10"/>
    <w:rsid w:val="00817901"/>
    <w:rsid w:val="00817C8E"/>
    <w:rsid w:val="00817CC0"/>
    <w:rsid w:val="008247B4"/>
    <w:rsid w:val="00826757"/>
    <w:rsid w:val="00827A46"/>
    <w:rsid w:val="0083192A"/>
    <w:rsid w:val="0083265B"/>
    <w:rsid w:val="00832E3E"/>
    <w:rsid w:val="00834429"/>
    <w:rsid w:val="008358B3"/>
    <w:rsid w:val="0083597A"/>
    <w:rsid w:val="00836DE3"/>
    <w:rsid w:val="008422D9"/>
    <w:rsid w:val="00843789"/>
    <w:rsid w:val="00845890"/>
    <w:rsid w:val="008468DB"/>
    <w:rsid w:val="008519B5"/>
    <w:rsid w:val="00854356"/>
    <w:rsid w:val="00857647"/>
    <w:rsid w:val="00861A62"/>
    <w:rsid w:val="00861EF4"/>
    <w:rsid w:val="0086219F"/>
    <w:rsid w:val="008668B6"/>
    <w:rsid w:val="00867444"/>
    <w:rsid w:val="008718A5"/>
    <w:rsid w:val="00872542"/>
    <w:rsid w:val="008747EB"/>
    <w:rsid w:val="0088292D"/>
    <w:rsid w:val="00882A13"/>
    <w:rsid w:val="00883B57"/>
    <w:rsid w:val="0088421C"/>
    <w:rsid w:val="008860B1"/>
    <w:rsid w:val="00887DB9"/>
    <w:rsid w:val="00892F53"/>
    <w:rsid w:val="008A176F"/>
    <w:rsid w:val="008A1CC2"/>
    <w:rsid w:val="008A3DDA"/>
    <w:rsid w:val="008A3E17"/>
    <w:rsid w:val="008A6D78"/>
    <w:rsid w:val="008A70F6"/>
    <w:rsid w:val="008A7DA8"/>
    <w:rsid w:val="008B03EE"/>
    <w:rsid w:val="008B197E"/>
    <w:rsid w:val="008B20D9"/>
    <w:rsid w:val="008B24E4"/>
    <w:rsid w:val="008B2974"/>
    <w:rsid w:val="008B3468"/>
    <w:rsid w:val="008B4E89"/>
    <w:rsid w:val="008B581A"/>
    <w:rsid w:val="008B62D8"/>
    <w:rsid w:val="008B71DD"/>
    <w:rsid w:val="008C160F"/>
    <w:rsid w:val="008C194A"/>
    <w:rsid w:val="008C2E67"/>
    <w:rsid w:val="008C36B1"/>
    <w:rsid w:val="008C64DF"/>
    <w:rsid w:val="008C7063"/>
    <w:rsid w:val="008C7085"/>
    <w:rsid w:val="008C7D52"/>
    <w:rsid w:val="008D2B75"/>
    <w:rsid w:val="008D3D1F"/>
    <w:rsid w:val="008D48D6"/>
    <w:rsid w:val="008D52BA"/>
    <w:rsid w:val="008D679F"/>
    <w:rsid w:val="008D79BC"/>
    <w:rsid w:val="008E0992"/>
    <w:rsid w:val="008E0A37"/>
    <w:rsid w:val="008E0E21"/>
    <w:rsid w:val="008E14AF"/>
    <w:rsid w:val="008E1F38"/>
    <w:rsid w:val="008E258A"/>
    <w:rsid w:val="008E389F"/>
    <w:rsid w:val="008E4909"/>
    <w:rsid w:val="008E4BE8"/>
    <w:rsid w:val="008F26A9"/>
    <w:rsid w:val="008F4B43"/>
    <w:rsid w:val="008F7016"/>
    <w:rsid w:val="00903A7F"/>
    <w:rsid w:val="0090406D"/>
    <w:rsid w:val="00904272"/>
    <w:rsid w:val="00913940"/>
    <w:rsid w:val="00914C9F"/>
    <w:rsid w:val="00916B16"/>
    <w:rsid w:val="00921D74"/>
    <w:rsid w:val="00922264"/>
    <w:rsid w:val="009235E0"/>
    <w:rsid w:val="0092431A"/>
    <w:rsid w:val="009245BB"/>
    <w:rsid w:val="009301E7"/>
    <w:rsid w:val="00930422"/>
    <w:rsid w:val="00931283"/>
    <w:rsid w:val="009318D5"/>
    <w:rsid w:val="00932589"/>
    <w:rsid w:val="00932623"/>
    <w:rsid w:val="00933E14"/>
    <w:rsid w:val="00935478"/>
    <w:rsid w:val="00935A2E"/>
    <w:rsid w:val="00936937"/>
    <w:rsid w:val="00936DED"/>
    <w:rsid w:val="00940162"/>
    <w:rsid w:val="00941282"/>
    <w:rsid w:val="009420E8"/>
    <w:rsid w:val="00942718"/>
    <w:rsid w:val="00947F26"/>
    <w:rsid w:val="009501CE"/>
    <w:rsid w:val="009509B6"/>
    <w:rsid w:val="00950E33"/>
    <w:rsid w:val="00951B5D"/>
    <w:rsid w:val="00952109"/>
    <w:rsid w:val="009529B5"/>
    <w:rsid w:val="009601E2"/>
    <w:rsid w:val="0096164B"/>
    <w:rsid w:val="00963B9D"/>
    <w:rsid w:val="00964571"/>
    <w:rsid w:val="00964EAE"/>
    <w:rsid w:val="00965022"/>
    <w:rsid w:val="00965C86"/>
    <w:rsid w:val="009663BE"/>
    <w:rsid w:val="00966653"/>
    <w:rsid w:val="00966E49"/>
    <w:rsid w:val="00972D69"/>
    <w:rsid w:val="00976571"/>
    <w:rsid w:val="00977005"/>
    <w:rsid w:val="009807F5"/>
    <w:rsid w:val="00980CFE"/>
    <w:rsid w:val="0098436F"/>
    <w:rsid w:val="009843D9"/>
    <w:rsid w:val="00985713"/>
    <w:rsid w:val="0098630C"/>
    <w:rsid w:val="00986F1C"/>
    <w:rsid w:val="009876CB"/>
    <w:rsid w:val="00990FD6"/>
    <w:rsid w:val="00993DAB"/>
    <w:rsid w:val="00993FDF"/>
    <w:rsid w:val="00994021"/>
    <w:rsid w:val="00995D84"/>
    <w:rsid w:val="009966FE"/>
    <w:rsid w:val="009A003B"/>
    <w:rsid w:val="009A0DF6"/>
    <w:rsid w:val="009A1C72"/>
    <w:rsid w:val="009A290C"/>
    <w:rsid w:val="009A2B6C"/>
    <w:rsid w:val="009A3D15"/>
    <w:rsid w:val="009A3D40"/>
    <w:rsid w:val="009A468B"/>
    <w:rsid w:val="009B2727"/>
    <w:rsid w:val="009B3715"/>
    <w:rsid w:val="009C18A0"/>
    <w:rsid w:val="009C32EE"/>
    <w:rsid w:val="009C6061"/>
    <w:rsid w:val="009C760F"/>
    <w:rsid w:val="009D0160"/>
    <w:rsid w:val="009D0E40"/>
    <w:rsid w:val="009D10BB"/>
    <w:rsid w:val="009D11C7"/>
    <w:rsid w:val="009D14DF"/>
    <w:rsid w:val="009D31BB"/>
    <w:rsid w:val="009D7B59"/>
    <w:rsid w:val="009E15EA"/>
    <w:rsid w:val="009E1E6C"/>
    <w:rsid w:val="009E5358"/>
    <w:rsid w:val="009E5D46"/>
    <w:rsid w:val="009E601B"/>
    <w:rsid w:val="009E6F9E"/>
    <w:rsid w:val="009F2953"/>
    <w:rsid w:val="009F2D54"/>
    <w:rsid w:val="009F5D94"/>
    <w:rsid w:val="009F6D39"/>
    <w:rsid w:val="00A01D6E"/>
    <w:rsid w:val="00A020AA"/>
    <w:rsid w:val="00A02AE6"/>
    <w:rsid w:val="00A038B4"/>
    <w:rsid w:val="00A03C43"/>
    <w:rsid w:val="00A04C93"/>
    <w:rsid w:val="00A04CD4"/>
    <w:rsid w:val="00A04E8D"/>
    <w:rsid w:val="00A051C1"/>
    <w:rsid w:val="00A0543E"/>
    <w:rsid w:val="00A06B2F"/>
    <w:rsid w:val="00A103C4"/>
    <w:rsid w:val="00A11194"/>
    <w:rsid w:val="00A11921"/>
    <w:rsid w:val="00A11952"/>
    <w:rsid w:val="00A11D00"/>
    <w:rsid w:val="00A140EB"/>
    <w:rsid w:val="00A150F9"/>
    <w:rsid w:val="00A15AE6"/>
    <w:rsid w:val="00A163AB"/>
    <w:rsid w:val="00A1791F"/>
    <w:rsid w:val="00A202FA"/>
    <w:rsid w:val="00A21742"/>
    <w:rsid w:val="00A241AA"/>
    <w:rsid w:val="00A2423E"/>
    <w:rsid w:val="00A25F6E"/>
    <w:rsid w:val="00A25F85"/>
    <w:rsid w:val="00A2626C"/>
    <w:rsid w:val="00A268F1"/>
    <w:rsid w:val="00A31523"/>
    <w:rsid w:val="00A31E1F"/>
    <w:rsid w:val="00A3297A"/>
    <w:rsid w:val="00A32E03"/>
    <w:rsid w:val="00A338FD"/>
    <w:rsid w:val="00A33943"/>
    <w:rsid w:val="00A35D10"/>
    <w:rsid w:val="00A40053"/>
    <w:rsid w:val="00A40D30"/>
    <w:rsid w:val="00A414D1"/>
    <w:rsid w:val="00A4288C"/>
    <w:rsid w:val="00A430BC"/>
    <w:rsid w:val="00A45354"/>
    <w:rsid w:val="00A4583C"/>
    <w:rsid w:val="00A4669C"/>
    <w:rsid w:val="00A47B56"/>
    <w:rsid w:val="00A50F4B"/>
    <w:rsid w:val="00A52726"/>
    <w:rsid w:val="00A600BD"/>
    <w:rsid w:val="00A60455"/>
    <w:rsid w:val="00A62FEA"/>
    <w:rsid w:val="00A63C3C"/>
    <w:rsid w:val="00A63D5F"/>
    <w:rsid w:val="00A64715"/>
    <w:rsid w:val="00A65B68"/>
    <w:rsid w:val="00A663C8"/>
    <w:rsid w:val="00A66863"/>
    <w:rsid w:val="00A716F8"/>
    <w:rsid w:val="00A71725"/>
    <w:rsid w:val="00A738B7"/>
    <w:rsid w:val="00A747FF"/>
    <w:rsid w:val="00A74C13"/>
    <w:rsid w:val="00A76A26"/>
    <w:rsid w:val="00A811E9"/>
    <w:rsid w:val="00A817D3"/>
    <w:rsid w:val="00A8317A"/>
    <w:rsid w:val="00A84882"/>
    <w:rsid w:val="00A84D32"/>
    <w:rsid w:val="00A86402"/>
    <w:rsid w:val="00A86CB0"/>
    <w:rsid w:val="00A876FC"/>
    <w:rsid w:val="00A878A3"/>
    <w:rsid w:val="00A91AAB"/>
    <w:rsid w:val="00A934BB"/>
    <w:rsid w:val="00A9381A"/>
    <w:rsid w:val="00AA0479"/>
    <w:rsid w:val="00AA19A5"/>
    <w:rsid w:val="00AA2B15"/>
    <w:rsid w:val="00AA2E6B"/>
    <w:rsid w:val="00AA6A27"/>
    <w:rsid w:val="00AA700E"/>
    <w:rsid w:val="00AA70BE"/>
    <w:rsid w:val="00AA7277"/>
    <w:rsid w:val="00AA73F5"/>
    <w:rsid w:val="00AA76C6"/>
    <w:rsid w:val="00AB089E"/>
    <w:rsid w:val="00AB1F15"/>
    <w:rsid w:val="00AB28B9"/>
    <w:rsid w:val="00AB2E64"/>
    <w:rsid w:val="00AB5C98"/>
    <w:rsid w:val="00AB7016"/>
    <w:rsid w:val="00AB758D"/>
    <w:rsid w:val="00AC03D7"/>
    <w:rsid w:val="00AC29F3"/>
    <w:rsid w:val="00AC3EBC"/>
    <w:rsid w:val="00AC446F"/>
    <w:rsid w:val="00AC4648"/>
    <w:rsid w:val="00AC4885"/>
    <w:rsid w:val="00AC496E"/>
    <w:rsid w:val="00AD09FA"/>
    <w:rsid w:val="00AD20F4"/>
    <w:rsid w:val="00AD26C9"/>
    <w:rsid w:val="00AD3089"/>
    <w:rsid w:val="00AD4AC2"/>
    <w:rsid w:val="00AE0EB9"/>
    <w:rsid w:val="00AE2D61"/>
    <w:rsid w:val="00AE3DD2"/>
    <w:rsid w:val="00AE495A"/>
    <w:rsid w:val="00AE4CBB"/>
    <w:rsid w:val="00AE4E9F"/>
    <w:rsid w:val="00AE53CE"/>
    <w:rsid w:val="00AE6491"/>
    <w:rsid w:val="00AE7ABC"/>
    <w:rsid w:val="00AE7D64"/>
    <w:rsid w:val="00AF2DC3"/>
    <w:rsid w:val="00AF338C"/>
    <w:rsid w:val="00AF4E4B"/>
    <w:rsid w:val="00AF4FD6"/>
    <w:rsid w:val="00AF615F"/>
    <w:rsid w:val="00AF6BFD"/>
    <w:rsid w:val="00B002C2"/>
    <w:rsid w:val="00B0348A"/>
    <w:rsid w:val="00B0464F"/>
    <w:rsid w:val="00B06017"/>
    <w:rsid w:val="00B064C5"/>
    <w:rsid w:val="00B07421"/>
    <w:rsid w:val="00B12F52"/>
    <w:rsid w:val="00B148F1"/>
    <w:rsid w:val="00B149F0"/>
    <w:rsid w:val="00B1613E"/>
    <w:rsid w:val="00B170CD"/>
    <w:rsid w:val="00B200BF"/>
    <w:rsid w:val="00B208EC"/>
    <w:rsid w:val="00B20A71"/>
    <w:rsid w:val="00B225E2"/>
    <w:rsid w:val="00B23D19"/>
    <w:rsid w:val="00B31AE0"/>
    <w:rsid w:val="00B33B6A"/>
    <w:rsid w:val="00B3500D"/>
    <w:rsid w:val="00B36023"/>
    <w:rsid w:val="00B37CD4"/>
    <w:rsid w:val="00B40D2D"/>
    <w:rsid w:val="00B41FE7"/>
    <w:rsid w:val="00B427CC"/>
    <w:rsid w:val="00B43645"/>
    <w:rsid w:val="00B43C60"/>
    <w:rsid w:val="00B44AC9"/>
    <w:rsid w:val="00B45544"/>
    <w:rsid w:val="00B45EB7"/>
    <w:rsid w:val="00B47536"/>
    <w:rsid w:val="00B50E26"/>
    <w:rsid w:val="00B5130B"/>
    <w:rsid w:val="00B51407"/>
    <w:rsid w:val="00B51F90"/>
    <w:rsid w:val="00B528AA"/>
    <w:rsid w:val="00B533EA"/>
    <w:rsid w:val="00B535D8"/>
    <w:rsid w:val="00B57384"/>
    <w:rsid w:val="00B61400"/>
    <w:rsid w:val="00B6301A"/>
    <w:rsid w:val="00B6337B"/>
    <w:rsid w:val="00B6446F"/>
    <w:rsid w:val="00B64CDB"/>
    <w:rsid w:val="00B651D0"/>
    <w:rsid w:val="00B662D1"/>
    <w:rsid w:val="00B711C0"/>
    <w:rsid w:val="00B71883"/>
    <w:rsid w:val="00B721AB"/>
    <w:rsid w:val="00B72DD3"/>
    <w:rsid w:val="00B72FBE"/>
    <w:rsid w:val="00B74E44"/>
    <w:rsid w:val="00B74F96"/>
    <w:rsid w:val="00B75556"/>
    <w:rsid w:val="00B76CD1"/>
    <w:rsid w:val="00B77097"/>
    <w:rsid w:val="00B77E1F"/>
    <w:rsid w:val="00B81D2A"/>
    <w:rsid w:val="00B86051"/>
    <w:rsid w:val="00B87740"/>
    <w:rsid w:val="00B87FD2"/>
    <w:rsid w:val="00B91657"/>
    <w:rsid w:val="00B92FEB"/>
    <w:rsid w:val="00B9377A"/>
    <w:rsid w:val="00B95159"/>
    <w:rsid w:val="00B963A4"/>
    <w:rsid w:val="00B96769"/>
    <w:rsid w:val="00B96948"/>
    <w:rsid w:val="00B9780E"/>
    <w:rsid w:val="00B97962"/>
    <w:rsid w:val="00BA0066"/>
    <w:rsid w:val="00BA0C89"/>
    <w:rsid w:val="00BA2015"/>
    <w:rsid w:val="00BA25EA"/>
    <w:rsid w:val="00BA416D"/>
    <w:rsid w:val="00BA5A69"/>
    <w:rsid w:val="00BA6E5D"/>
    <w:rsid w:val="00BA7BED"/>
    <w:rsid w:val="00BB0B50"/>
    <w:rsid w:val="00BB14CC"/>
    <w:rsid w:val="00BB3963"/>
    <w:rsid w:val="00BB44E1"/>
    <w:rsid w:val="00BB4D50"/>
    <w:rsid w:val="00BB5F8D"/>
    <w:rsid w:val="00BB7363"/>
    <w:rsid w:val="00BB7511"/>
    <w:rsid w:val="00BB7EDC"/>
    <w:rsid w:val="00BC0063"/>
    <w:rsid w:val="00BC18CF"/>
    <w:rsid w:val="00BC3B22"/>
    <w:rsid w:val="00BC5B44"/>
    <w:rsid w:val="00BC731F"/>
    <w:rsid w:val="00BD04A1"/>
    <w:rsid w:val="00BD1C87"/>
    <w:rsid w:val="00BD32BB"/>
    <w:rsid w:val="00BD605D"/>
    <w:rsid w:val="00BD626E"/>
    <w:rsid w:val="00BE1038"/>
    <w:rsid w:val="00BE2380"/>
    <w:rsid w:val="00BE3EE1"/>
    <w:rsid w:val="00BF0BF2"/>
    <w:rsid w:val="00BF38B1"/>
    <w:rsid w:val="00BF391F"/>
    <w:rsid w:val="00BF4154"/>
    <w:rsid w:val="00BF4C78"/>
    <w:rsid w:val="00BF5748"/>
    <w:rsid w:val="00BF61C5"/>
    <w:rsid w:val="00BF6838"/>
    <w:rsid w:val="00C0256B"/>
    <w:rsid w:val="00C0303C"/>
    <w:rsid w:val="00C0347F"/>
    <w:rsid w:val="00C04417"/>
    <w:rsid w:val="00C04611"/>
    <w:rsid w:val="00C079F2"/>
    <w:rsid w:val="00C1063A"/>
    <w:rsid w:val="00C10705"/>
    <w:rsid w:val="00C10951"/>
    <w:rsid w:val="00C10A1A"/>
    <w:rsid w:val="00C10A71"/>
    <w:rsid w:val="00C123B3"/>
    <w:rsid w:val="00C13EEF"/>
    <w:rsid w:val="00C15DA8"/>
    <w:rsid w:val="00C20398"/>
    <w:rsid w:val="00C20E6B"/>
    <w:rsid w:val="00C21805"/>
    <w:rsid w:val="00C230E0"/>
    <w:rsid w:val="00C2408B"/>
    <w:rsid w:val="00C278DE"/>
    <w:rsid w:val="00C304B2"/>
    <w:rsid w:val="00C30560"/>
    <w:rsid w:val="00C32B2E"/>
    <w:rsid w:val="00C33008"/>
    <w:rsid w:val="00C33D42"/>
    <w:rsid w:val="00C34555"/>
    <w:rsid w:val="00C3503F"/>
    <w:rsid w:val="00C3542C"/>
    <w:rsid w:val="00C421FF"/>
    <w:rsid w:val="00C42852"/>
    <w:rsid w:val="00C43135"/>
    <w:rsid w:val="00C45103"/>
    <w:rsid w:val="00C456D2"/>
    <w:rsid w:val="00C46E1E"/>
    <w:rsid w:val="00C47B6F"/>
    <w:rsid w:val="00C53BEF"/>
    <w:rsid w:val="00C54B5A"/>
    <w:rsid w:val="00C54B6C"/>
    <w:rsid w:val="00C54BEE"/>
    <w:rsid w:val="00C5670C"/>
    <w:rsid w:val="00C56DFD"/>
    <w:rsid w:val="00C613D1"/>
    <w:rsid w:val="00C61C65"/>
    <w:rsid w:val="00C62A98"/>
    <w:rsid w:val="00C63547"/>
    <w:rsid w:val="00C72DD4"/>
    <w:rsid w:val="00C73109"/>
    <w:rsid w:val="00C73603"/>
    <w:rsid w:val="00C75045"/>
    <w:rsid w:val="00C7543B"/>
    <w:rsid w:val="00C7641A"/>
    <w:rsid w:val="00C77301"/>
    <w:rsid w:val="00C7734A"/>
    <w:rsid w:val="00C81F3C"/>
    <w:rsid w:val="00C82376"/>
    <w:rsid w:val="00C82BEA"/>
    <w:rsid w:val="00C82DCB"/>
    <w:rsid w:val="00C837B1"/>
    <w:rsid w:val="00C844BA"/>
    <w:rsid w:val="00C86B4A"/>
    <w:rsid w:val="00C90B6D"/>
    <w:rsid w:val="00C92332"/>
    <w:rsid w:val="00C9257F"/>
    <w:rsid w:val="00C93F57"/>
    <w:rsid w:val="00C970B9"/>
    <w:rsid w:val="00C9737F"/>
    <w:rsid w:val="00CA2013"/>
    <w:rsid w:val="00CA3AE7"/>
    <w:rsid w:val="00CA51F3"/>
    <w:rsid w:val="00CA60CE"/>
    <w:rsid w:val="00CA61EF"/>
    <w:rsid w:val="00CA7795"/>
    <w:rsid w:val="00CB367B"/>
    <w:rsid w:val="00CB4EF6"/>
    <w:rsid w:val="00CB4F42"/>
    <w:rsid w:val="00CB5695"/>
    <w:rsid w:val="00CB5984"/>
    <w:rsid w:val="00CB78C8"/>
    <w:rsid w:val="00CB7A32"/>
    <w:rsid w:val="00CB7F09"/>
    <w:rsid w:val="00CC214A"/>
    <w:rsid w:val="00CC2845"/>
    <w:rsid w:val="00CC6768"/>
    <w:rsid w:val="00CC682D"/>
    <w:rsid w:val="00CC77FA"/>
    <w:rsid w:val="00CD09D1"/>
    <w:rsid w:val="00CD0A2C"/>
    <w:rsid w:val="00CD2D60"/>
    <w:rsid w:val="00CD3485"/>
    <w:rsid w:val="00CD3778"/>
    <w:rsid w:val="00CD3C5D"/>
    <w:rsid w:val="00CD3D7B"/>
    <w:rsid w:val="00CD609D"/>
    <w:rsid w:val="00CD692B"/>
    <w:rsid w:val="00CD6AB8"/>
    <w:rsid w:val="00CD6D6C"/>
    <w:rsid w:val="00CD7E56"/>
    <w:rsid w:val="00CE030D"/>
    <w:rsid w:val="00CE16A6"/>
    <w:rsid w:val="00CE3B1B"/>
    <w:rsid w:val="00CE4E7E"/>
    <w:rsid w:val="00CE5200"/>
    <w:rsid w:val="00CE58C4"/>
    <w:rsid w:val="00CE5A51"/>
    <w:rsid w:val="00CE61CA"/>
    <w:rsid w:val="00CE7F33"/>
    <w:rsid w:val="00CF15B0"/>
    <w:rsid w:val="00CF1B75"/>
    <w:rsid w:val="00CF33F7"/>
    <w:rsid w:val="00CF3F47"/>
    <w:rsid w:val="00CF4A89"/>
    <w:rsid w:val="00D00935"/>
    <w:rsid w:val="00D03B93"/>
    <w:rsid w:val="00D04EDB"/>
    <w:rsid w:val="00D064B0"/>
    <w:rsid w:val="00D06E77"/>
    <w:rsid w:val="00D0738D"/>
    <w:rsid w:val="00D10DB1"/>
    <w:rsid w:val="00D10F93"/>
    <w:rsid w:val="00D12CC0"/>
    <w:rsid w:val="00D15D32"/>
    <w:rsid w:val="00D1773D"/>
    <w:rsid w:val="00D20244"/>
    <w:rsid w:val="00D20D85"/>
    <w:rsid w:val="00D21D6C"/>
    <w:rsid w:val="00D23E3D"/>
    <w:rsid w:val="00D246C8"/>
    <w:rsid w:val="00D25BF6"/>
    <w:rsid w:val="00D27283"/>
    <w:rsid w:val="00D32DF2"/>
    <w:rsid w:val="00D33CEE"/>
    <w:rsid w:val="00D33E61"/>
    <w:rsid w:val="00D35963"/>
    <w:rsid w:val="00D375D8"/>
    <w:rsid w:val="00D37603"/>
    <w:rsid w:val="00D37AF5"/>
    <w:rsid w:val="00D37C34"/>
    <w:rsid w:val="00D41422"/>
    <w:rsid w:val="00D41DF9"/>
    <w:rsid w:val="00D439D7"/>
    <w:rsid w:val="00D45950"/>
    <w:rsid w:val="00D50EEC"/>
    <w:rsid w:val="00D51ABB"/>
    <w:rsid w:val="00D51FD5"/>
    <w:rsid w:val="00D522B3"/>
    <w:rsid w:val="00D53599"/>
    <w:rsid w:val="00D54F78"/>
    <w:rsid w:val="00D57912"/>
    <w:rsid w:val="00D57AD3"/>
    <w:rsid w:val="00D6236B"/>
    <w:rsid w:val="00D6280B"/>
    <w:rsid w:val="00D63012"/>
    <w:rsid w:val="00D63205"/>
    <w:rsid w:val="00D64AFD"/>
    <w:rsid w:val="00D66DBD"/>
    <w:rsid w:val="00D70B97"/>
    <w:rsid w:val="00D72247"/>
    <w:rsid w:val="00D72D62"/>
    <w:rsid w:val="00D74682"/>
    <w:rsid w:val="00D749F5"/>
    <w:rsid w:val="00D752C9"/>
    <w:rsid w:val="00D759E3"/>
    <w:rsid w:val="00D770B4"/>
    <w:rsid w:val="00D77679"/>
    <w:rsid w:val="00D800B3"/>
    <w:rsid w:val="00D82232"/>
    <w:rsid w:val="00D84A4A"/>
    <w:rsid w:val="00D84B3F"/>
    <w:rsid w:val="00D926F7"/>
    <w:rsid w:val="00D95C65"/>
    <w:rsid w:val="00D96019"/>
    <w:rsid w:val="00D96C2F"/>
    <w:rsid w:val="00D96CE6"/>
    <w:rsid w:val="00D97CEA"/>
    <w:rsid w:val="00DA175F"/>
    <w:rsid w:val="00DA20D7"/>
    <w:rsid w:val="00DA3576"/>
    <w:rsid w:val="00DA4A50"/>
    <w:rsid w:val="00DA5447"/>
    <w:rsid w:val="00DB21D4"/>
    <w:rsid w:val="00DC17FE"/>
    <w:rsid w:val="00DC20AD"/>
    <w:rsid w:val="00DC3881"/>
    <w:rsid w:val="00DD2503"/>
    <w:rsid w:val="00DD3E8B"/>
    <w:rsid w:val="00DD3F00"/>
    <w:rsid w:val="00DD404A"/>
    <w:rsid w:val="00DD4050"/>
    <w:rsid w:val="00DD4E4D"/>
    <w:rsid w:val="00DD5725"/>
    <w:rsid w:val="00DD6838"/>
    <w:rsid w:val="00DE138A"/>
    <w:rsid w:val="00DE34C3"/>
    <w:rsid w:val="00DE6DF8"/>
    <w:rsid w:val="00DE7482"/>
    <w:rsid w:val="00DF2BDC"/>
    <w:rsid w:val="00DF3F2A"/>
    <w:rsid w:val="00DF431F"/>
    <w:rsid w:val="00DF47A3"/>
    <w:rsid w:val="00DF5853"/>
    <w:rsid w:val="00DF6D9F"/>
    <w:rsid w:val="00E002CA"/>
    <w:rsid w:val="00E01335"/>
    <w:rsid w:val="00E020A2"/>
    <w:rsid w:val="00E02A34"/>
    <w:rsid w:val="00E02AF4"/>
    <w:rsid w:val="00E05DBA"/>
    <w:rsid w:val="00E061FE"/>
    <w:rsid w:val="00E070EE"/>
    <w:rsid w:val="00E0761A"/>
    <w:rsid w:val="00E14D12"/>
    <w:rsid w:val="00E14E6F"/>
    <w:rsid w:val="00E166E8"/>
    <w:rsid w:val="00E24D88"/>
    <w:rsid w:val="00E25058"/>
    <w:rsid w:val="00E25522"/>
    <w:rsid w:val="00E25CAA"/>
    <w:rsid w:val="00E25EF2"/>
    <w:rsid w:val="00E26423"/>
    <w:rsid w:val="00E30CEF"/>
    <w:rsid w:val="00E31148"/>
    <w:rsid w:val="00E31968"/>
    <w:rsid w:val="00E37607"/>
    <w:rsid w:val="00E37F4B"/>
    <w:rsid w:val="00E41F4D"/>
    <w:rsid w:val="00E428C5"/>
    <w:rsid w:val="00E4477E"/>
    <w:rsid w:val="00E44F5A"/>
    <w:rsid w:val="00E458C5"/>
    <w:rsid w:val="00E46093"/>
    <w:rsid w:val="00E46F49"/>
    <w:rsid w:val="00E52033"/>
    <w:rsid w:val="00E53F1A"/>
    <w:rsid w:val="00E541FE"/>
    <w:rsid w:val="00E55DA6"/>
    <w:rsid w:val="00E602EE"/>
    <w:rsid w:val="00E615FA"/>
    <w:rsid w:val="00E6419A"/>
    <w:rsid w:val="00E67899"/>
    <w:rsid w:val="00E7046E"/>
    <w:rsid w:val="00E7073B"/>
    <w:rsid w:val="00E74A8D"/>
    <w:rsid w:val="00E83BB7"/>
    <w:rsid w:val="00E85AFA"/>
    <w:rsid w:val="00E87512"/>
    <w:rsid w:val="00E91BF8"/>
    <w:rsid w:val="00E91FBF"/>
    <w:rsid w:val="00E92DB8"/>
    <w:rsid w:val="00E94712"/>
    <w:rsid w:val="00E9570B"/>
    <w:rsid w:val="00E95D04"/>
    <w:rsid w:val="00EA00B6"/>
    <w:rsid w:val="00EA0418"/>
    <w:rsid w:val="00EA1D6D"/>
    <w:rsid w:val="00EA3A6A"/>
    <w:rsid w:val="00EA3E4A"/>
    <w:rsid w:val="00EA5BD3"/>
    <w:rsid w:val="00EA6E4C"/>
    <w:rsid w:val="00EA7206"/>
    <w:rsid w:val="00EB0230"/>
    <w:rsid w:val="00EB0480"/>
    <w:rsid w:val="00EB16CE"/>
    <w:rsid w:val="00EB2F21"/>
    <w:rsid w:val="00EB3A14"/>
    <w:rsid w:val="00EB3A15"/>
    <w:rsid w:val="00EB54CD"/>
    <w:rsid w:val="00EB72B8"/>
    <w:rsid w:val="00EC3B15"/>
    <w:rsid w:val="00EC5AD1"/>
    <w:rsid w:val="00EC7F7A"/>
    <w:rsid w:val="00ED0F55"/>
    <w:rsid w:val="00ED12F6"/>
    <w:rsid w:val="00ED16E7"/>
    <w:rsid w:val="00ED1C2F"/>
    <w:rsid w:val="00ED2F7E"/>
    <w:rsid w:val="00ED3C0D"/>
    <w:rsid w:val="00ED4A40"/>
    <w:rsid w:val="00ED52D0"/>
    <w:rsid w:val="00ED7B9D"/>
    <w:rsid w:val="00EE0F59"/>
    <w:rsid w:val="00EE262E"/>
    <w:rsid w:val="00EE2643"/>
    <w:rsid w:val="00EE49D4"/>
    <w:rsid w:val="00EE5EB5"/>
    <w:rsid w:val="00EF1F2D"/>
    <w:rsid w:val="00EF2086"/>
    <w:rsid w:val="00EF4D47"/>
    <w:rsid w:val="00F00453"/>
    <w:rsid w:val="00F01EC4"/>
    <w:rsid w:val="00F06074"/>
    <w:rsid w:val="00F06D68"/>
    <w:rsid w:val="00F12F9B"/>
    <w:rsid w:val="00F143BA"/>
    <w:rsid w:val="00F14A47"/>
    <w:rsid w:val="00F176C9"/>
    <w:rsid w:val="00F2150F"/>
    <w:rsid w:val="00F2167E"/>
    <w:rsid w:val="00F22507"/>
    <w:rsid w:val="00F2306A"/>
    <w:rsid w:val="00F23F26"/>
    <w:rsid w:val="00F26294"/>
    <w:rsid w:val="00F27CC2"/>
    <w:rsid w:val="00F30900"/>
    <w:rsid w:val="00F35188"/>
    <w:rsid w:val="00F43000"/>
    <w:rsid w:val="00F43154"/>
    <w:rsid w:val="00F452A6"/>
    <w:rsid w:val="00F4635D"/>
    <w:rsid w:val="00F51856"/>
    <w:rsid w:val="00F51A66"/>
    <w:rsid w:val="00F51B2C"/>
    <w:rsid w:val="00F52B35"/>
    <w:rsid w:val="00F539E9"/>
    <w:rsid w:val="00F53CD1"/>
    <w:rsid w:val="00F54445"/>
    <w:rsid w:val="00F54C7D"/>
    <w:rsid w:val="00F55F53"/>
    <w:rsid w:val="00F56577"/>
    <w:rsid w:val="00F56978"/>
    <w:rsid w:val="00F60B89"/>
    <w:rsid w:val="00F61EF0"/>
    <w:rsid w:val="00F6271F"/>
    <w:rsid w:val="00F64F93"/>
    <w:rsid w:val="00F67266"/>
    <w:rsid w:val="00F67D67"/>
    <w:rsid w:val="00F723E3"/>
    <w:rsid w:val="00F73F79"/>
    <w:rsid w:val="00F76512"/>
    <w:rsid w:val="00F7717D"/>
    <w:rsid w:val="00F778AE"/>
    <w:rsid w:val="00F819D2"/>
    <w:rsid w:val="00F81E1B"/>
    <w:rsid w:val="00F81FEB"/>
    <w:rsid w:val="00F830E8"/>
    <w:rsid w:val="00F83B61"/>
    <w:rsid w:val="00F8552B"/>
    <w:rsid w:val="00F8563A"/>
    <w:rsid w:val="00F91120"/>
    <w:rsid w:val="00F91A84"/>
    <w:rsid w:val="00F93402"/>
    <w:rsid w:val="00F954C8"/>
    <w:rsid w:val="00F96983"/>
    <w:rsid w:val="00F97B3A"/>
    <w:rsid w:val="00FA146C"/>
    <w:rsid w:val="00FA1A63"/>
    <w:rsid w:val="00FA2CC7"/>
    <w:rsid w:val="00FA3844"/>
    <w:rsid w:val="00FA4836"/>
    <w:rsid w:val="00FB04DE"/>
    <w:rsid w:val="00FB2216"/>
    <w:rsid w:val="00FB2B3D"/>
    <w:rsid w:val="00FB33CE"/>
    <w:rsid w:val="00FB5718"/>
    <w:rsid w:val="00FB638D"/>
    <w:rsid w:val="00FB6A5F"/>
    <w:rsid w:val="00FC289D"/>
    <w:rsid w:val="00FC2AB2"/>
    <w:rsid w:val="00FC2F37"/>
    <w:rsid w:val="00FC4382"/>
    <w:rsid w:val="00FC52BC"/>
    <w:rsid w:val="00FC6A00"/>
    <w:rsid w:val="00FC73D9"/>
    <w:rsid w:val="00FD1FA5"/>
    <w:rsid w:val="00FD1FDA"/>
    <w:rsid w:val="00FD2640"/>
    <w:rsid w:val="00FD2773"/>
    <w:rsid w:val="00FD5427"/>
    <w:rsid w:val="00FD5E35"/>
    <w:rsid w:val="00FD61E6"/>
    <w:rsid w:val="00FD6D0A"/>
    <w:rsid w:val="00FE01F9"/>
    <w:rsid w:val="00FE236A"/>
    <w:rsid w:val="00FE44B7"/>
    <w:rsid w:val="00FE4B70"/>
    <w:rsid w:val="00FE6CE2"/>
    <w:rsid w:val="00FE7757"/>
    <w:rsid w:val="00FF10C0"/>
    <w:rsid w:val="00FF11B2"/>
    <w:rsid w:val="00FF5366"/>
    <w:rsid w:val="00FF6143"/>
    <w:rsid w:val="0668A918"/>
    <w:rsid w:val="08612B4A"/>
    <w:rsid w:val="13E25574"/>
    <w:rsid w:val="19532FA7"/>
    <w:rsid w:val="1A4EDBA2"/>
    <w:rsid w:val="2B4F12EF"/>
    <w:rsid w:val="2EBBADF1"/>
    <w:rsid w:val="31E0657A"/>
    <w:rsid w:val="43D9B811"/>
    <w:rsid w:val="4465656A"/>
    <w:rsid w:val="4744E21A"/>
    <w:rsid w:val="5110C4CD"/>
    <w:rsid w:val="66F6B395"/>
    <w:rsid w:val="686C2864"/>
    <w:rsid w:val="6873CDBD"/>
    <w:rsid w:val="71484BCB"/>
    <w:rsid w:val="7283EA76"/>
    <w:rsid w:val="7A0E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E756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361"/>
    <w:rPr>
      <w:rFonts w:ascii="Segoe UI" w:hAnsi="Segoe UI"/>
      <w:sz w:val="20"/>
    </w:rPr>
  </w:style>
  <w:style w:type="paragraph" w:styleId="Heading1">
    <w:name w:val="heading 1"/>
    <w:basedOn w:val="Normal"/>
    <w:next w:val="Normal"/>
    <w:link w:val="Heading1Char"/>
    <w:uiPriority w:val="9"/>
    <w:qFormat/>
    <w:rsid w:val="00F954C8"/>
    <w:pPr>
      <w:keepNext/>
      <w:keepLines/>
      <w:spacing w:before="240" w:after="480" w:line="216" w:lineRule="auto"/>
      <w:outlineLvl w:val="0"/>
    </w:pPr>
    <w:rPr>
      <w:rFonts w:asciiTheme="majorHAnsi" w:eastAsiaTheme="majorEastAsia" w:hAnsiTheme="majorHAnsi" w:cstheme="majorHAnsi"/>
      <w:color w:val="0078D7" w:themeColor="accent1"/>
      <w:sz w:val="96"/>
      <w:szCs w:val="96"/>
    </w:rPr>
  </w:style>
  <w:style w:type="paragraph" w:styleId="Heading2">
    <w:name w:val="heading 2"/>
    <w:basedOn w:val="Normal"/>
    <w:next w:val="Normal"/>
    <w:link w:val="Heading2Char"/>
    <w:uiPriority w:val="9"/>
    <w:unhideWhenUsed/>
    <w:qFormat/>
    <w:rsid w:val="00306E93"/>
    <w:pPr>
      <w:keepNext/>
      <w:keepLines/>
      <w:spacing w:after="120"/>
      <w:outlineLvl w:val="1"/>
    </w:pPr>
    <w:rPr>
      <w:rFonts w:asciiTheme="minorHAnsi" w:eastAsiaTheme="majorEastAsia" w:hAnsiTheme="minorHAnsi" w:cstheme="minorHAnsi"/>
      <w:color w:val="0078D7" w:themeColor="accent1"/>
      <w:sz w:val="36"/>
      <w:szCs w:val="40"/>
    </w:rPr>
  </w:style>
  <w:style w:type="paragraph" w:styleId="Heading3">
    <w:name w:val="heading 3"/>
    <w:basedOn w:val="Normal"/>
    <w:next w:val="Normal"/>
    <w:link w:val="Heading3Char"/>
    <w:uiPriority w:val="9"/>
    <w:unhideWhenUsed/>
    <w:qFormat/>
    <w:rsid w:val="00306E93"/>
    <w:pPr>
      <w:keepNext/>
      <w:keepLines/>
      <w:spacing w:before="240" w:after="240" w:line="216" w:lineRule="auto"/>
      <w:jc w:val="right"/>
      <w:outlineLvl w:val="2"/>
    </w:pPr>
    <w:rPr>
      <w:rFonts w:asciiTheme="majorHAnsi" w:eastAsiaTheme="majorEastAsia" w:hAnsiTheme="majorHAnsi" w:cstheme="majorBidi"/>
      <w:color w:val="0078D7" w:themeColor="accent1"/>
      <w:sz w:val="72"/>
      <w:szCs w:val="56"/>
    </w:rPr>
  </w:style>
  <w:style w:type="paragraph" w:styleId="Heading4">
    <w:name w:val="heading 4"/>
    <w:basedOn w:val="Normal"/>
    <w:next w:val="Normal"/>
    <w:link w:val="Heading4Char"/>
    <w:uiPriority w:val="9"/>
    <w:unhideWhenUsed/>
    <w:qFormat/>
    <w:rsid w:val="00306E93"/>
    <w:pPr>
      <w:keepNext/>
      <w:keepLines/>
      <w:spacing w:before="240" w:after="60"/>
      <w:outlineLvl w:val="3"/>
    </w:pPr>
    <w:rPr>
      <w:rFonts w:asciiTheme="minorHAnsi" w:eastAsia="Times New Roman" w:hAnsiTheme="minorHAnsi" w:cstheme="minorHAnsi"/>
      <w:iCs/>
      <w:color w:val="0078D7" w:themeColor="accent1"/>
      <w:sz w:val="28"/>
    </w:rPr>
  </w:style>
  <w:style w:type="paragraph" w:styleId="Heading5">
    <w:name w:val="heading 5"/>
    <w:basedOn w:val="Normal"/>
    <w:next w:val="Normal"/>
    <w:link w:val="Heading5Char"/>
    <w:uiPriority w:val="9"/>
    <w:unhideWhenUsed/>
    <w:qFormat/>
    <w:rsid w:val="003868C2"/>
    <w:pPr>
      <w:keepNext/>
      <w:keepLines/>
      <w:spacing w:before="40" w:after="240" w:line="216" w:lineRule="auto"/>
      <w:outlineLvl w:val="4"/>
    </w:pPr>
    <w:rPr>
      <w:rFonts w:asciiTheme="majorHAnsi" w:eastAsia="Times New Roman" w:hAnsiTheme="majorHAnsi" w:cstheme="majorBidi"/>
      <w:b/>
      <w:color w:val="0059A1" w:themeColor="accent1" w:themeShade="BF"/>
      <w:sz w:val="96"/>
    </w:rPr>
  </w:style>
  <w:style w:type="paragraph" w:styleId="Heading6">
    <w:name w:val="heading 6"/>
    <w:basedOn w:val="Normal"/>
    <w:next w:val="Normal"/>
    <w:link w:val="Heading6Char"/>
    <w:uiPriority w:val="9"/>
    <w:semiHidden/>
    <w:unhideWhenUsed/>
    <w:qFormat/>
    <w:rsid w:val="008D679F"/>
    <w:pPr>
      <w:keepNext/>
      <w:keepLines/>
      <w:spacing w:before="40" w:after="0"/>
      <w:outlineLvl w:val="5"/>
    </w:pPr>
    <w:rPr>
      <w:rFonts w:asciiTheme="majorHAnsi" w:eastAsiaTheme="majorEastAsia" w:hAnsiTheme="majorHAnsi" w:cstheme="majorBidi"/>
      <w:color w:val="003B6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4C8"/>
    <w:rPr>
      <w:rFonts w:asciiTheme="majorHAnsi" w:eastAsiaTheme="majorEastAsia" w:hAnsiTheme="majorHAnsi" w:cstheme="majorHAnsi"/>
      <w:color w:val="0078D7" w:themeColor="accent1"/>
      <w:sz w:val="96"/>
      <w:szCs w:val="96"/>
    </w:rPr>
  </w:style>
  <w:style w:type="table" w:styleId="TableGrid">
    <w:name w:val="Table Grid"/>
    <w:basedOn w:val="TableNormal"/>
    <w:uiPriority w:val="39"/>
    <w:rsid w:val="003F69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06E93"/>
    <w:rPr>
      <w:rFonts w:eastAsiaTheme="majorEastAsia" w:cstheme="minorHAnsi"/>
      <w:color w:val="0078D7" w:themeColor="accent1"/>
      <w:sz w:val="36"/>
      <w:szCs w:val="40"/>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F76512"/>
    <w:pPr>
      <w:ind w:left="720"/>
      <w:contextualSpacing/>
    </w:pPr>
  </w:style>
  <w:style w:type="character" w:customStyle="1" w:styleId="h3">
    <w:name w:val="h3"/>
    <w:basedOn w:val="DefaultParagraphFont"/>
    <w:rsid w:val="00483A02"/>
  </w:style>
  <w:style w:type="paragraph" w:styleId="Header">
    <w:name w:val="header"/>
    <w:basedOn w:val="Normal"/>
    <w:link w:val="HeaderChar"/>
    <w:uiPriority w:val="99"/>
    <w:unhideWhenUsed/>
    <w:rsid w:val="00A4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69C"/>
  </w:style>
  <w:style w:type="paragraph" w:styleId="Footer">
    <w:name w:val="footer"/>
    <w:basedOn w:val="Normal"/>
    <w:link w:val="FooterChar"/>
    <w:uiPriority w:val="99"/>
    <w:unhideWhenUsed/>
    <w:rsid w:val="00A4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69C"/>
  </w:style>
  <w:style w:type="paragraph" w:styleId="NormalWeb">
    <w:name w:val="Normal (Web)"/>
    <w:basedOn w:val="Normal"/>
    <w:uiPriority w:val="99"/>
    <w:unhideWhenUsed/>
    <w:rsid w:val="00AA76C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306E93"/>
    <w:rPr>
      <w:rFonts w:asciiTheme="majorHAnsi" w:eastAsiaTheme="majorEastAsia" w:hAnsiTheme="majorHAnsi" w:cstheme="majorBidi"/>
      <w:color w:val="0078D7" w:themeColor="accent1"/>
      <w:sz w:val="72"/>
      <w:szCs w:val="56"/>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933E14"/>
  </w:style>
  <w:style w:type="paragraph" w:customStyle="1" w:styleId="CellBody">
    <w:name w:val="Cell Body"/>
    <w:basedOn w:val="Normal"/>
    <w:link w:val="CellBodyChar"/>
    <w:qFormat/>
    <w:rsid w:val="00933E14"/>
    <w:pPr>
      <w:suppressAutoHyphens/>
      <w:spacing w:before="80" w:after="40" w:line="240" w:lineRule="auto"/>
    </w:pPr>
    <w:rPr>
      <w:rFonts w:eastAsia="Times New Roman" w:cs="Arial"/>
      <w:color w:val="002050" w:themeColor="text2"/>
      <w:sz w:val="18"/>
      <w:szCs w:val="20"/>
    </w:rPr>
  </w:style>
  <w:style w:type="character" w:customStyle="1" w:styleId="CellBodyChar">
    <w:name w:val="Cell Body Char"/>
    <w:basedOn w:val="DefaultParagraphFont"/>
    <w:link w:val="CellBody"/>
    <w:rsid w:val="00933E14"/>
    <w:rPr>
      <w:rFonts w:ascii="Segoe UI" w:eastAsia="Times New Roman" w:hAnsi="Segoe UI" w:cs="Arial"/>
      <w:color w:val="002050" w:themeColor="text2"/>
      <w:sz w:val="18"/>
      <w:szCs w:val="20"/>
    </w:rPr>
  </w:style>
  <w:style w:type="paragraph" w:customStyle="1" w:styleId="ColumnHeader">
    <w:name w:val="Column Header"/>
    <w:basedOn w:val="CellBody"/>
    <w:link w:val="ColumnHeaderChar"/>
    <w:qFormat/>
    <w:rsid w:val="00933E14"/>
    <w:rPr>
      <w:bCs/>
      <w:caps/>
    </w:rPr>
  </w:style>
  <w:style w:type="character" w:customStyle="1" w:styleId="ColumnHeaderChar">
    <w:name w:val="Column Header Char"/>
    <w:basedOn w:val="CellBodyChar"/>
    <w:link w:val="ColumnHeader"/>
    <w:rsid w:val="00933E14"/>
    <w:rPr>
      <w:rFonts w:ascii="Segoe UI" w:eastAsia="Times New Roman" w:hAnsi="Segoe UI" w:cs="Arial"/>
      <w:bCs/>
      <w:caps/>
      <w:color w:val="002050" w:themeColor="text2"/>
      <w:sz w:val="18"/>
      <w:szCs w:val="20"/>
    </w:rPr>
  </w:style>
  <w:style w:type="paragraph" w:styleId="FootnoteText">
    <w:name w:val="footnote text"/>
    <w:basedOn w:val="Normal"/>
    <w:link w:val="FootnoteTextChar"/>
    <w:uiPriority w:val="99"/>
    <w:semiHidden/>
    <w:unhideWhenUsed/>
    <w:rsid w:val="00933E14"/>
    <w:pPr>
      <w:spacing w:after="0" w:line="240" w:lineRule="auto"/>
    </w:pPr>
    <w:rPr>
      <w:rFonts w:eastAsiaTheme="minorEastAsia"/>
      <w:szCs w:val="20"/>
    </w:rPr>
  </w:style>
  <w:style w:type="character" w:customStyle="1" w:styleId="FootnoteTextChar">
    <w:name w:val="Footnote Text Char"/>
    <w:basedOn w:val="DefaultParagraphFont"/>
    <w:link w:val="FootnoteText"/>
    <w:uiPriority w:val="99"/>
    <w:semiHidden/>
    <w:rsid w:val="00933E14"/>
    <w:rPr>
      <w:rFonts w:ascii="Segoe UI" w:eastAsiaTheme="minorEastAsia" w:hAnsi="Segoe UI"/>
      <w:sz w:val="20"/>
      <w:szCs w:val="20"/>
    </w:rPr>
  </w:style>
  <w:style w:type="character" w:styleId="FootnoteReference">
    <w:name w:val="footnote reference"/>
    <w:basedOn w:val="DefaultParagraphFont"/>
    <w:uiPriority w:val="99"/>
    <w:semiHidden/>
    <w:unhideWhenUsed/>
    <w:rsid w:val="00933E14"/>
    <w:rPr>
      <w:vertAlign w:val="superscript"/>
    </w:rPr>
  </w:style>
  <w:style w:type="table" w:styleId="GridTable1Light-Accent1">
    <w:name w:val="Grid Table 1 Light Accent 1"/>
    <w:basedOn w:val="TableNormal"/>
    <w:uiPriority w:val="46"/>
    <w:rsid w:val="00933E14"/>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3E14"/>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33E14"/>
    <w:rPr>
      <w:color w:val="0078D7" w:themeColor="hyperlink"/>
      <w:u w:val="single"/>
    </w:rPr>
  </w:style>
  <w:style w:type="character" w:customStyle="1" w:styleId="Heading4Char">
    <w:name w:val="Heading 4 Char"/>
    <w:basedOn w:val="DefaultParagraphFont"/>
    <w:link w:val="Heading4"/>
    <w:uiPriority w:val="9"/>
    <w:rsid w:val="00306E93"/>
    <w:rPr>
      <w:rFonts w:eastAsia="Times New Roman" w:cstheme="minorHAnsi"/>
      <w:iCs/>
      <w:color w:val="0078D7" w:themeColor="accent1"/>
      <w:sz w:val="28"/>
    </w:rPr>
  </w:style>
  <w:style w:type="table" w:styleId="LightGrid">
    <w:name w:val="Light Grid"/>
    <w:basedOn w:val="TableNormal"/>
    <w:uiPriority w:val="62"/>
    <w:rsid w:val="00A66863"/>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paragraph" w:styleId="TOC1">
    <w:name w:val="toc 1"/>
    <w:basedOn w:val="Normal"/>
    <w:next w:val="Normal"/>
    <w:autoRedefine/>
    <w:uiPriority w:val="39"/>
    <w:unhideWhenUsed/>
    <w:rsid w:val="00E94712"/>
    <w:pPr>
      <w:spacing w:before="240" w:after="120"/>
    </w:pPr>
    <w:rPr>
      <w:rFonts w:asciiTheme="minorHAnsi" w:hAnsiTheme="minorHAnsi" w:cstheme="minorHAnsi"/>
      <w:b/>
      <w:bCs/>
      <w:sz w:val="24"/>
      <w:szCs w:val="20"/>
    </w:rPr>
  </w:style>
  <w:style w:type="paragraph" w:styleId="TOCHeading">
    <w:name w:val="TOC Heading"/>
    <w:basedOn w:val="Heading1"/>
    <w:next w:val="Normal"/>
    <w:uiPriority w:val="39"/>
    <w:unhideWhenUsed/>
    <w:qFormat/>
    <w:rsid w:val="00306E93"/>
    <w:pPr>
      <w:outlineLvl w:val="9"/>
    </w:pPr>
  </w:style>
  <w:style w:type="paragraph" w:styleId="TOC3">
    <w:name w:val="toc 3"/>
    <w:basedOn w:val="Normal"/>
    <w:next w:val="Normal"/>
    <w:autoRedefine/>
    <w:uiPriority w:val="39"/>
    <w:unhideWhenUsed/>
    <w:rsid w:val="008012BB"/>
    <w:pPr>
      <w:spacing w:after="0"/>
      <w:ind w:left="400"/>
    </w:pPr>
    <w:rPr>
      <w:rFonts w:asciiTheme="minorHAnsi" w:hAnsiTheme="minorHAnsi" w:cstheme="minorHAnsi"/>
      <w:szCs w:val="20"/>
    </w:rPr>
  </w:style>
  <w:style w:type="paragraph" w:styleId="TOC2">
    <w:name w:val="toc 2"/>
    <w:basedOn w:val="Normal"/>
    <w:next w:val="Normal"/>
    <w:autoRedefine/>
    <w:uiPriority w:val="39"/>
    <w:unhideWhenUsed/>
    <w:rsid w:val="00E94712"/>
    <w:pPr>
      <w:spacing w:before="120" w:after="0"/>
      <w:ind w:left="200"/>
    </w:pPr>
    <w:rPr>
      <w:rFonts w:asciiTheme="minorHAnsi" w:hAnsiTheme="minorHAnsi" w:cstheme="minorHAnsi"/>
      <w:iCs/>
      <w:sz w:val="22"/>
      <w:szCs w:val="20"/>
    </w:rPr>
  </w:style>
  <w:style w:type="character" w:styleId="CommentReference">
    <w:name w:val="annotation reference"/>
    <w:basedOn w:val="DefaultParagraphFont"/>
    <w:uiPriority w:val="99"/>
    <w:semiHidden/>
    <w:unhideWhenUsed/>
    <w:rsid w:val="00374868"/>
    <w:rPr>
      <w:sz w:val="16"/>
      <w:szCs w:val="16"/>
    </w:rPr>
  </w:style>
  <w:style w:type="paragraph" w:styleId="CommentText">
    <w:name w:val="annotation text"/>
    <w:basedOn w:val="Normal"/>
    <w:link w:val="CommentTextChar"/>
    <w:uiPriority w:val="99"/>
    <w:unhideWhenUsed/>
    <w:rsid w:val="00374868"/>
    <w:pPr>
      <w:spacing w:line="240" w:lineRule="auto"/>
    </w:pPr>
    <w:rPr>
      <w:rFonts w:asciiTheme="minorHAnsi" w:hAnsiTheme="minorHAnsi"/>
      <w:szCs w:val="20"/>
    </w:rPr>
  </w:style>
  <w:style w:type="character" w:customStyle="1" w:styleId="CommentTextChar">
    <w:name w:val="Comment Text Char"/>
    <w:basedOn w:val="DefaultParagraphFont"/>
    <w:link w:val="CommentText"/>
    <w:uiPriority w:val="99"/>
    <w:rsid w:val="00374868"/>
    <w:rPr>
      <w:sz w:val="20"/>
      <w:szCs w:val="20"/>
    </w:rPr>
  </w:style>
  <w:style w:type="paragraph" w:styleId="BalloonText">
    <w:name w:val="Balloon Text"/>
    <w:basedOn w:val="Normal"/>
    <w:link w:val="BalloonTextChar"/>
    <w:uiPriority w:val="99"/>
    <w:semiHidden/>
    <w:unhideWhenUsed/>
    <w:rsid w:val="00374868"/>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374868"/>
    <w:rPr>
      <w:rFonts w:ascii="Segoe UI" w:hAnsi="Segoe UI" w:cs="Segoe UI"/>
      <w:sz w:val="18"/>
      <w:szCs w:val="18"/>
    </w:rPr>
  </w:style>
  <w:style w:type="character" w:styleId="BookTitle">
    <w:name w:val="Book Title"/>
    <w:basedOn w:val="DefaultParagraphFont"/>
    <w:uiPriority w:val="33"/>
    <w:qFormat/>
    <w:rsid w:val="00A934BB"/>
    <w:rPr>
      <w:b/>
      <w:bCs/>
      <w:i/>
      <w:iCs/>
      <w:spacing w:val="5"/>
    </w:rPr>
  </w:style>
  <w:style w:type="character" w:customStyle="1" w:styleId="Heading5Char">
    <w:name w:val="Heading 5 Char"/>
    <w:basedOn w:val="DefaultParagraphFont"/>
    <w:link w:val="Heading5"/>
    <w:uiPriority w:val="9"/>
    <w:rsid w:val="003868C2"/>
    <w:rPr>
      <w:rFonts w:asciiTheme="majorHAnsi" w:eastAsia="Times New Roman" w:hAnsiTheme="majorHAnsi" w:cstheme="majorBidi"/>
      <w:b/>
      <w:color w:val="0059A1" w:themeColor="accent1" w:themeShade="BF"/>
      <w:sz w:val="96"/>
    </w:rPr>
  </w:style>
  <w:style w:type="character" w:customStyle="1" w:styleId="citationauthor">
    <w:name w:val="citationauthor"/>
    <w:basedOn w:val="DefaultParagraphFont"/>
    <w:rsid w:val="00200E5F"/>
  </w:style>
  <w:style w:type="character" w:styleId="Strong">
    <w:name w:val="Strong"/>
    <w:basedOn w:val="DefaultParagraphFont"/>
    <w:uiPriority w:val="22"/>
    <w:qFormat/>
    <w:rsid w:val="00421168"/>
    <w:rPr>
      <w:b/>
      <w:bCs/>
    </w:rPr>
  </w:style>
  <w:style w:type="character" w:styleId="FollowedHyperlink">
    <w:name w:val="FollowedHyperlink"/>
    <w:basedOn w:val="DefaultParagraphFont"/>
    <w:uiPriority w:val="99"/>
    <w:semiHidden/>
    <w:unhideWhenUsed/>
    <w:rsid w:val="00754580"/>
    <w:rPr>
      <w:color w:val="0078D7" w:themeColor="followedHyperlink"/>
      <w:u w:val="single"/>
    </w:rPr>
  </w:style>
  <w:style w:type="character" w:customStyle="1" w:styleId="spellingerror">
    <w:name w:val="spellingerror"/>
    <w:basedOn w:val="DefaultParagraphFont"/>
    <w:rsid w:val="007F4D4F"/>
  </w:style>
  <w:style w:type="character" w:customStyle="1" w:styleId="normaltextrun">
    <w:name w:val="normaltextrun"/>
    <w:basedOn w:val="DefaultParagraphFont"/>
    <w:rsid w:val="007F4D4F"/>
  </w:style>
  <w:style w:type="paragraph" w:styleId="CommentSubject">
    <w:name w:val="annotation subject"/>
    <w:basedOn w:val="CommentText"/>
    <w:next w:val="CommentText"/>
    <w:link w:val="CommentSubjectChar"/>
    <w:uiPriority w:val="99"/>
    <w:semiHidden/>
    <w:unhideWhenUsed/>
    <w:rsid w:val="00972D69"/>
    <w:rPr>
      <w:rFonts w:ascii="Segoe UI" w:hAnsi="Segoe UI"/>
      <w:b/>
      <w:bCs/>
    </w:rPr>
  </w:style>
  <w:style w:type="character" w:customStyle="1" w:styleId="CommentSubjectChar">
    <w:name w:val="Comment Subject Char"/>
    <w:basedOn w:val="CommentTextChar"/>
    <w:link w:val="CommentSubject"/>
    <w:uiPriority w:val="99"/>
    <w:semiHidden/>
    <w:rsid w:val="00972D69"/>
    <w:rPr>
      <w:rFonts w:ascii="Segoe UI" w:hAnsi="Segoe UI"/>
      <w:b/>
      <w:bCs/>
      <w:sz w:val="20"/>
      <w:szCs w:val="20"/>
    </w:rPr>
  </w:style>
  <w:style w:type="table" w:customStyle="1" w:styleId="TableGrid0">
    <w:name w:val="TableGrid"/>
    <w:rsid w:val="002E2BD4"/>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Revision">
    <w:name w:val="Revision"/>
    <w:hidden/>
    <w:uiPriority w:val="99"/>
    <w:semiHidden/>
    <w:rsid w:val="00133B32"/>
    <w:pPr>
      <w:spacing w:after="0" w:line="240" w:lineRule="auto"/>
    </w:pPr>
    <w:rPr>
      <w:rFonts w:ascii="Segoe UI" w:hAnsi="Segoe UI"/>
      <w:sz w:val="20"/>
    </w:rPr>
  </w:style>
  <w:style w:type="character" w:customStyle="1" w:styleId="apple-tab-span">
    <w:name w:val="apple-tab-span"/>
    <w:basedOn w:val="DefaultParagraphFont"/>
    <w:rsid w:val="00133B32"/>
  </w:style>
  <w:style w:type="paragraph" w:styleId="Caption">
    <w:name w:val="caption"/>
    <w:basedOn w:val="Normal"/>
    <w:next w:val="Normal"/>
    <w:uiPriority w:val="35"/>
    <w:unhideWhenUsed/>
    <w:qFormat/>
    <w:rsid w:val="00133B32"/>
    <w:pPr>
      <w:spacing w:after="200" w:line="240" w:lineRule="auto"/>
    </w:pPr>
    <w:rPr>
      <w:rFonts w:asciiTheme="minorHAnsi" w:hAnsiTheme="minorHAnsi"/>
      <w:i/>
      <w:iCs/>
      <w:color w:val="002050" w:themeColor="text2"/>
      <w:sz w:val="18"/>
      <w:szCs w:val="18"/>
    </w:rPr>
  </w:style>
  <w:style w:type="table" w:styleId="GridTable2-Accent1">
    <w:name w:val="Grid Table 2 Accent 1"/>
    <w:basedOn w:val="TableNormal"/>
    <w:uiPriority w:val="47"/>
    <w:rsid w:val="00133B32"/>
    <w:pPr>
      <w:spacing w:after="0" w:line="240" w:lineRule="auto"/>
    </w:pPr>
    <w:tblPr>
      <w:tblStyleRowBandSize w:val="1"/>
      <w:tblStyleColBandSize w:val="1"/>
      <w:tblBorders>
        <w:top w:val="single" w:sz="2" w:space="0" w:color="4EB0FF" w:themeColor="accent1" w:themeTint="99"/>
        <w:bottom w:val="single" w:sz="2" w:space="0" w:color="4EB0FF" w:themeColor="accent1" w:themeTint="99"/>
        <w:insideH w:val="single" w:sz="2" w:space="0" w:color="4EB0FF" w:themeColor="accent1" w:themeTint="99"/>
        <w:insideV w:val="single" w:sz="2" w:space="0" w:color="4EB0FF" w:themeColor="accent1" w:themeTint="99"/>
      </w:tblBorders>
    </w:tblPr>
    <w:tblStylePr w:type="firstRow">
      <w:rPr>
        <w:b/>
        <w:bCs/>
      </w:rPr>
      <w:tblPr/>
      <w:tcPr>
        <w:tcBorders>
          <w:top w:val="nil"/>
          <w:bottom w:val="single" w:sz="12" w:space="0" w:color="4EB0FF" w:themeColor="accent1" w:themeTint="99"/>
          <w:insideH w:val="nil"/>
          <w:insideV w:val="nil"/>
        </w:tcBorders>
        <w:shd w:val="clear" w:color="auto" w:fill="FFFFFF" w:themeFill="background1"/>
      </w:tcPr>
    </w:tblStylePr>
    <w:tblStylePr w:type="lastRow">
      <w:rPr>
        <w:b/>
        <w:bCs/>
      </w:rPr>
      <w:tblPr/>
      <w:tcPr>
        <w:tcBorders>
          <w:top w:val="double" w:sz="2" w:space="0" w:color="4EB0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Accent1">
    <w:name w:val="Grid Table 6 Colorful Accent 1"/>
    <w:basedOn w:val="TableNormal"/>
    <w:uiPriority w:val="51"/>
    <w:rsid w:val="00133B32"/>
    <w:pPr>
      <w:spacing w:after="0" w:line="240" w:lineRule="auto"/>
    </w:pPr>
    <w:rPr>
      <w:color w:val="0059A1" w:themeColor="accent1" w:themeShade="BF"/>
    </w:rPr>
    <w:tblPr>
      <w:tblStyleRowBandSize w:val="1"/>
      <w:tblStyleColBandSize w:val="1"/>
      <w:tblBorders>
        <w:top w:val="single" w:sz="4" w:space="0" w:color="4EB0FF" w:themeColor="accent1" w:themeTint="99"/>
        <w:left w:val="single" w:sz="4" w:space="0" w:color="4EB0FF" w:themeColor="accent1" w:themeTint="99"/>
        <w:bottom w:val="single" w:sz="4" w:space="0" w:color="4EB0FF" w:themeColor="accent1" w:themeTint="99"/>
        <w:right w:val="single" w:sz="4" w:space="0" w:color="4EB0FF" w:themeColor="accent1" w:themeTint="99"/>
        <w:insideH w:val="single" w:sz="4" w:space="0" w:color="4EB0FF" w:themeColor="accent1" w:themeTint="99"/>
        <w:insideV w:val="single" w:sz="4" w:space="0" w:color="4EB0FF" w:themeColor="accent1" w:themeTint="99"/>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4" w:space="0" w:color="4EB0FF" w:themeColor="accent1" w:themeTint="99"/>
        </w:tcBorders>
      </w:tcPr>
    </w:tblStylePr>
    <w:tblStylePr w:type="firstCol">
      <w:rPr>
        <w:b/>
        <w:bCs/>
      </w:rPr>
    </w:tblStylePr>
    <w:tblStylePr w:type="lastCol">
      <w:rPr>
        <w:b/>
        <w:bCs/>
      </w:rPr>
    </w:tblStylePr>
    <w:tblStylePr w:type="band1Vert">
      <w:tblPr/>
      <w:tcPr>
        <w:shd w:val="clear" w:color="auto" w:fill="C4E4FF" w:themeFill="accent1" w:themeFillTint="33"/>
      </w:tcPr>
    </w:tblStylePr>
    <w:tblStylePr w:type="band1Horz">
      <w:tblPr/>
      <w:tcPr>
        <w:shd w:val="clear" w:color="auto" w:fill="C4E4FF" w:themeFill="accent1" w:themeFillTint="33"/>
      </w:tcPr>
    </w:tblStylePr>
  </w:style>
  <w:style w:type="table" w:styleId="GridTable6Colorful">
    <w:name w:val="Grid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858585" w:themeColor="text1" w:themeTint="99"/>
        <w:left w:val="single" w:sz="4" w:space="0" w:color="858585" w:themeColor="text1" w:themeTint="99"/>
        <w:bottom w:val="single" w:sz="4" w:space="0" w:color="858585" w:themeColor="text1" w:themeTint="99"/>
        <w:right w:val="single" w:sz="4" w:space="0" w:color="858585" w:themeColor="text1" w:themeTint="99"/>
        <w:insideH w:val="single" w:sz="4" w:space="0" w:color="858585" w:themeColor="text1" w:themeTint="99"/>
        <w:insideV w:val="single" w:sz="4" w:space="0" w:color="858585" w:themeColor="text1" w:themeTint="99"/>
      </w:tblBorders>
    </w:tblPr>
    <w:tblStylePr w:type="firstRow">
      <w:rPr>
        <w:b/>
        <w:bCs/>
      </w:rPr>
      <w:tblPr/>
      <w:tcPr>
        <w:tcBorders>
          <w:bottom w:val="single" w:sz="12" w:space="0" w:color="858585" w:themeColor="text1" w:themeTint="99"/>
        </w:tcBorders>
      </w:tcPr>
    </w:tblStylePr>
    <w:tblStylePr w:type="lastRow">
      <w:rPr>
        <w:b/>
        <w:bCs/>
      </w:rPr>
      <w:tblPr/>
      <w:tcPr>
        <w:tcBorders>
          <w:top w:val="double" w:sz="4" w:space="0" w:color="858585" w:themeColor="text1" w:themeTint="99"/>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table" w:styleId="ListTable6Colorful-Accent3">
    <w:name w:val="List Table 6 Colorful Accent 3"/>
    <w:basedOn w:val="TableNormal"/>
    <w:uiPriority w:val="51"/>
    <w:rsid w:val="00133B32"/>
    <w:pPr>
      <w:spacing w:after="0" w:line="240" w:lineRule="auto"/>
    </w:pPr>
    <w:rPr>
      <w:color w:val="008CB5" w:themeColor="accent3" w:themeShade="BF"/>
    </w:rPr>
    <w:tblPr>
      <w:tblStyleRowBandSize w:val="1"/>
      <w:tblStyleColBandSize w:val="1"/>
      <w:tblBorders>
        <w:top w:val="single" w:sz="4" w:space="0" w:color="00BCF2" w:themeColor="accent3"/>
        <w:bottom w:val="single" w:sz="4" w:space="0" w:color="00BCF2" w:themeColor="accent3"/>
      </w:tblBorders>
    </w:tblPr>
    <w:tblStylePr w:type="firstRow">
      <w:rPr>
        <w:b/>
        <w:bCs/>
      </w:rPr>
      <w:tblPr/>
      <w:tcPr>
        <w:tcBorders>
          <w:bottom w:val="single" w:sz="4" w:space="0" w:color="00BCF2" w:themeColor="accent3"/>
        </w:tcBorders>
      </w:tcPr>
    </w:tblStylePr>
    <w:tblStylePr w:type="lastRow">
      <w:rPr>
        <w:b/>
        <w:bCs/>
      </w:rPr>
      <w:tblPr/>
      <w:tcPr>
        <w:tcBorders>
          <w:top w:val="double" w:sz="4" w:space="0" w:color="00BCF2" w:themeColor="accent3"/>
        </w:tcBorders>
      </w:tcPr>
    </w:tblStylePr>
    <w:tblStylePr w:type="firstCol">
      <w:rPr>
        <w:b/>
        <w:bCs/>
      </w:rPr>
    </w:tblStylePr>
    <w:tblStylePr w:type="lastCol">
      <w:rPr>
        <w:b/>
        <w:bCs/>
      </w:rPr>
    </w:tblStylePr>
    <w:tblStylePr w:type="band1Vert">
      <w:tblPr/>
      <w:tcPr>
        <w:shd w:val="clear" w:color="auto" w:fill="C9F3FF" w:themeFill="accent3" w:themeFillTint="33"/>
      </w:tcPr>
    </w:tblStylePr>
    <w:tblStylePr w:type="band1Horz">
      <w:tblPr/>
      <w:tcPr>
        <w:shd w:val="clear" w:color="auto" w:fill="C9F3FF" w:themeFill="accent3" w:themeFillTint="33"/>
      </w:tcPr>
    </w:tblStylePr>
  </w:style>
  <w:style w:type="table" w:styleId="ListTable6Colorful">
    <w:name w:val="List Table 6 Colorful"/>
    <w:basedOn w:val="TableNormal"/>
    <w:uiPriority w:val="51"/>
    <w:rsid w:val="00133B32"/>
    <w:pPr>
      <w:spacing w:after="0" w:line="240" w:lineRule="auto"/>
    </w:pPr>
    <w:rPr>
      <w:color w:val="353535" w:themeColor="text1"/>
    </w:rPr>
    <w:tblPr>
      <w:tblStyleRowBandSize w:val="1"/>
      <w:tblStyleColBandSize w:val="1"/>
      <w:tblBorders>
        <w:top w:val="single" w:sz="4" w:space="0" w:color="353535" w:themeColor="text1"/>
        <w:bottom w:val="single" w:sz="4" w:space="0" w:color="353535" w:themeColor="text1"/>
      </w:tblBorders>
    </w:tblPr>
    <w:tblStylePr w:type="firstRow">
      <w:rPr>
        <w:b/>
        <w:bCs/>
      </w:rPr>
      <w:tblPr/>
      <w:tcPr>
        <w:tcBorders>
          <w:bottom w:val="single" w:sz="4" w:space="0" w:color="353535" w:themeColor="text1"/>
        </w:tcBorders>
      </w:tcPr>
    </w:tblStylePr>
    <w:tblStylePr w:type="lastRow">
      <w:rPr>
        <w:b/>
        <w:bCs/>
      </w:rPr>
      <w:tblPr/>
      <w:tcPr>
        <w:tcBorders>
          <w:top w:val="double" w:sz="4" w:space="0" w:color="353535" w:themeColor="text1"/>
        </w:tcBorders>
      </w:tcPr>
    </w:tblStylePr>
    <w:tblStylePr w:type="firstCol">
      <w:rPr>
        <w:b/>
        <w:bCs/>
      </w:rPr>
    </w:tblStylePr>
    <w:tblStylePr w:type="lastCol">
      <w:rPr>
        <w:b/>
        <w:bCs/>
      </w:rPr>
    </w:tblStylePr>
    <w:tblStylePr w:type="band1Vert">
      <w:tblPr/>
      <w:tcPr>
        <w:shd w:val="clear" w:color="auto" w:fill="D6D6D6" w:themeFill="text1" w:themeFillTint="33"/>
      </w:tcPr>
    </w:tblStylePr>
    <w:tblStylePr w:type="band1Horz">
      <w:tblPr/>
      <w:tcPr>
        <w:shd w:val="clear" w:color="auto" w:fill="D6D6D6" w:themeFill="text1" w:themeFillTint="33"/>
      </w:tcPr>
    </w:tblStylePr>
  </w:style>
  <w:style w:type="paragraph" w:styleId="HTMLPreformatted">
    <w:name w:val="HTML Preformatted"/>
    <w:basedOn w:val="Normal"/>
    <w:link w:val="HTMLPreformattedChar"/>
    <w:uiPriority w:val="99"/>
    <w:unhideWhenUsed/>
    <w:rsid w:val="00133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33B32"/>
    <w:rPr>
      <w:rFonts w:ascii="Courier New" w:eastAsia="Times New Roman" w:hAnsi="Courier New" w:cs="Courier New"/>
      <w:sz w:val="20"/>
      <w:szCs w:val="20"/>
    </w:rPr>
  </w:style>
  <w:style w:type="character" w:customStyle="1" w:styleId="typ">
    <w:name w:val="typ"/>
    <w:basedOn w:val="DefaultParagraphFont"/>
    <w:rsid w:val="00133B32"/>
  </w:style>
  <w:style w:type="character" w:customStyle="1" w:styleId="pun">
    <w:name w:val="pun"/>
    <w:basedOn w:val="DefaultParagraphFont"/>
    <w:rsid w:val="00133B32"/>
  </w:style>
  <w:style w:type="character" w:customStyle="1" w:styleId="pln">
    <w:name w:val="pln"/>
    <w:basedOn w:val="DefaultParagraphFont"/>
    <w:rsid w:val="00133B32"/>
  </w:style>
  <w:style w:type="character" w:customStyle="1" w:styleId="kwd">
    <w:name w:val="kwd"/>
    <w:basedOn w:val="DefaultParagraphFont"/>
    <w:rsid w:val="00133B32"/>
  </w:style>
  <w:style w:type="character" w:customStyle="1" w:styleId="str">
    <w:name w:val="str"/>
    <w:basedOn w:val="DefaultParagraphFont"/>
    <w:rsid w:val="00133B32"/>
  </w:style>
  <w:style w:type="paragraph" w:styleId="IntenseQuote">
    <w:name w:val="Intense Quote"/>
    <w:basedOn w:val="Normal"/>
    <w:next w:val="Normal"/>
    <w:link w:val="IntenseQuoteChar"/>
    <w:uiPriority w:val="30"/>
    <w:qFormat/>
    <w:rsid w:val="00133B32"/>
    <w:pPr>
      <w:pBdr>
        <w:top w:val="single" w:sz="4" w:space="10" w:color="0078D7" w:themeColor="accent1"/>
        <w:bottom w:val="single" w:sz="4" w:space="10" w:color="0078D7" w:themeColor="accent1"/>
      </w:pBdr>
      <w:spacing w:before="360" w:after="360"/>
      <w:ind w:left="864" w:right="864"/>
      <w:jc w:val="center"/>
    </w:pPr>
    <w:rPr>
      <w:rFonts w:ascii="Calibri" w:hAnsi="Calibri"/>
      <w:i/>
      <w:iCs/>
      <w:color w:val="0078D7" w:themeColor="accent1"/>
    </w:rPr>
  </w:style>
  <w:style w:type="character" w:customStyle="1" w:styleId="IntenseQuoteChar">
    <w:name w:val="Intense Quote Char"/>
    <w:basedOn w:val="DefaultParagraphFont"/>
    <w:link w:val="IntenseQuote"/>
    <w:uiPriority w:val="30"/>
    <w:rsid w:val="00133B32"/>
    <w:rPr>
      <w:rFonts w:ascii="Calibri" w:hAnsi="Calibri"/>
      <w:i/>
      <w:iCs/>
      <w:color w:val="0078D7" w:themeColor="accent1"/>
      <w:sz w:val="20"/>
    </w:rPr>
  </w:style>
  <w:style w:type="paragraph" w:customStyle="1" w:styleId="Normal1">
    <w:name w:val="Normal1"/>
    <w:rsid w:val="00133B32"/>
    <w:rPr>
      <w:rFonts w:ascii="Quattrocento Sans" w:eastAsia="Quattrocento Sans" w:hAnsi="Quattrocento Sans" w:cs="Quattrocento Sans"/>
      <w:color w:val="000000"/>
      <w:sz w:val="20"/>
      <w:szCs w:val="20"/>
    </w:rPr>
  </w:style>
  <w:style w:type="numbering" w:customStyle="1" w:styleId="NoList1">
    <w:name w:val="No List1"/>
    <w:next w:val="NoList"/>
    <w:uiPriority w:val="99"/>
    <w:semiHidden/>
    <w:unhideWhenUsed/>
    <w:rsid w:val="001E09BB"/>
  </w:style>
  <w:style w:type="table" w:customStyle="1" w:styleId="TableGrid1">
    <w:name w:val="Table Grid1"/>
    <w:basedOn w:val="TableNormal"/>
    <w:next w:val="TableGrid"/>
    <w:uiPriority w:val="39"/>
    <w:rsid w:val="001E09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next w:val="GridTable1Light-Accent1"/>
    <w:uiPriority w:val="46"/>
    <w:rsid w:val="001E09BB"/>
    <w:pPr>
      <w:spacing w:after="0" w:line="240" w:lineRule="auto"/>
    </w:pPr>
    <w:tblPr>
      <w:tblStyleRowBandSize w:val="1"/>
      <w:tblStyleColBandSize w:val="1"/>
      <w:tblBorders>
        <w:top w:val="single" w:sz="4" w:space="0" w:color="89CAFF" w:themeColor="accent1" w:themeTint="66"/>
        <w:left w:val="single" w:sz="4" w:space="0" w:color="89CAFF" w:themeColor="accent1" w:themeTint="66"/>
        <w:bottom w:val="single" w:sz="4" w:space="0" w:color="89CAFF" w:themeColor="accent1" w:themeTint="66"/>
        <w:right w:val="single" w:sz="4" w:space="0" w:color="89CAFF" w:themeColor="accent1" w:themeTint="66"/>
        <w:insideH w:val="single" w:sz="4" w:space="0" w:color="89CAFF" w:themeColor="accent1" w:themeTint="66"/>
        <w:insideV w:val="single" w:sz="4" w:space="0" w:color="89CAFF" w:themeColor="accent1" w:themeTint="66"/>
      </w:tblBorders>
    </w:tblPr>
    <w:tblStylePr w:type="firstRow">
      <w:rPr>
        <w:b/>
        <w:bCs/>
      </w:rPr>
      <w:tblPr/>
      <w:tcPr>
        <w:tcBorders>
          <w:bottom w:val="single" w:sz="12" w:space="0" w:color="4EB0FF" w:themeColor="accent1" w:themeTint="99"/>
        </w:tcBorders>
      </w:tcPr>
    </w:tblStylePr>
    <w:tblStylePr w:type="lastRow">
      <w:rPr>
        <w:b/>
        <w:bCs/>
      </w:rPr>
      <w:tblPr/>
      <w:tcPr>
        <w:tcBorders>
          <w:top w:val="double" w:sz="2" w:space="0" w:color="4EB0FF" w:themeColor="accent1" w:themeTint="99"/>
        </w:tcBorders>
      </w:tcPr>
    </w:tblStylePr>
    <w:tblStylePr w:type="firstCol">
      <w:rPr>
        <w:b/>
        <w:bCs/>
      </w:rPr>
    </w:tblStylePr>
    <w:tblStylePr w:type="lastCol">
      <w:rPr>
        <w:b/>
        <w:bCs/>
      </w:rPr>
    </w:tblStylePr>
  </w:style>
  <w:style w:type="table" w:customStyle="1" w:styleId="GridTable1Light1">
    <w:name w:val="Grid Table 1 Light1"/>
    <w:basedOn w:val="TableNormal"/>
    <w:next w:val="GridTable1Light"/>
    <w:uiPriority w:val="46"/>
    <w:rsid w:val="001E09BB"/>
    <w:pPr>
      <w:spacing w:after="0" w:line="240" w:lineRule="auto"/>
    </w:pPr>
    <w:tblPr>
      <w:tblStyleRowBandSize w:val="1"/>
      <w:tblStyleColBandSize w:val="1"/>
      <w:tblBorders>
        <w:top w:val="single" w:sz="4" w:space="0" w:color="AEAEAE" w:themeColor="text1" w:themeTint="66"/>
        <w:left w:val="single" w:sz="4" w:space="0" w:color="AEAEAE" w:themeColor="text1" w:themeTint="66"/>
        <w:bottom w:val="single" w:sz="4" w:space="0" w:color="AEAEAE" w:themeColor="text1" w:themeTint="66"/>
        <w:right w:val="single" w:sz="4" w:space="0" w:color="AEAEAE" w:themeColor="text1" w:themeTint="66"/>
        <w:insideH w:val="single" w:sz="4" w:space="0" w:color="AEAEAE" w:themeColor="text1" w:themeTint="66"/>
        <w:insideV w:val="single" w:sz="4" w:space="0" w:color="AEAEAE" w:themeColor="text1" w:themeTint="66"/>
      </w:tblBorders>
    </w:tblPr>
    <w:tblStylePr w:type="firstRow">
      <w:rPr>
        <w:b/>
        <w:bCs/>
      </w:rPr>
      <w:tblPr/>
      <w:tcPr>
        <w:tcBorders>
          <w:bottom w:val="single" w:sz="12" w:space="0" w:color="858585" w:themeColor="text1" w:themeTint="99"/>
        </w:tcBorders>
      </w:tcPr>
    </w:tblStylePr>
    <w:tblStylePr w:type="lastRow">
      <w:rPr>
        <w:b/>
        <w:bCs/>
      </w:rPr>
      <w:tblPr/>
      <w:tcPr>
        <w:tcBorders>
          <w:top w:val="double" w:sz="2" w:space="0" w:color="858585" w:themeColor="text1" w:themeTint="99"/>
        </w:tcBorders>
      </w:tcPr>
    </w:tblStylePr>
    <w:tblStylePr w:type="firstCol">
      <w:rPr>
        <w:b/>
        <w:bCs/>
      </w:rPr>
    </w:tblStylePr>
    <w:tblStylePr w:type="lastCol">
      <w:rPr>
        <w:b/>
        <w:bCs/>
      </w:rPr>
    </w:tblStylePr>
  </w:style>
  <w:style w:type="table" w:customStyle="1" w:styleId="LightGrid1">
    <w:name w:val="Light Grid1"/>
    <w:basedOn w:val="TableNormal"/>
    <w:next w:val="LightGrid"/>
    <w:uiPriority w:val="62"/>
    <w:rsid w:val="001E09BB"/>
    <w:pPr>
      <w:spacing w:after="0" w:line="240" w:lineRule="auto"/>
    </w:pPr>
    <w:tblPr>
      <w:tblStyleRowBandSize w:val="1"/>
      <w:tblStyleColBandSize w:val="1"/>
      <w:tblBorders>
        <w:top w:val="single" w:sz="8" w:space="0" w:color="353535" w:themeColor="text1"/>
        <w:left w:val="single" w:sz="8" w:space="0" w:color="353535" w:themeColor="text1"/>
        <w:bottom w:val="single" w:sz="8" w:space="0" w:color="353535" w:themeColor="text1"/>
        <w:right w:val="single" w:sz="8" w:space="0" w:color="353535" w:themeColor="text1"/>
        <w:insideH w:val="single" w:sz="8" w:space="0" w:color="353535" w:themeColor="text1"/>
        <w:insideV w:val="single" w:sz="8" w:space="0" w:color="353535"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18" w:space="0" w:color="353535" w:themeColor="text1"/>
          <w:right w:val="single" w:sz="8" w:space="0" w:color="353535" w:themeColor="text1"/>
          <w:insideH w:val="nil"/>
          <w:insideV w:val="single" w:sz="8" w:space="0" w:color="353535"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53535" w:themeColor="text1"/>
          <w:left w:val="single" w:sz="8" w:space="0" w:color="353535" w:themeColor="text1"/>
          <w:bottom w:val="single" w:sz="8" w:space="0" w:color="353535" w:themeColor="text1"/>
          <w:right w:val="single" w:sz="8" w:space="0" w:color="353535" w:themeColor="text1"/>
          <w:insideH w:val="nil"/>
          <w:insideV w:val="single" w:sz="8" w:space="0" w:color="353535"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53535" w:themeColor="text1"/>
          <w:left w:val="single" w:sz="8" w:space="0" w:color="353535" w:themeColor="text1"/>
          <w:bottom w:val="single" w:sz="8" w:space="0" w:color="353535" w:themeColor="text1"/>
          <w:right w:val="single" w:sz="8" w:space="0" w:color="353535" w:themeColor="text1"/>
        </w:tcBorders>
      </w:tcPr>
    </w:tblStylePr>
    <w:tblStylePr w:type="band1Vert">
      <w:tblPr/>
      <w:tcPr>
        <w:tcBorders>
          <w:top w:val="single" w:sz="8" w:space="0" w:color="353535" w:themeColor="text1"/>
          <w:left w:val="single" w:sz="8" w:space="0" w:color="353535" w:themeColor="text1"/>
          <w:bottom w:val="single" w:sz="8" w:space="0" w:color="353535" w:themeColor="text1"/>
          <w:right w:val="single" w:sz="8" w:space="0" w:color="353535" w:themeColor="text1"/>
        </w:tcBorders>
        <w:shd w:val="clear" w:color="auto" w:fill="CDCDCD" w:themeFill="text1" w:themeFillTint="3F"/>
      </w:tcPr>
    </w:tblStylePr>
    <w:tblStylePr w:type="band1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shd w:val="clear" w:color="auto" w:fill="CDCDCD" w:themeFill="text1" w:themeFillTint="3F"/>
      </w:tcPr>
    </w:tblStylePr>
    <w:tblStylePr w:type="band2Horz">
      <w:tblPr/>
      <w:tcPr>
        <w:tcBorders>
          <w:top w:val="single" w:sz="8" w:space="0" w:color="353535" w:themeColor="text1"/>
          <w:left w:val="single" w:sz="8" w:space="0" w:color="353535" w:themeColor="text1"/>
          <w:bottom w:val="single" w:sz="8" w:space="0" w:color="353535" w:themeColor="text1"/>
          <w:right w:val="single" w:sz="8" w:space="0" w:color="353535" w:themeColor="text1"/>
          <w:insideV w:val="single" w:sz="8" w:space="0" w:color="353535" w:themeColor="text1"/>
        </w:tcBorders>
      </w:tcPr>
    </w:tblStylePr>
  </w:style>
  <w:style w:type="table" w:customStyle="1" w:styleId="TableGrid10">
    <w:name w:val="TableGrid1"/>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2">
    <w:name w:val="TableGrid2"/>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table" w:customStyle="1" w:styleId="TableGrid3">
    <w:name w:val="TableGrid3"/>
    <w:rsid w:val="001E09BB"/>
    <w:pPr>
      <w:spacing w:after="0" w:line="240" w:lineRule="auto"/>
    </w:pPr>
    <w:rPr>
      <w:rFonts w:eastAsiaTheme="minorEastAsia"/>
      <w:sz w:val="24"/>
      <w:szCs w:val="24"/>
      <w:lang w:eastAsia="ja-JP"/>
    </w:rPr>
    <w:tblPr>
      <w:tblCellMar>
        <w:top w:w="0" w:type="dxa"/>
        <w:left w:w="0" w:type="dxa"/>
        <w:bottom w:w="0" w:type="dxa"/>
        <w:right w:w="0" w:type="dxa"/>
      </w:tblCellMar>
    </w:tblPr>
  </w:style>
  <w:style w:type="paragraph" w:styleId="DocumentMap">
    <w:name w:val="Document Map"/>
    <w:basedOn w:val="Normal"/>
    <w:link w:val="DocumentMapChar"/>
    <w:uiPriority w:val="99"/>
    <w:semiHidden/>
    <w:unhideWhenUsed/>
    <w:rsid w:val="001E09BB"/>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E09BB"/>
    <w:rPr>
      <w:rFonts w:ascii="Times New Roman" w:hAnsi="Times New Roman" w:cs="Times New Roman"/>
      <w:sz w:val="24"/>
      <w:szCs w:val="24"/>
    </w:rPr>
  </w:style>
  <w:style w:type="table" w:styleId="PlainTable1">
    <w:name w:val="Plain Table 1"/>
    <w:basedOn w:val="TableNormal"/>
    <w:uiPriority w:val="41"/>
    <w:rsid w:val="00B979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4">
    <w:name w:val="toc 4"/>
    <w:basedOn w:val="Normal"/>
    <w:next w:val="Normal"/>
    <w:autoRedefine/>
    <w:uiPriority w:val="39"/>
    <w:unhideWhenUsed/>
    <w:rsid w:val="008012BB"/>
    <w:pPr>
      <w:spacing w:after="0"/>
      <w:ind w:left="600"/>
    </w:pPr>
    <w:rPr>
      <w:rFonts w:asciiTheme="minorHAnsi" w:hAnsiTheme="minorHAnsi" w:cstheme="minorHAnsi"/>
      <w:szCs w:val="20"/>
    </w:rPr>
  </w:style>
  <w:style w:type="paragraph" w:styleId="TOC5">
    <w:name w:val="toc 5"/>
    <w:basedOn w:val="Normal"/>
    <w:next w:val="Normal"/>
    <w:autoRedefine/>
    <w:uiPriority w:val="39"/>
    <w:unhideWhenUsed/>
    <w:rsid w:val="008012BB"/>
    <w:pPr>
      <w:spacing w:after="0"/>
      <w:ind w:left="800"/>
    </w:pPr>
    <w:rPr>
      <w:rFonts w:asciiTheme="minorHAnsi" w:hAnsiTheme="minorHAnsi" w:cstheme="minorHAnsi"/>
      <w:szCs w:val="20"/>
    </w:rPr>
  </w:style>
  <w:style w:type="paragraph" w:styleId="TOC6">
    <w:name w:val="toc 6"/>
    <w:basedOn w:val="Normal"/>
    <w:next w:val="Normal"/>
    <w:autoRedefine/>
    <w:uiPriority w:val="39"/>
    <w:unhideWhenUsed/>
    <w:rsid w:val="008012BB"/>
    <w:pPr>
      <w:spacing w:after="0"/>
      <w:ind w:left="1000"/>
    </w:pPr>
    <w:rPr>
      <w:rFonts w:asciiTheme="minorHAnsi" w:hAnsiTheme="minorHAnsi" w:cstheme="minorHAnsi"/>
      <w:szCs w:val="20"/>
    </w:rPr>
  </w:style>
  <w:style w:type="paragraph" w:styleId="TOC7">
    <w:name w:val="toc 7"/>
    <w:basedOn w:val="Normal"/>
    <w:next w:val="Normal"/>
    <w:autoRedefine/>
    <w:uiPriority w:val="39"/>
    <w:unhideWhenUsed/>
    <w:rsid w:val="008012BB"/>
    <w:pPr>
      <w:spacing w:after="0"/>
      <w:ind w:left="1200"/>
    </w:pPr>
    <w:rPr>
      <w:rFonts w:asciiTheme="minorHAnsi" w:hAnsiTheme="minorHAnsi" w:cstheme="minorHAnsi"/>
      <w:szCs w:val="20"/>
    </w:rPr>
  </w:style>
  <w:style w:type="paragraph" w:styleId="TOC8">
    <w:name w:val="toc 8"/>
    <w:basedOn w:val="Normal"/>
    <w:next w:val="Normal"/>
    <w:autoRedefine/>
    <w:uiPriority w:val="39"/>
    <w:unhideWhenUsed/>
    <w:rsid w:val="008012BB"/>
    <w:pPr>
      <w:spacing w:after="0"/>
      <w:ind w:left="1400"/>
    </w:pPr>
    <w:rPr>
      <w:rFonts w:asciiTheme="minorHAnsi" w:hAnsiTheme="minorHAnsi" w:cstheme="minorHAnsi"/>
      <w:szCs w:val="20"/>
    </w:rPr>
  </w:style>
  <w:style w:type="paragraph" w:styleId="TOC9">
    <w:name w:val="toc 9"/>
    <w:basedOn w:val="Normal"/>
    <w:next w:val="Normal"/>
    <w:autoRedefine/>
    <w:uiPriority w:val="39"/>
    <w:unhideWhenUsed/>
    <w:rsid w:val="008012BB"/>
    <w:pPr>
      <w:spacing w:after="0"/>
      <w:ind w:left="1600"/>
    </w:pPr>
    <w:rPr>
      <w:rFonts w:asciiTheme="minorHAnsi" w:hAnsiTheme="minorHAnsi" w:cstheme="minorHAnsi"/>
      <w:szCs w:val="20"/>
    </w:rPr>
  </w:style>
  <w:style w:type="paragraph" w:customStyle="1" w:styleId="NameofWorkshop">
    <w:name w:val="Name of Workshop"/>
    <w:basedOn w:val="Normal"/>
    <w:link w:val="NameofWorkshopChar"/>
    <w:qFormat/>
    <w:rsid w:val="00D53599"/>
    <w:pPr>
      <w:jc w:val="right"/>
    </w:pPr>
    <w:rPr>
      <w:rFonts w:asciiTheme="majorHAnsi" w:hAnsiTheme="majorHAnsi" w:cstheme="majorHAnsi"/>
      <w:sz w:val="44"/>
    </w:rPr>
  </w:style>
  <w:style w:type="character" w:customStyle="1" w:styleId="NameofWorkshopChar">
    <w:name w:val="Name of Workshop Char"/>
    <w:basedOn w:val="DefaultParagraphFont"/>
    <w:link w:val="NameofWorkshop"/>
    <w:rsid w:val="00D53599"/>
    <w:rPr>
      <w:rFonts w:asciiTheme="majorHAnsi" w:hAnsiTheme="majorHAnsi" w:cstheme="majorHAnsi"/>
      <w:sz w:val="44"/>
    </w:rPr>
  </w:style>
  <w:style w:type="character" w:customStyle="1" w:styleId="Heading6Char">
    <w:name w:val="Heading 6 Char"/>
    <w:basedOn w:val="DefaultParagraphFont"/>
    <w:link w:val="Heading6"/>
    <w:uiPriority w:val="9"/>
    <w:semiHidden/>
    <w:rsid w:val="008D679F"/>
    <w:rPr>
      <w:rFonts w:asciiTheme="majorHAnsi" w:eastAsiaTheme="majorEastAsia" w:hAnsiTheme="majorHAnsi" w:cstheme="majorBidi"/>
      <w:color w:val="003B6B" w:themeColor="accent1" w:themeShade="7F"/>
      <w:sz w:val="20"/>
    </w:rPr>
  </w:style>
  <w:style w:type="character" w:styleId="UnresolvedMention">
    <w:name w:val="Unresolved Mention"/>
    <w:basedOn w:val="DefaultParagraphFont"/>
    <w:uiPriority w:val="99"/>
    <w:semiHidden/>
    <w:unhideWhenUsed/>
    <w:rsid w:val="008F4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2167">
      <w:bodyDiv w:val="1"/>
      <w:marLeft w:val="0"/>
      <w:marRight w:val="0"/>
      <w:marTop w:val="0"/>
      <w:marBottom w:val="0"/>
      <w:divBdr>
        <w:top w:val="none" w:sz="0" w:space="0" w:color="auto"/>
        <w:left w:val="none" w:sz="0" w:space="0" w:color="auto"/>
        <w:bottom w:val="none" w:sz="0" w:space="0" w:color="auto"/>
        <w:right w:val="none" w:sz="0" w:space="0" w:color="auto"/>
      </w:divBdr>
    </w:div>
    <w:div w:id="94450453">
      <w:bodyDiv w:val="1"/>
      <w:marLeft w:val="0"/>
      <w:marRight w:val="0"/>
      <w:marTop w:val="0"/>
      <w:marBottom w:val="0"/>
      <w:divBdr>
        <w:top w:val="none" w:sz="0" w:space="0" w:color="auto"/>
        <w:left w:val="none" w:sz="0" w:space="0" w:color="auto"/>
        <w:bottom w:val="none" w:sz="0" w:space="0" w:color="auto"/>
        <w:right w:val="none" w:sz="0" w:space="0" w:color="auto"/>
      </w:divBdr>
      <w:divsChild>
        <w:div w:id="936599722">
          <w:marLeft w:val="0"/>
          <w:marRight w:val="0"/>
          <w:marTop w:val="0"/>
          <w:marBottom w:val="0"/>
          <w:divBdr>
            <w:top w:val="none" w:sz="0" w:space="0" w:color="auto"/>
            <w:left w:val="none" w:sz="0" w:space="0" w:color="auto"/>
            <w:bottom w:val="none" w:sz="0" w:space="0" w:color="auto"/>
            <w:right w:val="none" w:sz="0" w:space="0" w:color="auto"/>
          </w:divBdr>
          <w:divsChild>
            <w:div w:id="21706700">
              <w:marLeft w:val="-1350"/>
              <w:marRight w:val="-1350"/>
              <w:marTop w:val="0"/>
              <w:marBottom w:val="0"/>
              <w:divBdr>
                <w:top w:val="none" w:sz="0" w:space="0" w:color="auto"/>
                <w:left w:val="none" w:sz="0" w:space="0" w:color="auto"/>
                <w:bottom w:val="none" w:sz="0" w:space="0" w:color="auto"/>
                <w:right w:val="none" w:sz="0" w:space="0" w:color="auto"/>
              </w:divBdr>
              <w:divsChild>
                <w:div w:id="6687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8936">
      <w:bodyDiv w:val="1"/>
      <w:marLeft w:val="0"/>
      <w:marRight w:val="0"/>
      <w:marTop w:val="0"/>
      <w:marBottom w:val="0"/>
      <w:divBdr>
        <w:top w:val="none" w:sz="0" w:space="0" w:color="auto"/>
        <w:left w:val="none" w:sz="0" w:space="0" w:color="auto"/>
        <w:bottom w:val="none" w:sz="0" w:space="0" w:color="auto"/>
        <w:right w:val="none" w:sz="0" w:space="0" w:color="auto"/>
      </w:divBdr>
      <w:divsChild>
        <w:div w:id="432439088">
          <w:marLeft w:val="547"/>
          <w:marRight w:val="0"/>
          <w:marTop w:val="0"/>
          <w:marBottom w:val="0"/>
          <w:divBdr>
            <w:top w:val="none" w:sz="0" w:space="0" w:color="auto"/>
            <w:left w:val="none" w:sz="0" w:space="0" w:color="auto"/>
            <w:bottom w:val="none" w:sz="0" w:space="0" w:color="auto"/>
            <w:right w:val="none" w:sz="0" w:space="0" w:color="auto"/>
          </w:divBdr>
        </w:div>
        <w:div w:id="648678421">
          <w:marLeft w:val="547"/>
          <w:marRight w:val="0"/>
          <w:marTop w:val="0"/>
          <w:marBottom w:val="0"/>
          <w:divBdr>
            <w:top w:val="none" w:sz="0" w:space="0" w:color="auto"/>
            <w:left w:val="none" w:sz="0" w:space="0" w:color="auto"/>
            <w:bottom w:val="none" w:sz="0" w:space="0" w:color="auto"/>
            <w:right w:val="none" w:sz="0" w:space="0" w:color="auto"/>
          </w:divBdr>
        </w:div>
        <w:div w:id="702704947">
          <w:marLeft w:val="547"/>
          <w:marRight w:val="0"/>
          <w:marTop w:val="0"/>
          <w:marBottom w:val="0"/>
          <w:divBdr>
            <w:top w:val="none" w:sz="0" w:space="0" w:color="auto"/>
            <w:left w:val="none" w:sz="0" w:space="0" w:color="auto"/>
            <w:bottom w:val="none" w:sz="0" w:space="0" w:color="auto"/>
            <w:right w:val="none" w:sz="0" w:space="0" w:color="auto"/>
          </w:divBdr>
        </w:div>
        <w:div w:id="952593122">
          <w:marLeft w:val="547"/>
          <w:marRight w:val="0"/>
          <w:marTop w:val="0"/>
          <w:marBottom w:val="0"/>
          <w:divBdr>
            <w:top w:val="none" w:sz="0" w:space="0" w:color="auto"/>
            <w:left w:val="none" w:sz="0" w:space="0" w:color="auto"/>
            <w:bottom w:val="none" w:sz="0" w:space="0" w:color="auto"/>
            <w:right w:val="none" w:sz="0" w:space="0" w:color="auto"/>
          </w:divBdr>
        </w:div>
      </w:divsChild>
    </w:div>
    <w:div w:id="128480817">
      <w:bodyDiv w:val="1"/>
      <w:marLeft w:val="0"/>
      <w:marRight w:val="0"/>
      <w:marTop w:val="0"/>
      <w:marBottom w:val="0"/>
      <w:divBdr>
        <w:top w:val="none" w:sz="0" w:space="0" w:color="auto"/>
        <w:left w:val="none" w:sz="0" w:space="0" w:color="auto"/>
        <w:bottom w:val="none" w:sz="0" w:space="0" w:color="auto"/>
        <w:right w:val="none" w:sz="0" w:space="0" w:color="auto"/>
      </w:divBdr>
      <w:divsChild>
        <w:div w:id="471139767">
          <w:marLeft w:val="446"/>
          <w:marRight w:val="0"/>
          <w:marTop w:val="0"/>
          <w:marBottom w:val="0"/>
          <w:divBdr>
            <w:top w:val="none" w:sz="0" w:space="0" w:color="auto"/>
            <w:left w:val="none" w:sz="0" w:space="0" w:color="auto"/>
            <w:bottom w:val="none" w:sz="0" w:space="0" w:color="auto"/>
            <w:right w:val="none" w:sz="0" w:space="0" w:color="auto"/>
          </w:divBdr>
        </w:div>
        <w:div w:id="868834818">
          <w:marLeft w:val="446"/>
          <w:marRight w:val="0"/>
          <w:marTop w:val="0"/>
          <w:marBottom w:val="0"/>
          <w:divBdr>
            <w:top w:val="none" w:sz="0" w:space="0" w:color="auto"/>
            <w:left w:val="none" w:sz="0" w:space="0" w:color="auto"/>
            <w:bottom w:val="none" w:sz="0" w:space="0" w:color="auto"/>
            <w:right w:val="none" w:sz="0" w:space="0" w:color="auto"/>
          </w:divBdr>
        </w:div>
        <w:div w:id="878779995">
          <w:marLeft w:val="446"/>
          <w:marRight w:val="0"/>
          <w:marTop w:val="0"/>
          <w:marBottom w:val="0"/>
          <w:divBdr>
            <w:top w:val="none" w:sz="0" w:space="0" w:color="auto"/>
            <w:left w:val="none" w:sz="0" w:space="0" w:color="auto"/>
            <w:bottom w:val="none" w:sz="0" w:space="0" w:color="auto"/>
            <w:right w:val="none" w:sz="0" w:space="0" w:color="auto"/>
          </w:divBdr>
        </w:div>
        <w:div w:id="1202980969">
          <w:marLeft w:val="446"/>
          <w:marRight w:val="0"/>
          <w:marTop w:val="0"/>
          <w:marBottom w:val="0"/>
          <w:divBdr>
            <w:top w:val="none" w:sz="0" w:space="0" w:color="auto"/>
            <w:left w:val="none" w:sz="0" w:space="0" w:color="auto"/>
            <w:bottom w:val="none" w:sz="0" w:space="0" w:color="auto"/>
            <w:right w:val="none" w:sz="0" w:space="0" w:color="auto"/>
          </w:divBdr>
        </w:div>
        <w:div w:id="1821652572">
          <w:marLeft w:val="446"/>
          <w:marRight w:val="0"/>
          <w:marTop w:val="0"/>
          <w:marBottom w:val="0"/>
          <w:divBdr>
            <w:top w:val="none" w:sz="0" w:space="0" w:color="auto"/>
            <w:left w:val="none" w:sz="0" w:space="0" w:color="auto"/>
            <w:bottom w:val="none" w:sz="0" w:space="0" w:color="auto"/>
            <w:right w:val="none" w:sz="0" w:space="0" w:color="auto"/>
          </w:divBdr>
        </w:div>
      </w:divsChild>
    </w:div>
    <w:div w:id="171531679">
      <w:bodyDiv w:val="1"/>
      <w:marLeft w:val="0"/>
      <w:marRight w:val="0"/>
      <w:marTop w:val="0"/>
      <w:marBottom w:val="0"/>
      <w:divBdr>
        <w:top w:val="none" w:sz="0" w:space="0" w:color="auto"/>
        <w:left w:val="none" w:sz="0" w:space="0" w:color="auto"/>
        <w:bottom w:val="none" w:sz="0" w:space="0" w:color="auto"/>
        <w:right w:val="none" w:sz="0" w:space="0" w:color="auto"/>
      </w:divBdr>
    </w:div>
    <w:div w:id="283657463">
      <w:bodyDiv w:val="1"/>
      <w:marLeft w:val="0"/>
      <w:marRight w:val="0"/>
      <w:marTop w:val="0"/>
      <w:marBottom w:val="0"/>
      <w:divBdr>
        <w:top w:val="none" w:sz="0" w:space="0" w:color="auto"/>
        <w:left w:val="none" w:sz="0" w:space="0" w:color="auto"/>
        <w:bottom w:val="none" w:sz="0" w:space="0" w:color="auto"/>
        <w:right w:val="none" w:sz="0" w:space="0" w:color="auto"/>
      </w:divBdr>
    </w:div>
    <w:div w:id="313486859">
      <w:bodyDiv w:val="1"/>
      <w:marLeft w:val="0"/>
      <w:marRight w:val="0"/>
      <w:marTop w:val="0"/>
      <w:marBottom w:val="0"/>
      <w:divBdr>
        <w:top w:val="none" w:sz="0" w:space="0" w:color="auto"/>
        <w:left w:val="none" w:sz="0" w:space="0" w:color="auto"/>
        <w:bottom w:val="none" w:sz="0" w:space="0" w:color="auto"/>
        <w:right w:val="none" w:sz="0" w:space="0" w:color="auto"/>
      </w:divBdr>
      <w:divsChild>
        <w:div w:id="449787298">
          <w:marLeft w:val="0"/>
          <w:marRight w:val="0"/>
          <w:marTop w:val="0"/>
          <w:marBottom w:val="0"/>
          <w:divBdr>
            <w:top w:val="none" w:sz="0" w:space="0" w:color="auto"/>
            <w:left w:val="none" w:sz="0" w:space="0" w:color="auto"/>
            <w:bottom w:val="none" w:sz="0" w:space="0" w:color="auto"/>
            <w:right w:val="none" w:sz="0" w:space="0" w:color="auto"/>
          </w:divBdr>
          <w:divsChild>
            <w:div w:id="65885637">
              <w:marLeft w:val="0"/>
              <w:marRight w:val="0"/>
              <w:marTop w:val="0"/>
              <w:marBottom w:val="1650"/>
              <w:divBdr>
                <w:top w:val="none" w:sz="0" w:space="0" w:color="auto"/>
                <w:left w:val="none" w:sz="0" w:space="0" w:color="auto"/>
                <w:bottom w:val="none" w:sz="0" w:space="0" w:color="auto"/>
                <w:right w:val="none" w:sz="0" w:space="0" w:color="auto"/>
              </w:divBdr>
              <w:divsChild>
                <w:div w:id="1320037366">
                  <w:marLeft w:val="0"/>
                  <w:marRight w:val="0"/>
                  <w:marTop w:val="0"/>
                  <w:marBottom w:val="0"/>
                  <w:divBdr>
                    <w:top w:val="none" w:sz="0" w:space="0" w:color="auto"/>
                    <w:left w:val="none" w:sz="0" w:space="0" w:color="auto"/>
                    <w:bottom w:val="none" w:sz="0" w:space="0" w:color="auto"/>
                    <w:right w:val="none" w:sz="0" w:space="0" w:color="auto"/>
                  </w:divBdr>
                  <w:divsChild>
                    <w:div w:id="1011764682">
                      <w:marLeft w:val="0"/>
                      <w:marRight w:val="0"/>
                      <w:marTop w:val="0"/>
                      <w:marBottom w:val="0"/>
                      <w:divBdr>
                        <w:top w:val="none" w:sz="0" w:space="0" w:color="auto"/>
                        <w:left w:val="none" w:sz="0" w:space="0" w:color="auto"/>
                        <w:bottom w:val="none" w:sz="0" w:space="0" w:color="auto"/>
                        <w:right w:val="none" w:sz="0" w:space="0" w:color="auto"/>
                      </w:divBdr>
                      <w:divsChild>
                        <w:div w:id="772630123">
                          <w:marLeft w:val="0"/>
                          <w:marRight w:val="0"/>
                          <w:marTop w:val="0"/>
                          <w:marBottom w:val="0"/>
                          <w:divBdr>
                            <w:top w:val="none" w:sz="0" w:space="0" w:color="auto"/>
                            <w:left w:val="none" w:sz="0" w:space="0" w:color="auto"/>
                            <w:bottom w:val="none" w:sz="0" w:space="0" w:color="auto"/>
                            <w:right w:val="none" w:sz="0" w:space="0" w:color="auto"/>
                          </w:divBdr>
                          <w:divsChild>
                            <w:div w:id="1857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893629">
      <w:bodyDiv w:val="1"/>
      <w:marLeft w:val="0"/>
      <w:marRight w:val="0"/>
      <w:marTop w:val="0"/>
      <w:marBottom w:val="0"/>
      <w:divBdr>
        <w:top w:val="none" w:sz="0" w:space="0" w:color="auto"/>
        <w:left w:val="none" w:sz="0" w:space="0" w:color="auto"/>
        <w:bottom w:val="none" w:sz="0" w:space="0" w:color="auto"/>
        <w:right w:val="none" w:sz="0" w:space="0" w:color="auto"/>
      </w:divBdr>
      <w:divsChild>
        <w:div w:id="422380805">
          <w:marLeft w:val="274"/>
          <w:marRight w:val="0"/>
          <w:marTop w:val="60"/>
          <w:marBottom w:val="60"/>
          <w:divBdr>
            <w:top w:val="none" w:sz="0" w:space="0" w:color="auto"/>
            <w:left w:val="none" w:sz="0" w:space="0" w:color="auto"/>
            <w:bottom w:val="none" w:sz="0" w:space="0" w:color="auto"/>
            <w:right w:val="none" w:sz="0" w:space="0" w:color="auto"/>
          </w:divBdr>
        </w:div>
        <w:div w:id="991829287">
          <w:marLeft w:val="274"/>
          <w:marRight w:val="0"/>
          <w:marTop w:val="60"/>
          <w:marBottom w:val="60"/>
          <w:divBdr>
            <w:top w:val="none" w:sz="0" w:space="0" w:color="auto"/>
            <w:left w:val="none" w:sz="0" w:space="0" w:color="auto"/>
            <w:bottom w:val="none" w:sz="0" w:space="0" w:color="auto"/>
            <w:right w:val="none" w:sz="0" w:space="0" w:color="auto"/>
          </w:divBdr>
        </w:div>
        <w:div w:id="1559393700">
          <w:marLeft w:val="274"/>
          <w:marRight w:val="0"/>
          <w:marTop w:val="60"/>
          <w:marBottom w:val="60"/>
          <w:divBdr>
            <w:top w:val="none" w:sz="0" w:space="0" w:color="auto"/>
            <w:left w:val="none" w:sz="0" w:space="0" w:color="auto"/>
            <w:bottom w:val="none" w:sz="0" w:space="0" w:color="auto"/>
            <w:right w:val="none" w:sz="0" w:space="0" w:color="auto"/>
          </w:divBdr>
        </w:div>
      </w:divsChild>
    </w:div>
    <w:div w:id="431048756">
      <w:bodyDiv w:val="1"/>
      <w:marLeft w:val="0"/>
      <w:marRight w:val="0"/>
      <w:marTop w:val="0"/>
      <w:marBottom w:val="0"/>
      <w:divBdr>
        <w:top w:val="none" w:sz="0" w:space="0" w:color="auto"/>
        <w:left w:val="none" w:sz="0" w:space="0" w:color="auto"/>
        <w:bottom w:val="none" w:sz="0" w:space="0" w:color="auto"/>
        <w:right w:val="none" w:sz="0" w:space="0" w:color="auto"/>
      </w:divBdr>
    </w:div>
    <w:div w:id="548340070">
      <w:bodyDiv w:val="1"/>
      <w:marLeft w:val="0"/>
      <w:marRight w:val="0"/>
      <w:marTop w:val="0"/>
      <w:marBottom w:val="0"/>
      <w:divBdr>
        <w:top w:val="none" w:sz="0" w:space="0" w:color="auto"/>
        <w:left w:val="none" w:sz="0" w:space="0" w:color="auto"/>
        <w:bottom w:val="none" w:sz="0" w:space="0" w:color="auto"/>
        <w:right w:val="none" w:sz="0" w:space="0" w:color="auto"/>
      </w:divBdr>
    </w:div>
    <w:div w:id="555317128">
      <w:bodyDiv w:val="1"/>
      <w:marLeft w:val="0"/>
      <w:marRight w:val="0"/>
      <w:marTop w:val="0"/>
      <w:marBottom w:val="0"/>
      <w:divBdr>
        <w:top w:val="none" w:sz="0" w:space="0" w:color="auto"/>
        <w:left w:val="none" w:sz="0" w:space="0" w:color="auto"/>
        <w:bottom w:val="none" w:sz="0" w:space="0" w:color="auto"/>
        <w:right w:val="none" w:sz="0" w:space="0" w:color="auto"/>
      </w:divBdr>
    </w:div>
    <w:div w:id="595211320">
      <w:bodyDiv w:val="1"/>
      <w:marLeft w:val="0"/>
      <w:marRight w:val="0"/>
      <w:marTop w:val="0"/>
      <w:marBottom w:val="0"/>
      <w:divBdr>
        <w:top w:val="none" w:sz="0" w:space="0" w:color="auto"/>
        <w:left w:val="none" w:sz="0" w:space="0" w:color="auto"/>
        <w:bottom w:val="none" w:sz="0" w:space="0" w:color="auto"/>
        <w:right w:val="none" w:sz="0" w:space="0" w:color="auto"/>
      </w:divBdr>
    </w:div>
    <w:div w:id="639657181">
      <w:bodyDiv w:val="1"/>
      <w:marLeft w:val="0"/>
      <w:marRight w:val="0"/>
      <w:marTop w:val="0"/>
      <w:marBottom w:val="0"/>
      <w:divBdr>
        <w:top w:val="none" w:sz="0" w:space="0" w:color="auto"/>
        <w:left w:val="none" w:sz="0" w:space="0" w:color="auto"/>
        <w:bottom w:val="none" w:sz="0" w:space="0" w:color="auto"/>
        <w:right w:val="none" w:sz="0" w:space="0" w:color="auto"/>
      </w:divBdr>
    </w:div>
    <w:div w:id="673921698">
      <w:bodyDiv w:val="1"/>
      <w:marLeft w:val="0"/>
      <w:marRight w:val="0"/>
      <w:marTop w:val="0"/>
      <w:marBottom w:val="0"/>
      <w:divBdr>
        <w:top w:val="none" w:sz="0" w:space="0" w:color="auto"/>
        <w:left w:val="none" w:sz="0" w:space="0" w:color="auto"/>
        <w:bottom w:val="none" w:sz="0" w:space="0" w:color="auto"/>
        <w:right w:val="none" w:sz="0" w:space="0" w:color="auto"/>
      </w:divBdr>
    </w:div>
    <w:div w:id="738525659">
      <w:bodyDiv w:val="1"/>
      <w:marLeft w:val="0"/>
      <w:marRight w:val="0"/>
      <w:marTop w:val="0"/>
      <w:marBottom w:val="0"/>
      <w:divBdr>
        <w:top w:val="none" w:sz="0" w:space="0" w:color="auto"/>
        <w:left w:val="none" w:sz="0" w:space="0" w:color="auto"/>
        <w:bottom w:val="none" w:sz="0" w:space="0" w:color="auto"/>
        <w:right w:val="none" w:sz="0" w:space="0" w:color="auto"/>
      </w:divBdr>
    </w:div>
    <w:div w:id="803961822">
      <w:bodyDiv w:val="1"/>
      <w:marLeft w:val="0"/>
      <w:marRight w:val="0"/>
      <w:marTop w:val="0"/>
      <w:marBottom w:val="0"/>
      <w:divBdr>
        <w:top w:val="none" w:sz="0" w:space="0" w:color="auto"/>
        <w:left w:val="none" w:sz="0" w:space="0" w:color="auto"/>
        <w:bottom w:val="none" w:sz="0" w:space="0" w:color="auto"/>
        <w:right w:val="none" w:sz="0" w:space="0" w:color="auto"/>
      </w:divBdr>
    </w:div>
    <w:div w:id="848713243">
      <w:bodyDiv w:val="1"/>
      <w:marLeft w:val="0"/>
      <w:marRight w:val="0"/>
      <w:marTop w:val="0"/>
      <w:marBottom w:val="0"/>
      <w:divBdr>
        <w:top w:val="none" w:sz="0" w:space="0" w:color="auto"/>
        <w:left w:val="none" w:sz="0" w:space="0" w:color="auto"/>
        <w:bottom w:val="none" w:sz="0" w:space="0" w:color="auto"/>
        <w:right w:val="none" w:sz="0" w:space="0" w:color="auto"/>
      </w:divBdr>
    </w:div>
    <w:div w:id="853572001">
      <w:bodyDiv w:val="1"/>
      <w:marLeft w:val="0"/>
      <w:marRight w:val="0"/>
      <w:marTop w:val="0"/>
      <w:marBottom w:val="0"/>
      <w:divBdr>
        <w:top w:val="none" w:sz="0" w:space="0" w:color="auto"/>
        <w:left w:val="none" w:sz="0" w:space="0" w:color="auto"/>
        <w:bottom w:val="none" w:sz="0" w:space="0" w:color="auto"/>
        <w:right w:val="none" w:sz="0" w:space="0" w:color="auto"/>
      </w:divBdr>
      <w:divsChild>
        <w:div w:id="196088705">
          <w:marLeft w:val="547"/>
          <w:marRight w:val="0"/>
          <w:marTop w:val="0"/>
          <w:marBottom w:val="0"/>
          <w:divBdr>
            <w:top w:val="none" w:sz="0" w:space="0" w:color="auto"/>
            <w:left w:val="none" w:sz="0" w:space="0" w:color="auto"/>
            <w:bottom w:val="none" w:sz="0" w:space="0" w:color="auto"/>
            <w:right w:val="none" w:sz="0" w:space="0" w:color="auto"/>
          </w:divBdr>
        </w:div>
        <w:div w:id="710493360">
          <w:marLeft w:val="547"/>
          <w:marRight w:val="0"/>
          <w:marTop w:val="0"/>
          <w:marBottom w:val="0"/>
          <w:divBdr>
            <w:top w:val="none" w:sz="0" w:space="0" w:color="auto"/>
            <w:left w:val="none" w:sz="0" w:space="0" w:color="auto"/>
            <w:bottom w:val="none" w:sz="0" w:space="0" w:color="auto"/>
            <w:right w:val="none" w:sz="0" w:space="0" w:color="auto"/>
          </w:divBdr>
        </w:div>
        <w:div w:id="897715203">
          <w:marLeft w:val="547"/>
          <w:marRight w:val="0"/>
          <w:marTop w:val="0"/>
          <w:marBottom w:val="0"/>
          <w:divBdr>
            <w:top w:val="none" w:sz="0" w:space="0" w:color="auto"/>
            <w:left w:val="none" w:sz="0" w:space="0" w:color="auto"/>
            <w:bottom w:val="none" w:sz="0" w:space="0" w:color="auto"/>
            <w:right w:val="none" w:sz="0" w:space="0" w:color="auto"/>
          </w:divBdr>
        </w:div>
        <w:div w:id="1055351591">
          <w:marLeft w:val="547"/>
          <w:marRight w:val="0"/>
          <w:marTop w:val="0"/>
          <w:marBottom w:val="0"/>
          <w:divBdr>
            <w:top w:val="none" w:sz="0" w:space="0" w:color="auto"/>
            <w:left w:val="none" w:sz="0" w:space="0" w:color="auto"/>
            <w:bottom w:val="none" w:sz="0" w:space="0" w:color="auto"/>
            <w:right w:val="none" w:sz="0" w:space="0" w:color="auto"/>
          </w:divBdr>
        </w:div>
        <w:div w:id="1114984268">
          <w:marLeft w:val="547"/>
          <w:marRight w:val="0"/>
          <w:marTop w:val="0"/>
          <w:marBottom w:val="0"/>
          <w:divBdr>
            <w:top w:val="none" w:sz="0" w:space="0" w:color="auto"/>
            <w:left w:val="none" w:sz="0" w:space="0" w:color="auto"/>
            <w:bottom w:val="none" w:sz="0" w:space="0" w:color="auto"/>
            <w:right w:val="none" w:sz="0" w:space="0" w:color="auto"/>
          </w:divBdr>
        </w:div>
        <w:div w:id="1271475619">
          <w:marLeft w:val="547"/>
          <w:marRight w:val="0"/>
          <w:marTop w:val="0"/>
          <w:marBottom w:val="0"/>
          <w:divBdr>
            <w:top w:val="none" w:sz="0" w:space="0" w:color="auto"/>
            <w:left w:val="none" w:sz="0" w:space="0" w:color="auto"/>
            <w:bottom w:val="none" w:sz="0" w:space="0" w:color="auto"/>
            <w:right w:val="none" w:sz="0" w:space="0" w:color="auto"/>
          </w:divBdr>
        </w:div>
        <w:div w:id="1313482099">
          <w:marLeft w:val="547"/>
          <w:marRight w:val="0"/>
          <w:marTop w:val="0"/>
          <w:marBottom w:val="0"/>
          <w:divBdr>
            <w:top w:val="none" w:sz="0" w:space="0" w:color="auto"/>
            <w:left w:val="none" w:sz="0" w:space="0" w:color="auto"/>
            <w:bottom w:val="none" w:sz="0" w:space="0" w:color="auto"/>
            <w:right w:val="none" w:sz="0" w:space="0" w:color="auto"/>
          </w:divBdr>
        </w:div>
        <w:div w:id="1328753453">
          <w:marLeft w:val="547"/>
          <w:marRight w:val="0"/>
          <w:marTop w:val="0"/>
          <w:marBottom w:val="0"/>
          <w:divBdr>
            <w:top w:val="none" w:sz="0" w:space="0" w:color="auto"/>
            <w:left w:val="none" w:sz="0" w:space="0" w:color="auto"/>
            <w:bottom w:val="none" w:sz="0" w:space="0" w:color="auto"/>
            <w:right w:val="none" w:sz="0" w:space="0" w:color="auto"/>
          </w:divBdr>
        </w:div>
        <w:div w:id="1430615869">
          <w:marLeft w:val="547"/>
          <w:marRight w:val="0"/>
          <w:marTop w:val="0"/>
          <w:marBottom w:val="0"/>
          <w:divBdr>
            <w:top w:val="none" w:sz="0" w:space="0" w:color="auto"/>
            <w:left w:val="none" w:sz="0" w:space="0" w:color="auto"/>
            <w:bottom w:val="none" w:sz="0" w:space="0" w:color="auto"/>
            <w:right w:val="none" w:sz="0" w:space="0" w:color="auto"/>
          </w:divBdr>
        </w:div>
        <w:div w:id="1530725660">
          <w:marLeft w:val="547"/>
          <w:marRight w:val="0"/>
          <w:marTop w:val="0"/>
          <w:marBottom w:val="0"/>
          <w:divBdr>
            <w:top w:val="none" w:sz="0" w:space="0" w:color="auto"/>
            <w:left w:val="none" w:sz="0" w:space="0" w:color="auto"/>
            <w:bottom w:val="none" w:sz="0" w:space="0" w:color="auto"/>
            <w:right w:val="none" w:sz="0" w:space="0" w:color="auto"/>
          </w:divBdr>
        </w:div>
        <w:div w:id="1737976327">
          <w:marLeft w:val="547"/>
          <w:marRight w:val="0"/>
          <w:marTop w:val="0"/>
          <w:marBottom w:val="160"/>
          <w:divBdr>
            <w:top w:val="none" w:sz="0" w:space="0" w:color="auto"/>
            <w:left w:val="none" w:sz="0" w:space="0" w:color="auto"/>
            <w:bottom w:val="none" w:sz="0" w:space="0" w:color="auto"/>
            <w:right w:val="none" w:sz="0" w:space="0" w:color="auto"/>
          </w:divBdr>
        </w:div>
      </w:divsChild>
    </w:div>
    <w:div w:id="882714634">
      <w:bodyDiv w:val="1"/>
      <w:marLeft w:val="0"/>
      <w:marRight w:val="0"/>
      <w:marTop w:val="0"/>
      <w:marBottom w:val="0"/>
      <w:divBdr>
        <w:top w:val="none" w:sz="0" w:space="0" w:color="auto"/>
        <w:left w:val="none" w:sz="0" w:space="0" w:color="auto"/>
        <w:bottom w:val="none" w:sz="0" w:space="0" w:color="auto"/>
        <w:right w:val="none" w:sz="0" w:space="0" w:color="auto"/>
      </w:divBdr>
      <w:divsChild>
        <w:div w:id="236478231">
          <w:marLeft w:val="547"/>
          <w:marRight w:val="0"/>
          <w:marTop w:val="0"/>
          <w:marBottom w:val="120"/>
          <w:divBdr>
            <w:top w:val="none" w:sz="0" w:space="0" w:color="auto"/>
            <w:left w:val="none" w:sz="0" w:space="0" w:color="auto"/>
            <w:bottom w:val="none" w:sz="0" w:space="0" w:color="auto"/>
            <w:right w:val="none" w:sz="0" w:space="0" w:color="auto"/>
          </w:divBdr>
        </w:div>
        <w:div w:id="1044325887">
          <w:marLeft w:val="547"/>
          <w:marRight w:val="0"/>
          <w:marTop w:val="0"/>
          <w:marBottom w:val="120"/>
          <w:divBdr>
            <w:top w:val="none" w:sz="0" w:space="0" w:color="auto"/>
            <w:left w:val="none" w:sz="0" w:space="0" w:color="auto"/>
            <w:bottom w:val="none" w:sz="0" w:space="0" w:color="auto"/>
            <w:right w:val="none" w:sz="0" w:space="0" w:color="auto"/>
          </w:divBdr>
        </w:div>
        <w:div w:id="1188832237">
          <w:marLeft w:val="547"/>
          <w:marRight w:val="0"/>
          <w:marTop w:val="0"/>
          <w:marBottom w:val="120"/>
          <w:divBdr>
            <w:top w:val="none" w:sz="0" w:space="0" w:color="auto"/>
            <w:left w:val="none" w:sz="0" w:space="0" w:color="auto"/>
            <w:bottom w:val="none" w:sz="0" w:space="0" w:color="auto"/>
            <w:right w:val="none" w:sz="0" w:space="0" w:color="auto"/>
          </w:divBdr>
        </w:div>
        <w:div w:id="1262490961">
          <w:marLeft w:val="547"/>
          <w:marRight w:val="0"/>
          <w:marTop w:val="0"/>
          <w:marBottom w:val="120"/>
          <w:divBdr>
            <w:top w:val="none" w:sz="0" w:space="0" w:color="auto"/>
            <w:left w:val="none" w:sz="0" w:space="0" w:color="auto"/>
            <w:bottom w:val="none" w:sz="0" w:space="0" w:color="auto"/>
            <w:right w:val="none" w:sz="0" w:space="0" w:color="auto"/>
          </w:divBdr>
        </w:div>
      </w:divsChild>
    </w:div>
    <w:div w:id="925653663">
      <w:bodyDiv w:val="1"/>
      <w:marLeft w:val="0"/>
      <w:marRight w:val="0"/>
      <w:marTop w:val="0"/>
      <w:marBottom w:val="0"/>
      <w:divBdr>
        <w:top w:val="none" w:sz="0" w:space="0" w:color="auto"/>
        <w:left w:val="none" w:sz="0" w:space="0" w:color="auto"/>
        <w:bottom w:val="none" w:sz="0" w:space="0" w:color="auto"/>
        <w:right w:val="none" w:sz="0" w:space="0" w:color="auto"/>
      </w:divBdr>
      <w:divsChild>
        <w:div w:id="660235996">
          <w:marLeft w:val="1886"/>
          <w:marRight w:val="0"/>
          <w:marTop w:val="0"/>
          <w:marBottom w:val="160"/>
          <w:divBdr>
            <w:top w:val="none" w:sz="0" w:space="0" w:color="auto"/>
            <w:left w:val="none" w:sz="0" w:space="0" w:color="auto"/>
            <w:bottom w:val="none" w:sz="0" w:space="0" w:color="auto"/>
            <w:right w:val="none" w:sz="0" w:space="0" w:color="auto"/>
          </w:divBdr>
        </w:div>
      </w:divsChild>
    </w:div>
    <w:div w:id="957568338">
      <w:bodyDiv w:val="1"/>
      <w:marLeft w:val="0"/>
      <w:marRight w:val="0"/>
      <w:marTop w:val="0"/>
      <w:marBottom w:val="0"/>
      <w:divBdr>
        <w:top w:val="none" w:sz="0" w:space="0" w:color="auto"/>
        <w:left w:val="none" w:sz="0" w:space="0" w:color="auto"/>
        <w:bottom w:val="none" w:sz="0" w:space="0" w:color="auto"/>
        <w:right w:val="none" w:sz="0" w:space="0" w:color="auto"/>
      </w:divBdr>
    </w:div>
    <w:div w:id="997224350">
      <w:bodyDiv w:val="1"/>
      <w:marLeft w:val="0"/>
      <w:marRight w:val="0"/>
      <w:marTop w:val="0"/>
      <w:marBottom w:val="0"/>
      <w:divBdr>
        <w:top w:val="none" w:sz="0" w:space="0" w:color="auto"/>
        <w:left w:val="none" w:sz="0" w:space="0" w:color="auto"/>
        <w:bottom w:val="none" w:sz="0" w:space="0" w:color="auto"/>
        <w:right w:val="none" w:sz="0" w:space="0" w:color="auto"/>
      </w:divBdr>
    </w:div>
    <w:div w:id="1010327151">
      <w:bodyDiv w:val="1"/>
      <w:marLeft w:val="0"/>
      <w:marRight w:val="0"/>
      <w:marTop w:val="0"/>
      <w:marBottom w:val="0"/>
      <w:divBdr>
        <w:top w:val="none" w:sz="0" w:space="0" w:color="auto"/>
        <w:left w:val="none" w:sz="0" w:space="0" w:color="auto"/>
        <w:bottom w:val="none" w:sz="0" w:space="0" w:color="auto"/>
        <w:right w:val="none" w:sz="0" w:space="0" w:color="auto"/>
      </w:divBdr>
      <w:divsChild>
        <w:div w:id="1726874883">
          <w:marLeft w:val="0"/>
          <w:marRight w:val="0"/>
          <w:marTop w:val="0"/>
          <w:marBottom w:val="0"/>
          <w:divBdr>
            <w:top w:val="none" w:sz="0" w:space="0" w:color="auto"/>
            <w:left w:val="none" w:sz="0" w:space="0" w:color="auto"/>
            <w:bottom w:val="none" w:sz="0" w:space="0" w:color="auto"/>
            <w:right w:val="none" w:sz="0" w:space="0" w:color="auto"/>
          </w:divBdr>
          <w:divsChild>
            <w:div w:id="1838109688">
              <w:marLeft w:val="0"/>
              <w:marRight w:val="0"/>
              <w:marTop w:val="0"/>
              <w:marBottom w:val="0"/>
              <w:divBdr>
                <w:top w:val="none" w:sz="0" w:space="0" w:color="auto"/>
                <w:left w:val="none" w:sz="0" w:space="0" w:color="auto"/>
                <w:bottom w:val="none" w:sz="0" w:space="0" w:color="auto"/>
                <w:right w:val="none" w:sz="0" w:space="0" w:color="auto"/>
              </w:divBdr>
              <w:divsChild>
                <w:div w:id="489952924">
                  <w:marLeft w:val="0"/>
                  <w:marRight w:val="0"/>
                  <w:marTop w:val="0"/>
                  <w:marBottom w:val="0"/>
                  <w:divBdr>
                    <w:top w:val="none" w:sz="0" w:space="0" w:color="auto"/>
                    <w:left w:val="none" w:sz="0" w:space="0" w:color="auto"/>
                    <w:bottom w:val="none" w:sz="0" w:space="0" w:color="auto"/>
                    <w:right w:val="none" w:sz="0" w:space="0" w:color="auto"/>
                  </w:divBdr>
                  <w:divsChild>
                    <w:div w:id="2000381690">
                      <w:marLeft w:val="0"/>
                      <w:marRight w:val="0"/>
                      <w:marTop w:val="0"/>
                      <w:marBottom w:val="0"/>
                      <w:divBdr>
                        <w:top w:val="none" w:sz="0" w:space="0" w:color="auto"/>
                        <w:left w:val="none" w:sz="0" w:space="0" w:color="auto"/>
                        <w:bottom w:val="none" w:sz="0" w:space="0" w:color="auto"/>
                        <w:right w:val="none" w:sz="0" w:space="0" w:color="auto"/>
                      </w:divBdr>
                      <w:divsChild>
                        <w:div w:id="1049722338">
                          <w:marLeft w:val="0"/>
                          <w:marRight w:val="0"/>
                          <w:marTop w:val="0"/>
                          <w:marBottom w:val="0"/>
                          <w:divBdr>
                            <w:top w:val="none" w:sz="0" w:space="0" w:color="auto"/>
                            <w:left w:val="none" w:sz="0" w:space="0" w:color="auto"/>
                            <w:bottom w:val="none" w:sz="0" w:space="0" w:color="auto"/>
                            <w:right w:val="none" w:sz="0" w:space="0" w:color="auto"/>
                          </w:divBdr>
                          <w:divsChild>
                            <w:div w:id="342437766">
                              <w:marLeft w:val="0"/>
                              <w:marRight w:val="0"/>
                              <w:marTop w:val="0"/>
                              <w:marBottom w:val="0"/>
                              <w:divBdr>
                                <w:top w:val="none" w:sz="0" w:space="0" w:color="auto"/>
                                <w:left w:val="none" w:sz="0" w:space="0" w:color="auto"/>
                                <w:bottom w:val="none" w:sz="0" w:space="0" w:color="auto"/>
                                <w:right w:val="none" w:sz="0" w:space="0" w:color="auto"/>
                              </w:divBdr>
                              <w:divsChild>
                                <w:div w:id="459080071">
                                  <w:marLeft w:val="0"/>
                                  <w:marRight w:val="0"/>
                                  <w:marTop w:val="0"/>
                                  <w:marBottom w:val="0"/>
                                  <w:divBdr>
                                    <w:top w:val="none" w:sz="0" w:space="0" w:color="auto"/>
                                    <w:left w:val="none" w:sz="0" w:space="0" w:color="auto"/>
                                    <w:bottom w:val="none" w:sz="0" w:space="0" w:color="auto"/>
                                    <w:right w:val="none" w:sz="0" w:space="0" w:color="auto"/>
                                  </w:divBdr>
                                  <w:divsChild>
                                    <w:div w:id="151180069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600297">
      <w:bodyDiv w:val="1"/>
      <w:marLeft w:val="0"/>
      <w:marRight w:val="0"/>
      <w:marTop w:val="0"/>
      <w:marBottom w:val="0"/>
      <w:divBdr>
        <w:top w:val="none" w:sz="0" w:space="0" w:color="auto"/>
        <w:left w:val="none" w:sz="0" w:space="0" w:color="auto"/>
        <w:bottom w:val="none" w:sz="0" w:space="0" w:color="auto"/>
        <w:right w:val="none" w:sz="0" w:space="0" w:color="auto"/>
      </w:divBdr>
    </w:div>
    <w:div w:id="1063598776">
      <w:bodyDiv w:val="1"/>
      <w:marLeft w:val="0"/>
      <w:marRight w:val="0"/>
      <w:marTop w:val="0"/>
      <w:marBottom w:val="0"/>
      <w:divBdr>
        <w:top w:val="none" w:sz="0" w:space="0" w:color="auto"/>
        <w:left w:val="none" w:sz="0" w:space="0" w:color="auto"/>
        <w:bottom w:val="none" w:sz="0" w:space="0" w:color="auto"/>
        <w:right w:val="none" w:sz="0" w:space="0" w:color="auto"/>
      </w:divBdr>
    </w:div>
    <w:div w:id="1065185912">
      <w:bodyDiv w:val="1"/>
      <w:marLeft w:val="0"/>
      <w:marRight w:val="0"/>
      <w:marTop w:val="0"/>
      <w:marBottom w:val="0"/>
      <w:divBdr>
        <w:top w:val="none" w:sz="0" w:space="0" w:color="auto"/>
        <w:left w:val="none" w:sz="0" w:space="0" w:color="auto"/>
        <w:bottom w:val="none" w:sz="0" w:space="0" w:color="auto"/>
        <w:right w:val="none" w:sz="0" w:space="0" w:color="auto"/>
      </w:divBdr>
    </w:div>
    <w:div w:id="1079713930">
      <w:bodyDiv w:val="1"/>
      <w:marLeft w:val="0"/>
      <w:marRight w:val="0"/>
      <w:marTop w:val="0"/>
      <w:marBottom w:val="0"/>
      <w:divBdr>
        <w:top w:val="none" w:sz="0" w:space="0" w:color="auto"/>
        <w:left w:val="none" w:sz="0" w:space="0" w:color="auto"/>
        <w:bottom w:val="none" w:sz="0" w:space="0" w:color="auto"/>
        <w:right w:val="none" w:sz="0" w:space="0" w:color="auto"/>
      </w:divBdr>
    </w:div>
    <w:div w:id="1102337659">
      <w:bodyDiv w:val="1"/>
      <w:marLeft w:val="0"/>
      <w:marRight w:val="0"/>
      <w:marTop w:val="0"/>
      <w:marBottom w:val="0"/>
      <w:divBdr>
        <w:top w:val="none" w:sz="0" w:space="0" w:color="auto"/>
        <w:left w:val="none" w:sz="0" w:space="0" w:color="auto"/>
        <w:bottom w:val="none" w:sz="0" w:space="0" w:color="auto"/>
        <w:right w:val="none" w:sz="0" w:space="0" w:color="auto"/>
      </w:divBdr>
    </w:div>
    <w:div w:id="1108739692">
      <w:bodyDiv w:val="1"/>
      <w:marLeft w:val="0"/>
      <w:marRight w:val="0"/>
      <w:marTop w:val="0"/>
      <w:marBottom w:val="0"/>
      <w:divBdr>
        <w:top w:val="none" w:sz="0" w:space="0" w:color="auto"/>
        <w:left w:val="none" w:sz="0" w:space="0" w:color="auto"/>
        <w:bottom w:val="none" w:sz="0" w:space="0" w:color="auto"/>
        <w:right w:val="none" w:sz="0" w:space="0" w:color="auto"/>
      </w:divBdr>
    </w:div>
    <w:div w:id="1125544378">
      <w:bodyDiv w:val="1"/>
      <w:marLeft w:val="0"/>
      <w:marRight w:val="0"/>
      <w:marTop w:val="0"/>
      <w:marBottom w:val="0"/>
      <w:divBdr>
        <w:top w:val="none" w:sz="0" w:space="0" w:color="auto"/>
        <w:left w:val="none" w:sz="0" w:space="0" w:color="auto"/>
        <w:bottom w:val="none" w:sz="0" w:space="0" w:color="auto"/>
        <w:right w:val="none" w:sz="0" w:space="0" w:color="auto"/>
      </w:divBdr>
    </w:div>
    <w:div w:id="1140728817">
      <w:bodyDiv w:val="1"/>
      <w:marLeft w:val="0"/>
      <w:marRight w:val="0"/>
      <w:marTop w:val="0"/>
      <w:marBottom w:val="0"/>
      <w:divBdr>
        <w:top w:val="none" w:sz="0" w:space="0" w:color="auto"/>
        <w:left w:val="none" w:sz="0" w:space="0" w:color="auto"/>
        <w:bottom w:val="none" w:sz="0" w:space="0" w:color="auto"/>
        <w:right w:val="none" w:sz="0" w:space="0" w:color="auto"/>
      </w:divBdr>
    </w:div>
    <w:div w:id="1205293053">
      <w:bodyDiv w:val="1"/>
      <w:marLeft w:val="0"/>
      <w:marRight w:val="0"/>
      <w:marTop w:val="0"/>
      <w:marBottom w:val="0"/>
      <w:divBdr>
        <w:top w:val="none" w:sz="0" w:space="0" w:color="auto"/>
        <w:left w:val="none" w:sz="0" w:space="0" w:color="auto"/>
        <w:bottom w:val="none" w:sz="0" w:space="0" w:color="auto"/>
        <w:right w:val="none" w:sz="0" w:space="0" w:color="auto"/>
      </w:divBdr>
    </w:div>
    <w:div w:id="1282762694">
      <w:bodyDiv w:val="1"/>
      <w:marLeft w:val="0"/>
      <w:marRight w:val="0"/>
      <w:marTop w:val="0"/>
      <w:marBottom w:val="0"/>
      <w:divBdr>
        <w:top w:val="none" w:sz="0" w:space="0" w:color="auto"/>
        <w:left w:val="none" w:sz="0" w:space="0" w:color="auto"/>
        <w:bottom w:val="none" w:sz="0" w:space="0" w:color="auto"/>
        <w:right w:val="none" w:sz="0" w:space="0" w:color="auto"/>
      </w:divBdr>
      <w:divsChild>
        <w:div w:id="551579217">
          <w:marLeft w:val="0"/>
          <w:marRight w:val="0"/>
          <w:marTop w:val="0"/>
          <w:marBottom w:val="0"/>
          <w:divBdr>
            <w:top w:val="none" w:sz="0" w:space="0" w:color="auto"/>
            <w:left w:val="none" w:sz="0" w:space="0" w:color="auto"/>
            <w:bottom w:val="none" w:sz="0" w:space="0" w:color="auto"/>
            <w:right w:val="none" w:sz="0" w:space="0" w:color="auto"/>
          </w:divBdr>
          <w:divsChild>
            <w:div w:id="309596138">
              <w:marLeft w:val="0"/>
              <w:marRight w:val="0"/>
              <w:marTop w:val="0"/>
              <w:marBottom w:val="0"/>
              <w:divBdr>
                <w:top w:val="none" w:sz="0" w:space="0" w:color="auto"/>
                <w:left w:val="none" w:sz="0" w:space="0" w:color="auto"/>
                <w:bottom w:val="none" w:sz="0" w:space="0" w:color="auto"/>
                <w:right w:val="none" w:sz="0" w:space="0" w:color="auto"/>
              </w:divBdr>
              <w:divsChild>
                <w:div w:id="560098429">
                  <w:marLeft w:val="0"/>
                  <w:marRight w:val="0"/>
                  <w:marTop w:val="0"/>
                  <w:marBottom w:val="0"/>
                  <w:divBdr>
                    <w:top w:val="none" w:sz="0" w:space="0" w:color="auto"/>
                    <w:left w:val="none" w:sz="0" w:space="0" w:color="auto"/>
                    <w:bottom w:val="none" w:sz="0" w:space="0" w:color="auto"/>
                    <w:right w:val="none" w:sz="0" w:space="0" w:color="auto"/>
                  </w:divBdr>
                  <w:divsChild>
                    <w:div w:id="1245798444">
                      <w:marLeft w:val="0"/>
                      <w:marRight w:val="0"/>
                      <w:marTop w:val="0"/>
                      <w:marBottom w:val="0"/>
                      <w:divBdr>
                        <w:top w:val="none" w:sz="0" w:space="0" w:color="auto"/>
                        <w:left w:val="none" w:sz="0" w:space="0" w:color="auto"/>
                        <w:bottom w:val="none" w:sz="0" w:space="0" w:color="auto"/>
                        <w:right w:val="none" w:sz="0" w:space="0" w:color="auto"/>
                      </w:divBdr>
                      <w:divsChild>
                        <w:div w:id="770667226">
                          <w:marLeft w:val="0"/>
                          <w:marRight w:val="0"/>
                          <w:marTop w:val="0"/>
                          <w:marBottom w:val="0"/>
                          <w:divBdr>
                            <w:top w:val="none" w:sz="0" w:space="0" w:color="auto"/>
                            <w:left w:val="none" w:sz="0" w:space="0" w:color="auto"/>
                            <w:bottom w:val="none" w:sz="0" w:space="0" w:color="auto"/>
                            <w:right w:val="none" w:sz="0" w:space="0" w:color="auto"/>
                          </w:divBdr>
                          <w:divsChild>
                            <w:div w:id="1066339837">
                              <w:marLeft w:val="0"/>
                              <w:marRight w:val="0"/>
                              <w:marTop w:val="300"/>
                              <w:marBottom w:val="225"/>
                              <w:divBdr>
                                <w:top w:val="single" w:sz="6" w:space="0" w:color="DDDDDD"/>
                                <w:left w:val="single" w:sz="6" w:space="0" w:color="DDDDDD"/>
                                <w:bottom w:val="single" w:sz="6" w:space="0" w:color="DDDDDD"/>
                                <w:right w:val="single" w:sz="6" w:space="0" w:color="DDDDDD"/>
                              </w:divBdr>
                              <w:divsChild>
                                <w:div w:id="11603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2132711">
      <w:bodyDiv w:val="1"/>
      <w:marLeft w:val="0"/>
      <w:marRight w:val="0"/>
      <w:marTop w:val="0"/>
      <w:marBottom w:val="0"/>
      <w:divBdr>
        <w:top w:val="none" w:sz="0" w:space="0" w:color="auto"/>
        <w:left w:val="none" w:sz="0" w:space="0" w:color="auto"/>
        <w:bottom w:val="none" w:sz="0" w:space="0" w:color="auto"/>
        <w:right w:val="none" w:sz="0" w:space="0" w:color="auto"/>
      </w:divBdr>
    </w:div>
    <w:div w:id="1324434443">
      <w:bodyDiv w:val="1"/>
      <w:marLeft w:val="0"/>
      <w:marRight w:val="0"/>
      <w:marTop w:val="0"/>
      <w:marBottom w:val="0"/>
      <w:divBdr>
        <w:top w:val="none" w:sz="0" w:space="0" w:color="auto"/>
        <w:left w:val="none" w:sz="0" w:space="0" w:color="auto"/>
        <w:bottom w:val="none" w:sz="0" w:space="0" w:color="auto"/>
        <w:right w:val="none" w:sz="0" w:space="0" w:color="auto"/>
      </w:divBdr>
    </w:div>
    <w:div w:id="1349217434">
      <w:bodyDiv w:val="1"/>
      <w:marLeft w:val="0"/>
      <w:marRight w:val="0"/>
      <w:marTop w:val="0"/>
      <w:marBottom w:val="0"/>
      <w:divBdr>
        <w:top w:val="none" w:sz="0" w:space="0" w:color="auto"/>
        <w:left w:val="none" w:sz="0" w:space="0" w:color="auto"/>
        <w:bottom w:val="none" w:sz="0" w:space="0" w:color="auto"/>
        <w:right w:val="none" w:sz="0" w:space="0" w:color="auto"/>
      </w:divBdr>
    </w:div>
    <w:div w:id="1423263791">
      <w:bodyDiv w:val="1"/>
      <w:marLeft w:val="0"/>
      <w:marRight w:val="0"/>
      <w:marTop w:val="0"/>
      <w:marBottom w:val="0"/>
      <w:divBdr>
        <w:top w:val="none" w:sz="0" w:space="0" w:color="auto"/>
        <w:left w:val="none" w:sz="0" w:space="0" w:color="auto"/>
        <w:bottom w:val="none" w:sz="0" w:space="0" w:color="auto"/>
        <w:right w:val="none" w:sz="0" w:space="0" w:color="auto"/>
      </w:divBdr>
    </w:div>
    <w:div w:id="1501240569">
      <w:bodyDiv w:val="1"/>
      <w:marLeft w:val="0"/>
      <w:marRight w:val="0"/>
      <w:marTop w:val="0"/>
      <w:marBottom w:val="0"/>
      <w:divBdr>
        <w:top w:val="none" w:sz="0" w:space="0" w:color="auto"/>
        <w:left w:val="none" w:sz="0" w:space="0" w:color="auto"/>
        <w:bottom w:val="none" w:sz="0" w:space="0" w:color="auto"/>
        <w:right w:val="none" w:sz="0" w:space="0" w:color="auto"/>
      </w:divBdr>
    </w:div>
    <w:div w:id="1546987778">
      <w:bodyDiv w:val="1"/>
      <w:marLeft w:val="0"/>
      <w:marRight w:val="0"/>
      <w:marTop w:val="0"/>
      <w:marBottom w:val="0"/>
      <w:divBdr>
        <w:top w:val="none" w:sz="0" w:space="0" w:color="auto"/>
        <w:left w:val="none" w:sz="0" w:space="0" w:color="auto"/>
        <w:bottom w:val="none" w:sz="0" w:space="0" w:color="auto"/>
        <w:right w:val="none" w:sz="0" w:space="0" w:color="auto"/>
      </w:divBdr>
    </w:div>
    <w:div w:id="1583415364">
      <w:bodyDiv w:val="1"/>
      <w:marLeft w:val="0"/>
      <w:marRight w:val="0"/>
      <w:marTop w:val="0"/>
      <w:marBottom w:val="0"/>
      <w:divBdr>
        <w:top w:val="none" w:sz="0" w:space="0" w:color="auto"/>
        <w:left w:val="none" w:sz="0" w:space="0" w:color="auto"/>
        <w:bottom w:val="none" w:sz="0" w:space="0" w:color="auto"/>
        <w:right w:val="none" w:sz="0" w:space="0" w:color="auto"/>
      </w:divBdr>
      <w:divsChild>
        <w:div w:id="182977748">
          <w:marLeft w:val="547"/>
          <w:marRight w:val="0"/>
          <w:marTop w:val="0"/>
          <w:marBottom w:val="120"/>
          <w:divBdr>
            <w:top w:val="none" w:sz="0" w:space="0" w:color="auto"/>
            <w:left w:val="none" w:sz="0" w:space="0" w:color="auto"/>
            <w:bottom w:val="none" w:sz="0" w:space="0" w:color="auto"/>
            <w:right w:val="none" w:sz="0" w:space="0" w:color="auto"/>
          </w:divBdr>
        </w:div>
        <w:div w:id="557016910">
          <w:marLeft w:val="547"/>
          <w:marRight w:val="0"/>
          <w:marTop w:val="0"/>
          <w:marBottom w:val="120"/>
          <w:divBdr>
            <w:top w:val="none" w:sz="0" w:space="0" w:color="auto"/>
            <w:left w:val="none" w:sz="0" w:space="0" w:color="auto"/>
            <w:bottom w:val="none" w:sz="0" w:space="0" w:color="auto"/>
            <w:right w:val="none" w:sz="0" w:space="0" w:color="auto"/>
          </w:divBdr>
        </w:div>
        <w:div w:id="1528058184">
          <w:marLeft w:val="547"/>
          <w:marRight w:val="0"/>
          <w:marTop w:val="0"/>
          <w:marBottom w:val="120"/>
          <w:divBdr>
            <w:top w:val="none" w:sz="0" w:space="0" w:color="auto"/>
            <w:left w:val="none" w:sz="0" w:space="0" w:color="auto"/>
            <w:bottom w:val="none" w:sz="0" w:space="0" w:color="auto"/>
            <w:right w:val="none" w:sz="0" w:space="0" w:color="auto"/>
          </w:divBdr>
        </w:div>
        <w:div w:id="2067147579">
          <w:marLeft w:val="547"/>
          <w:marRight w:val="0"/>
          <w:marTop w:val="0"/>
          <w:marBottom w:val="120"/>
          <w:divBdr>
            <w:top w:val="none" w:sz="0" w:space="0" w:color="auto"/>
            <w:left w:val="none" w:sz="0" w:space="0" w:color="auto"/>
            <w:bottom w:val="none" w:sz="0" w:space="0" w:color="auto"/>
            <w:right w:val="none" w:sz="0" w:space="0" w:color="auto"/>
          </w:divBdr>
        </w:div>
      </w:divsChild>
    </w:div>
    <w:div w:id="1601181321">
      <w:bodyDiv w:val="1"/>
      <w:marLeft w:val="0"/>
      <w:marRight w:val="0"/>
      <w:marTop w:val="0"/>
      <w:marBottom w:val="0"/>
      <w:divBdr>
        <w:top w:val="none" w:sz="0" w:space="0" w:color="auto"/>
        <w:left w:val="none" w:sz="0" w:space="0" w:color="auto"/>
        <w:bottom w:val="none" w:sz="0" w:space="0" w:color="auto"/>
        <w:right w:val="none" w:sz="0" w:space="0" w:color="auto"/>
      </w:divBdr>
    </w:div>
    <w:div w:id="1740206868">
      <w:bodyDiv w:val="1"/>
      <w:marLeft w:val="0"/>
      <w:marRight w:val="0"/>
      <w:marTop w:val="0"/>
      <w:marBottom w:val="0"/>
      <w:divBdr>
        <w:top w:val="none" w:sz="0" w:space="0" w:color="auto"/>
        <w:left w:val="none" w:sz="0" w:space="0" w:color="auto"/>
        <w:bottom w:val="none" w:sz="0" w:space="0" w:color="auto"/>
        <w:right w:val="none" w:sz="0" w:space="0" w:color="auto"/>
      </w:divBdr>
    </w:div>
    <w:div w:id="1748378482">
      <w:bodyDiv w:val="1"/>
      <w:marLeft w:val="0"/>
      <w:marRight w:val="0"/>
      <w:marTop w:val="0"/>
      <w:marBottom w:val="0"/>
      <w:divBdr>
        <w:top w:val="none" w:sz="0" w:space="0" w:color="auto"/>
        <w:left w:val="none" w:sz="0" w:space="0" w:color="auto"/>
        <w:bottom w:val="none" w:sz="0" w:space="0" w:color="auto"/>
        <w:right w:val="none" w:sz="0" w:space="0" w:color="auto"/>
      </w:divBdr>
    </w:div>
    <w:div w:id="1795639960">
      <w:bodyDiv w:val="1"/>
      <w:marLeft w:val="0"/>
      <w:marRight w:val="0"/>
      <w:marTop w:val="0"/>
      <w:marBottom w:val="0"/>
      <w:divBdr>
        <w:top w:val="none" w:sz="0" w:space="0" w:color="auto"/>
        <w:left w:val="none" w:sz="0" w:space="0" w:color="auto"/>
        <w:bottom w:val="none" w:sz="0" w:space="0" w:color="auto"/>
        <w:right w:val="none" w:sz="0" w:space="0" w:color="auto"/>
      </w:divBdr>
    </w:div>
    <w:div w:id="1798135923">
      <w:bodyDiv w:val="1"/>
      <w:marLeft w:val="0"/>
      <w:marRight w:val="0"/>
      <w:marTop w:val="0"/>
      <w:marBottom w:val="0"/>
      <w:divBdr>
        <w:top w:val="none" w:sz="0" w:space="0" w:color="auto"/>
        <w:left w:val="none" w:sz="0" w:space="0" w:color="auto"/>
        <w:bottom w:val="none" w:sz="0" w:space="0" w:color="auto"/>
        <w:right w:val="none" w:sz="0" w:space="0" w:color="auto"/>
      </w:divBdr>
    </w:div>
    <w:div w:id="1844272906">
      <w:bodyDiv w:val="1"/>
      <w:marLeft w:val="0"/>
      <w:marRight w:val="0"/>
      <w:marTop w:val="0"/>
      <w:marBottom w:val="0"/>
      <w:divBdr>
        <w:top w:val="none" w:sz="0" w:space="0" w:color="auto"/>
        <w:left w:val="none" w:sz="0" w:space="0" w:color="auto"/>
        <w:bottom w:val="none" w:sz="0" w:space="0" w:color="auto"/>
        <w:right w:val="none" w:sz="0" w:space="0" w:color="auto"/>
      </w:divBdr>
    </w:div>
    <w:div w:id="1885633017">
      <w:bodyDiv w:val="1"/>
      <w:marLeft w:val="0"/>
      <w:marRight w:val="0"/>
      <w:marTop w:val="0"/>
      <w:marBottom w:val="0"/>
      <w:divBdr>
        <w:top w:val="none" w:sz="0" w:space="0" w:color="auto"/>
        <w:left w:val="none" w:sz="0" w:space="0" w:color="auto"/>
        <w:bottom w:val="none" w:sz="0" w:space="0" w:color="auto"/>
        <w:right w:val="none" w:sz="0" w:space="0" w:color="auto"/>
      </w:divBdr>
      <w:divsChild>
        <w:div w:id="65156850">
          <w:marLeft w:val="403"/>
          <w:marRight w:val="0"/>
          <w:marTop w:val="92"/>
          <w:marBottom w:val="0"/>
          <w:divBdr>
            <w:top w:val="none" w:sz="0" w:space="0" w:color="auto"/>
            <w:left w:val="none" w:sz="0" w:space="0" w:color="auto"/>
            <w:bottom w:val="none" w:sz="0" w:space="0" w:color="auto"/>
            <w:right w:val="none" w:sz="0" w:space="0" w:color="auto"/>
          </w:divBdr>
        </w:div>
      </w:divsChild>
    </w:div>
    <w:div w:id="1886408831">
      <w:bodyDiv w:val="1"/>
      <w:marLeft w:val="0"/>
      <w:marRight w:val="0"/>
      <w:marTop w:val="0"/>
      <w:marBottom w:val="0"/>
      <w:divBdr>
        <w:top w:val="none" w:sz="0" w:space="0" w:color="auto"/>
        <w:left w:val="none" w:sz="0" w:space="0" w:color="auto"/>
        <w:bottom w:val="none" w:sz="0" w:space="0" w:color="auto"/>
        <w:right w:val="none" w:sz="0" w:space="0" w:color="auto"/>
      </w:divBdr>
      <w:divsChild>
        <w:div w:id="239171181">
          <w:marLeft w:val="173"/>
          <w:marRight w:val="0"/>
          <w:marTop w:val="0"/>
          <w:marBottom w:val="0"/>
          <w:divBdr>
            <w:top w:val="none" w:sz="0" w:space="0" w:color="auto"/>
            <w:left w:val="none" w:sz="0" w:space="0" w:color="auto"/>
            <w:bottom w:val="none" w:sz="0" w:space="0" w:color="auto"/>
            <w:right w:val="none" w:sz="0" w:space="0" w:color="auto"/>
          </w:divBdr>
        </w:div>
        <w:div w:id="448011652">
          <w:marLeft w:val="173"/>
          <w:marRight w:val="0"/>
          <w:marTop w:val="0"/>
          <w:marBottom w:val="0"/>
          <w:divBdr>
            <w:top w:val="none" w:sz="0" w:space="0" w:color="auto"/>
            <w:left w:val="none" w:sz="0" w:space="0" w:color="auto"/>
            <w:bottom w:val="none" w:sz="0" w:space="0" w:color="auto"/>
            <w:right w:val="none" w:sz="0" w:space="0" w:color="auto"/>
          </w:divBdr>
        </w:div>
        <w:div w:id="1189417727">
          <w:marLeft w:val="173"/>
          <w:marRight w:val="0"/>
          <w:marTop w:val="0"/>
          <w:marBottom w:val="0"/>
          <w:divBdr>
            <w:top w:val="none" w:sz="0" w:space="0" w:color="auto"/>
            <w:left w:val="none" w:sz="0" w:space="0" w:color="auto"/>
            <w:bottom w:val="none" w:sz="0" w:space="0" w:color="auto"/>
            <w:right w:val="none" w:sz="0" w:space="0" w:color="auto"/>
          </w:divBdr>
        </w:div>
      </w:divsChild>
    </w:div>
    <w:div w:id="1905528639">
      <w:bodyDiv w:val="1"/>
      <w:marLeft w:val="0"/>
      <w:marRight w:val="0"/>
      <w:marTop w:val="0"/>
      <w:marBottom w:val="0"/>
      <w:divBdr>
        <w:top w:val="none" w:sz="0" w:space="0" w:color="auto"/>
        <w:left w:val="none" w:sz="0" w:space="0" w:color="auto"/>
        <w:bottom w:val="none" w:sz="0" w:space="0" w:color="auto"/>
        <w:right w:val="none" w:sz="0" w:space="0" w:color="auto"/>
      </w:divBdr>
    </w:div>
    <w:div w:id="1939294702">
      <w:bodyDiv w:val="1"/>
      <w:marLeft w:val="0"/>
      <w:marRight w:val="0"/>
      <w:marTop w:val="0"/>
      <w:marBottom w:val="0"/>
      <w:divBdr>
        <w:top w:val="none" w:sz="0" w:space="0" w:color="auto"/>
        <w:left w:val="none" w:sz="0" w:space="0" w:color="auto"/>
        <w:bottom w:val="none" w:sz="0" w:space="0" w:color="auto"/>
        <w:right w:val="none" w:sz="0" w:space="0" w:color="auto"/>
      </w:divBdr>
    </w:div>
    <w:div w:id="1955404426">
      <w:bodyDiv w:val="1"/>
      <w:marLeft w:val="0"/>
      <w:marRight w:val="0"/>
      <w:marTop w:val="0"/>
      <w:marBottom w:val="0"/>
      <w:divBdr>
        <w:top w:val="none" w:sz="0" w:space="0" w:color="auto"/>
        <w:left w:val="none" w:sz="0" w:space="0" w:color="auto"/>
        <w:bottom w:val="none" w:sz="0" w:space="0" w:color="auto"/>
        <w:right w:val="none" w:sz="0" w:space="0" w:color="auto"/>
      </w:divBdr>
    </w:div>
    <w:div w:id="1965305073">
      <w:bodyDiv w:val="1"/>
      <w:marLeft w:val="0"/>
      <w:marRight w:val="0"/>
      <w:marTop w:val="0"/>
      <w:marBottom w:val="0"/>
      <w:divBdr>
        <w:top w:val="none" w:sz="0" w:space="0" w:color="auto"/>
        <w:left w:val="none" w:sz="0" w:space="0" w:color="auto"/>
        <w:bottom w:val="none" w:sz="0" w:space="0" w:color="auto"/>
        <w:right w:val="none" w:sz="0" w:space="0" w:color="auto"/>
      </w:divBdr>
      <w:divsChild>
        <w:div w:id="305361971">
          <w:marLeft w:val="720"/>
          <w:marRight w:val="0"/>
          <w:marTop w:val="0"/>
          <w:marBottom w:val="0"/>
          <w:divBdr>
            <w:top w:val="none" w:sz="0" w:space="0" w:color="auto"/>
            <w:left w:val="none" w:sz="0" w:space="0" w:color="auto"/>
            <w:bottom w:val="none" w:sz="0" w:space="0" w:color="auto"/>
            <w:right w:val="none" w:sz="0" w:space="0" w:color="auto"/>
          </w:divBdr>
        </w:div>
        <w:div w:id="859860412">
          <w:marLeft w:val="720"/>
          <w:marRight w:val="0"/>
          <w:marTop w:val="0"/>
          <w:marBottom w:val="0"/>
          <w:divBdr>
            <w:top w:val="none" w:sz="0" w:space="0" w:color="auto"/>
            <w:left w:val="none" w:sz="0" w:space="0" w:color="auto"/>
            <w:bottom w:val="none" w:sz="0" w:space="0" w:color="auto"/>
            <w:right w:val="none" w:sz="0" w:space="0" w:color="auto"/>
          </w:divBdr>
        </w:div>
        <w:div w:id="970093780">
          <w:marLeft w:val="720"/>
          <w:marRight w:val="0"/>
          <w:marTop w:val="0"/>
          <w:marBottom w:val="0"/>
          <w:divBdr>
            <w:top w:val="none" w:sz="0" w:space="0" w:color="auto"/>
            <w:left w:val="none" w:sz="0" w:space="0" w:color="auto"/>
            <w:bottom w:val="none" w:sz="0" w:space="0" w:color="auto"/>
            <w:right w:val="none" w:sz="0" w:space="0" w:color="auto"/>
          </w:divBdr>
        </w:div>
        <w:div w:id="983510152">
          <w:marLeft w:val="720"/>
          <w:marRight w:val="0"/>
          <w:marTop w:val="0"/>
          <w:marBottom w:val="0"/>
          <w:divBdr>
            <w:top w:val="none" w:sz="0" w:space="0" w:color="auto"/>
            <w:left w:val="none" w:sz="0" w:space="0" w:color="auto"/>
            <w:bottom w:val="none" w:sz="0" w:space="0" w:color="auto"/>
            <w:right w:val="none" w:sz="0" w:space="0" w:color="auto"/>
          </w:divBdr>
        </w:div>
        <w:div w:id="1004170387">
          <w:marLeft w:val="720"/>
          <w:marRight w:val="0"/>
          <w:marTop w:val="0"/>
          <w:marBottom w:val="0"/>
          <w:divBdr>
            <w:top w:val="none" w:sz="0" w:space="0" w:color="auto"/>
            <w:left w:val="none" w:sz="0" w:space="0" w:color="auto"/>
            <w:bottom w:val="none" w:sz="0" w:space="0" w:color="auto"/>
            <w:right w:val="none" w:sz="0" w:space="0" w:color="auto"/>
          </w:divBdr>
        </w:div>
        <w:div w:id="1427385246">
          <w:marLeft w:val="720"/>
          <w:marRight w:val="0"/>
          <w:marTop w:val="0"/>
          <w:marBottom w:val="0"/>
          <w:divBdr>
            <w:top w:val="none" w:sz="0" w:space="0" w:color="auto"/>
            <w:left w:val="none" w:sz="0" w:space="0" w:color="auto"/>
            <w:bottom w:val="none" w:sz="0" w:space="0" w:color="auto"/>
            <w:right w:val="none" w:sz="0" w:space="0" w:color="auto"/>
          </w:divBdr>
        </w:div>
        <w:div w:id="1435521060">
          <w:marLeft w:val="720"/>
          <w:marRight w:val="0"/>
          <w:marTop w:val="0"/>
          <w:marBottom w:val="0"/>
          <w:divBdr>
            <w:top w:val="none" w:sz="0" w:space="0" w:color="auto"/>
            <w:left w:val="none" w:sz="0" w:space="0" w:color="auto"/>
            <w:bottom w:val="none" w:sz="0" w:space="0" w:color="auto"/>
            <w:right w:val="none" w:sz="0" w:space="0" w:color="auto"/>
          </w:divBdr>
        </w:div>
        <w:div w:id="1485045886">
          <w:marLeft w:val="720"/>
          <w:marRight w:val="0"/>
          <w:marTop w:val="0"/>
          <w:marBottom w:val="0"/>
          <w:divBdr>
            <w:top w:val="none" w:sz="0" w:space="0" w:color="auto"/>
            <w:left w:val="none" w:sz="0" w:space="0" w:color="auto"/>
            <w:bottom w:val="none" w:sz="0" w:space="0" w:color="auto"/>
            <w:right w:val="none" w:sz="0" w:space="0" w:color="auto"/>
          </w:divBdr>
        </w:div>
        <w:div w:id="1850362538">
          <w:marLeft w:val="720"/>
          <w:marRight w:val="0"/>
          <w:marTop w:val="0"/>
          <w:marBottom w:val="0"/>
          <w:divBdr>
            <w:top w:val="none" w:sz="0" w:space="0" w:color="auto"/>
            <w:left w:val="none" w:sz="0" w:space="0" w:color="auto"/>
            <w:bottom w:val="none" w:sz="0" w:space="0" w:color="auto"/>
            <w:right w:val="none" w:sz="0" w:space="0" w:color="auto"/>
          </w:divBdr>
        </w:div>
        <w:div w:id="1863400069">
          <w:marLeft w:val="720"/>
          <w:marRight w:val="0"/>
          <w:marTop w:val="0"/>
          <w:marBottom w:val="0"/>
          <w:divBdr>
            <w:top w:val="none" w:sz="0" w:space="0" w:color="auto"/>
            <w:left w:val="none" w:sz="0" w:space="0" w:color="auto"/>
            <w:bottom w:val="none" w:sz="0" w:space="0" w:color="auto"/>
            <w:right w:val="none" w:sz="0" w:space="0" w:color="auto"/>
          </w:divBdr>
        </w:div>
      </w:divsChild>
    </w:div>
    <w:div w:id="1970932029">
      <w:bodyDiv w:val="1"/>
      <w:marLeft w:val="0"/>
      <w:marRight w:val="0"/>
      <w:marTop w:val="0"/>
      <w:marBottom w:val="0"/>
      <w:divBdr>
        <w:top w:val="none" w:sz="0" w:space="0" w:color="auto"/>
        <w:left w:val="none" w:sz="0" w:space="0" w:color="auto"/>
        <w:bottom w:val="none" w:sz="0" w:space="0" w:color="auto"/>
        <w:right w:val="none" w:sz="0" w:space="0" w:color="auto"/>
      </w:divBdr>
      <w:divsChild>
        <w:div w:id="104010660">
          <w:marLeft w:val="547"/>
          <w:marRight w:val="0"/>
          <w:marTop w:val="0"/>
          <w:marBottom w:val="120"/>
          <w:divBdr>
            <w:top w:val="none" w:sz="0" w:space="0" w:color="auto"/>
            <w:left w:val="none" w:sz="0" w:space="0" w:color="auto"/>
            <w:bottom w:val="none" w:sz="0" w:space="0" w:color="auto"/>
            <w:right w:val="none" w:sz="0" w:space="0" w:color="auto"/>
          </w:divBdr>
        </w:div>
        <w:div w:id="260644491">
          <w:marLeft w:val="547"/>
          <w:marRight w:val="0"/>
          <w:marTop w:val="0"/>
          <w:marBottom w:val="120"/>
          <w:divBdr>
            <w:top w:val="none" w:sz="0" w:space="0" w:color="auto"/>
            <w:left w:val="none" w:sz="0" w:space="0" w:color="auto"/>
            <w:bottom w:val="none" w:sz="0" w:space="0" w:color="auto"/>
            <w:right w:val="none" w:sz="0" w:space="0" w:color="auto"/>
          </w:divBdr>
        </w:div>
        <w:div w:id="300884805">
          <w:marLeft w:val="547"/>
          <w:marRight w:val="0"/>
          <w:marTop w:val="0"/>
          <w:marBottom w:val="120"/>
          <w:divBdr>
            <w:top w:val="none" w:sz="0" w:space="0" w:color="auto"/>
            <w:left w:val="none" w:sz="0" w:space="0" w:color="auto"/>
            <w:bottom w:val="none" w:sz="0" w:space="0" w:color="auto"/>
            <w:right w:val="none" w:sz="0" w:space="0" w:color="auto"/>
          </w:divBdr>
        </w:div>
        <w:div w:id="1970012560">
          <w:marLeft w:val="547"/>
          <w:marRight w:val="0"/>
          <w:marTop w:val="0"/>
          <w:marBottom w:val="120"/>
          <w:divBdr>
            <w:top w:val="none" w:sz="0" w:space="0" w:color="auto"/>
            <w:left w:val="none" w:sz="0" w:space="0" w:color="auto"/>
            <w:bottom w:val="none" w:sz="0" w:space="0" w:color="auto"/>
            <w:right w:val="none" w:sz="0" w:space="0" w:color="auto"/>
          </w:divBdr>
        </w:div>
      </w:divsChild>
    </w:div>
    <w:div w:id="1982148126">
      <w:bodyDiv w:val="1"/>
      <w:marLeft w:val="0"/>
      <w:marRight w:val="0"/>
      <w:marTop w:val="0"/>
      <w:marBottom w:val="0"/>
      <w:divBdr>
        <w:top w:val="none" w:sz="0" w:space="0" w:color="auto"/>
        <w:left w:val="none" w:sz="0" w:space="0" w:color="auto"/>
        <w:bottom w:val="none" w:sz="0" w:space="0" w:color="auto"/>
        <w:right w:val="none" w:sz="0" w:space="0" w:color="auto"/>
      </w:divBdr>
    </w:div>
    <w:div w:id="1984654060">
      <w:bodyDiv w:val="1"/>
      <w:marLeft w:val="0"/>
      <w:marRight w:val="0"/>
      <w:marTop w:val="0"/>
      <w:marBottom w:val="0"/>
      <w:divBdr>
        <w:top w:val="none" w:sz="0" w:space="0" w:color="auto"/>
        <w:left w:val="none" w:sz="0" w:space="0" w:color="auto"/>
        <w:bottom w:val="none" w:sz="0" w:space="0" w:color="auto"/>
        <w:right w:val="none" w:sz="0" w:space="0" w:color="auto"/>
      </w:divBdr>
      <w:divsChild>
        <w:div w:id="1549612883">
          <w:marLeft w:val="0"/>
          <w:marRight w:val="0"/>
          <w:marTop w:val="0"/>
          <w:marBottom w:val="0"/>
          <w:divBdr>
            <w:top w:val="none" w:sz="0" w:space="0" w:color="auto"/>
            <w:left w:val="none" w:sz="0" w:space="0" w:color="auto"/>
            <w:bottom w:val="none" w:sz="0" w:space="0" w:color="auto"/>
            <w:right w:val="none" w:sz="0" w:space="0" w:color="auto"/>
          </w:divBdr>
          <w:divsChild>
            <w:div w:id="1319186798">
              <w:marLeft w:val="0"/>
              <w:marRight w:val="0"/>
              <w:marTop w:val="0"/>
              <w:marBottom w:val="0"/>
              <w:divBdr>
                <w:top w:val="none" w:sz="0" w:space="0" w:color="auto"/>
                <w:left w:val="none" w:sz="0" w:space="0" w:color="auto"/>
                <w:bottom w:val="none" w:sz="0" w:space="0" w:color="auto"/>
                <w:right w:val="none" w:sz="0" w:space="0" w:color="auto"/>
              </w:divBdr>
              <w:divsChild>
                <w:div w:id="814681318">
                  <w:marLeft w:val="0"/>
                  <w:marRight w:val="0"/>
                  <w:marTop w:val="0"/>
                  <w:marBottom w:val="0"/>
                  <w:divBdr>
                    <w:top w:val="none" w:sz="0" w:space="0" w:color="auto"/>
                    <w:left w:val="none" w:sz="0" w:space="0" w:color="auto"/>
                    <w:bottom w:val="none" w:sz="0" w:space="0" w:color="auto"/>
                    <w:right w:val="none" w:sz="0" w:space="0" w:color="auto"/>
                  </w:divBdr>
                  <w:divsChild>
                    <w:div w:id="1608583303">
                      <w:marLeft w:val="0"/>
                      <w:marRight w:val="0"/>
                      <w:marTop w:val="0"/>
                      <w:marBottom w:val="0"/>
                      <w:divBdr>
                        <w:top w:val="none" w:sz="0" w:space="0" w:color="auto"/>
                        <w:left w:val="none" w:sz="0" w:space="0" w:color="auto"/>
                        <w:bottom w:val="none" w:sz="0" w:space="0" w:color="auto"/>
                        <w:right w:val="none" w:sz="0" w:space="0" w:color="auto"/>
                      </w:divBdr>
                      <w:divsChild>
                        <w:div w:id="1668286847">
                          <w:marLeft w:val="0"/>
                          <w:marRight w:val="0"/>
                          <w:marTop w:val="0"/>
                          <w:marBottom w:val="0"/>
                          <w:divBdr>
                            <w:top w:val="none" w:sz="0" w:space="0" w:color="auto"/>
                            <w:left w:val="none" w:sz="0" w:space="0" w:color="auto"/>
                            <w:bottom w:val="none" w:sz="0" w:space="0" w:color="auto"/>
                            <w:right w:val="none" w:sz="0" w:space="0" w:color="auto"/>
                          </w:divBdr>
                          <w:divsChild>
                            <w:div w:id="281039070">
                              <w:marLeft w:val="0"/>
                              <w:marRight w:val="0"/>
                              <w:marTop w:val="300"/>
                              <w:marBottom w:val="225"/>
                              <w:divBdr>
                                <w:top w:val="single" w:sz="6" w:space="0" w:color="DDDDDD"/>
                                <w:left w:val="single" w:sz="6" w:space="0" w:color="DDDDDD"/>
                                <w:bottom w:val="single" w:sz="6" w:space="0" w:color="DDDDDD"/>
                                <w:right w:val="single" w:sz="6" w:space="0" w:color="DDDDDD"/>
                              </w:divBdr>
                              <w:divsChild>
                                <w:div w:id="8405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200263">
      <w:bodyDiv w:val="1"/>
      <w:marLeft w:val="0"/>
      <w:marRight w:val="0"/>
      <w:marTop w:val="0"/>
      <w:marBottom w:val="0"/>
      <w:divBdr>
        <w:top w:val="none" w:sz="0" w:space="0" w:color="auto"/>
        <w:left w:val="none" w:sz="0" w:space="0" w:color="auto"/>
        <w:bottom w:val="none" w:sz="0" w:space="0" w:color="auto"/>
        <w:right w:val="none" w:sz="0" w:space="0" w:color="auto"/>
      </w:divBdr>
      <w:divsChild>
        <w:div w:id="1861776415">
          <w:marLeft w:val="1166"/>
          <w:marRight w:val="0"/>
          <w:marTop w:val="0"/>
          <w:marBottom w:val="160"/>
          <w:divBdr>
            <w:top w:val="none" w:sz="0" w:space="0" w:color="auto"/>
            <w:left w:val="none" w:sz="0" w:space="0" w:color="auto"/>
            <w:bottom w:val="none" w:sz="0" w:space="0" w:color="auto"/>
            <w:right w:val="none" w:sz="0" w:space="0" w:color="auto"/>
          </w:divBdr>
        </w:div>
      </w:divsChild>
    </w:div>
    <w:div w:id="2051879875">
      <w:bodyDiv w:val="1"/>
      <w:marLeft w:val="0"/>
      <w:marRight w:val="0"/>
      <w:marTop w:val="0"/>
      <w:marBottom w:val="0"/>
      <w:divBdr>
        <w:top w:val="none" w:sz="0" w:space="0" w:color="auto"/>
        <w:left w:val="none" w:sz="0" w:space="0" w:color="auto"/>
        <w:bottom w:val="none" w:sz="0" w:space="0" w:color="auto"/>
        <w:right w:val="none" w:sz="0" w:space="0" w:color="auto"/>
      </w:divBdr>
    </w:div>
    <w:div w:id="2077707414">
      <w:bodyDiv w:val="1"/>
      <w:marLeft w:val="0"/>
      <w:marRight w:val="0"/>
      <w:marTop w:val="0"/>
      <w:marBottom w:val="0"/>
      <w:divBdr>
        <w:top w:val="none" w:sz="0" w:space="0" w:color="auto"/>
        <w:left w:val="none" w:sz="0" w:space="0" w:color="auto"/>
        <w:bottom w:val="none" w:sz="0" w:space="0" w:color="auto"/>
        <w:right w:val="none" w:sz="0" w:space="0" w:color="auto"/>
      </w:divBdr>
    </w:div>
    <w:div w:id="2108888433">
      <w:bodyDiv w:val="1"/>
      <w:marLeft w:val="0"/>
      <w:marRight w:val="0"/>
      <w:marTop w:val="0"/>
      <w:marBottom w:val="0"/>
      <w:divBdr>
        <w:top w:val="none" w:sz="0" w:space="0" w:color="auto"/>
        <w:left w:val="none" w:sz="0" w:space="0" w:color="auto"/>
        <w:bottom w:val="none" w:sz="0" w:space="0" w:color="auto"/>
        <w:right w:val="none" w:sz="0" w:space="0" w:color="auto"/>
      </w:divBdr>
    </w:div>
    <w:div w:id="2110350752">
      <w:bodyDiv w:val="1"/>
      <w:marLeft w:val="0"/>
      <w:marRight w:val="0"/>
      <w:marTop w:val="0"/>
      <w:marBottom w:val="0"/>
      <w:divBdr>
        <w:top w:val="none" w:sz="0" w:space="0" w:color="auto"/>
        <w:left w:val="none" w:sz="0" w:space="0" w:color="auto"/>
        <w:bottom w:val="none" w:sz="0" w:space="0" w:color="auto"/>
        <w:right w:val="none" w:sz="0" w:space="0" w:color="auto"/>
      </w:divBdr>
    </w:div>
    <w:div w:id="2136605321">
      <w:bodyDiv w:val="1"/>
      <w:marLeft w:val="0"/>
      <w:marRight w:val="0"/>
      <w:marTop w:val="0"/>
      <w:marBottom w:val="0"/>
      <w:divBdr>
        <w:top w:val="none" w:sz="0" w:space="0" w:color="auto"/>
        <w:left w:val="none" w:sz="0" w:space="0" w:color="auto"/>
        <w:bottom w:val="none" w:sz="0" w:space="0" w:color="auto"/>
        <w:right w:val="none" w:sz="0" w:space="0" w:color="auto"/>
      </w:divBdr>
      <w:divsChild>
        <w:div w:id="424571989">
          <w:marLeft w:val="547"/>
          <w:marRight w:val="0"/>
          <w:marTop w:val="0"/>
          <w:marBottom w:val="120"/>
          <w:divBdr>
            <w:top w:val="none" w:sz="0" w:space="0" w:color="auto"/>
            <w:left w:val="none" w:sz="0" w:space="0" w:color="auto"/>
            <w:bottom w:val="none" w:sz="0" w:space="0" w:color="auto"/>
            <w:right w:val="none" w:sz="0" w:space="0" w:color="auto"/>
          </w:divBdr>
        </w:div>
        <w:div w:id="1323000648">
          <w:marLeft w:val="547"/>
          <w:marRight w:val="0"/>
          <w:marTop w:val="0"/>
          <w:marBottom w:val="120"/>
          <w:divBdr>
            <w:top w:val="none" w:sz="0" w:space="0" w:color="auto"/>
            <w:left w:val="none" w:sz="0" w:space="0" w:color="auto"/>
            <w:bottom w:val="none" w:sz="0" w:space="0" w:color="auto"/>
            <w:right w:val="none" w:sz="0" w:space="0" w:color="auto"/>
          </w:divBdr>
        </w:div>
        <w:div w:id="1478693236">
          <w:marLeft w:val="547"/>
          <w:marRight w:val="0"/>
          <w:marTop w:val="0"/>
          <w:marBottom w:val="120"/>
          <w:divBdr>
            <w:top w:val="none" w:sz="0" w:space="0" w:color="auto"/>
            <w:left w:val="none" w:sz="0" w:space="0" w:color="auto"/>
            <w:bottom w:val="none" w:sz="0" w:space="0" w:color="auto"/>
            <w:right w:val="none" w:sz="0" w:space="0" w:color="auto"/>
          </w:divBdr>
        </w:div>
        <w:div w:id="1802766193">
          <w:marLeft w:val="547"/>
          <w:marRight w:val="0"/>
          <w:marTop w:val="0"/>
          <w:marBottom w:val="120"/>
          <w:divBdr>
            <w:top w:val="none" w:sz="0" w:space="0" w:color="auto"/>
            <w:left w:val="none" w:sz="0" w:space="0" w:color="auto"/>
            <w:bottom w:val="none" w:sz="0" w:space="0" w:color="auto"/>
            <w:right w:val="none" w:sz="0" w:space="0" w:color="auto"/>
          </w:divBdr>
        </w:div>
      </w:divsChild>
    </w:div>
    <w:div w:id="2144342199">
      <w:bodyDiv w:val="1"/>
      <w:marLeft w:val="0"/>
      <w:marRight w:val="0"/>
      <w:marTop w:val="0"/>
      <w:marBottom w:val="0"/>
      <w:divBdr>
        <w:top w:val="none" w:sz="0" w:space="0" w:color="auto"/>
        <w:left w:val="none" w:sz="0" w:space="0" w:color="auto"/>
        <w:bottom w:val="none" w:sz="0" w:space="0" w:color="auto"/>
        <w:right w:val="none" w:sz="0" w:space="0" w:color="auto"/>
      </w:divBdr>
      <w:divsChild>
        <w:div w:id="163129924">
          <w:marLeft w:val="547"/>
          <w:marRight w:val="0"/>
          <w:marTop w:val="0"/>
          <w:marBottom w:val="0"/>
          <w:divBdr>
            <w:top w:val="none" w:sz="0" w:space="0" w:color="auto"/>
            <w:left w:val="none" w:sz="0" w:space="0" w:color="auto"/>
            <w:bottom w:val="none" w:sz="0" w:space="0" w:color="auto"/>
            <w:right w:val="none" w:sz="0" w:space="0" w:color="auto"/>
          </w:divBdr>
        </w:div>
        <w:div w:id="216283388">
          <w:marLeft w:val="547"/>
          <w:marRight w:val="0"/>
          <w:marTop w:val="0"/>
          <w:marBottom w:val="0"/>
          <w:divBdr>
            <w:top w:val="none" w:sz="0" w:space="0" w:color="auto"/>
            <w:left w:val="none" w:sz="0" w:space="0" w:color="auto"/>
            <w:bottom w:val="none" w:sz="0" w:space="0" w:color="auto"/>
            <w:right w:val="none" w:sz="0" w:space="0" w:color="auto"/>
          </w:divBdr>
        </w:div>
        <w:div w:id="1014570544">
          <w:marLeft w:val="547"/>
          <w:marRight w:val="0"/>
          <w:marTop w:val="0"/>
          <w:marBottom w:val="0"/>
          <w:divBdr>
            <w:top w:val="none" w:sz="0" w:space="0" w:color="auto"/>
            <w:left w:val="none" w:sz="0" w:space="0" w:color="auto"/>
            <w:bottom w:val="none" w:sz="0" w:space="0" w:color="auto"/>
            <w:right w:val="none" w:sz="0" w:space="0" w:color="auto"/>
          </w:divBdr>
        </w:div>
        <w:div w:id="1250893286">
          <w:marLeft w:val="547"/>
          <w:marRight w:val="0"/>
          <w:marTop w:val="0"/>
          <w:marBottom w:val="0"/>
          <w:divBdr>
            <w:top w:val="none" w:sz="0" w:space="0" w:color="auto"/>
            <w:left w:val="none" w:sz="0" w:space="0" w:color="auto"/>
            <w:bottom w:val="none" w:sz="0" w:space="0" w:color="auto"/>
            <w:right w:val="none" w:sz="0" w:space="0" w:color="auto"/>
          </w:divBdr>
        </w:div>
        <w:div w:id="1543639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https://products.office.com/en-us/business/compare-more-office-365-for-business-plans" TargetMode="External"/><Relationship Id="rId26" Type="http://schemas.openxmlformats.org/officeDocument/2006/relationships/hyperlink" Target="https://docs.microsoft.com/en-us/dynamics365/customer-engagement/sales-enterprise/overview" TargetMode="External"/><Relationship Id="rId3" Type="http://schemas.openxmlformats.org/officeDocument/2006/relationships/customXml" Target="../customXml/item3.xml"/><Relationship Id="rId21" Type="http://schemas.openxmlformats.org/officeDocument/2006/relationships/hyperlink" Target="https://www.microsoft.com/en-us/cloud-platform/enterprise-mobility-security"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www.microsoft.com/en-us/microsoft-365/compare-all-microsoft-365-plans" TargetMode="External"/><Relationship Id="rId25" Type="http://schemas.openxmlformats.org/officeDocument/2006/relationships/hyperlink" Target="https://www.microsoft.com/en-us/surface/business/surface-hub" TargetMode="External"/><Relationship Id="rId2" Type="http://schemas.openxmlformats.org/officeDocument/2006/relationships/customXml" Target="../customXml/item2.xml"/><Relationship Id="rId16" Type="http://schemas.openxmlformats.org/officeDocument/2006/relationships/hyperlink" Target="https://www.microsoft.com/en-us/microsoft-365?&amp;OCID=AID720919_SEM_lguEsQKG" TargetMode="External"/><Relationship Id="rId20" Type="http://schemas.openxmlformats.org/officeDocument/2006/relationships/hyperlink" Target="http://Office365sd.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icrosoft.com/en-us/legal/intellectualproperty/Trademarks/Usage/General.aspx" TargetMode="External"/><Relationship Id="rId24" Type="http://schemas.openxmlformats.org/officeDocument/2006/relationships/hyperlink" Target="https://www.microsoft.com/en-us/surface"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icrosoft.com/itshowcase/modern-workplace" TargetMode="External"/><Relationship Id="rId23" Type="http://schemas.openxmlformats.org/officeDocument/2006/relationships/hyperlink" Target="https://docs.microsoft.com/en-us/windows/deployment/windows-autopilot/windows-10-autopilot" TargetMode="External"/><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hyperlink" Target="https://docs.microsoft.com/en-us/office/admins-itprofessionals#pivot=home&amp;panel=home-all"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yperlink" Target="https://www.microsoft.com/en-us/cloud-platform/enterprise-mobility-security-pricing" TargetMode="External"/><Relationship Id="rId27" Type="http://schemas.openxmlformats.org/officeDocument/2006/relationships/header" Target="header4.xml"/><Relationship Id="rId30"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S Word Template">
  <a:themeElements>
    <a:clrScheme name="MS Blue &amp; Magenta">
      <a:dk1>
        <a:srgbClr val="353535"/>
      </a:dk1>
      <a:lt1>
        <a:srgbClr val="FFFFFF"/>
      </a:lt1>
      <a:dk2>
        <a:srgbClr val="002050"/>
      </a:dk2>
      <a:lt2>
        <a:srgbClr val="EAEAEA"/>
      </a:lt2>
      <a:accent1>
        <a:srgbClr val="0078D7"/>
      </a:accent1>
      <a:accent2>
        <a:srgbClr val="002050"/>
      </a:accent2>
      <a:accent3>
        <a:srgbClr val="00BCF2"/>
      </a:accent3>
      <a:accent4>
        <a:srgbClr val="B4009E"/>
      </a:accent4>
      <a:accent5>
        <a:srgbClr val="737373"/>
      </a:accent5>
      <a:accent6>
        <a:srgbClr val="E6E6E6"/>
      </a:accent6>
      <a:hlink>
        <a:srgbClr val="0078D7"/>
      </a:hlink>
      <a:folHlink>
        <a:srgbClr val="0078D7"/>
      </a:folHlink>
    </a:clrScheme>
    <a:fontScheme name="MICROSOFT">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5DFA3690A15B4081582BBCC6BEAC3E" ma:contentTypeVersion="9" ma:contentTypeDescription="Create a new document." ma:contentTypeScope="" ma:versionID="642da1784587cbe85a7fdbbe4dc36103">
  <xsd:schema xmlns:xsd="http://www.w3.org/2001/XMLSchema" xmlns:xs="http://www.w3.org/2001/XMLSchema" xmlns:p="http://schemas.microsoft.com/office/2006/metadata/properties" xmlns:ns1="http://schemas.microsoft.com/sharepoint/v3" xmlns:ns2="2023ac63-7b75-4916-a9ee-591457758eee" xmlns:ns3="d9c797ad-d7c3-4982-82b7-81352a75e4a5" targetNamespace="http://schemas.microsoft.com/office/2006/metadata/properties" ma:root="true" ma:fieldsID="91198b0246576053cc55dd2c67035a89" ns1:_="" ns2:_="" ns3:_="">
    <xsd:import namespace="http://schemas.microsoft.com/sharepoint/v3"/>
    <xsd:import namespace="2023ac63-7b75-4916-a9ee-591457758eee"/>
    <xsd:import namespace="d9c797ad-d7c3-4982-82b7-81352a75e4a5"/>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description="" ma:hidden="true" ma:internalName="_ip_UnifiedCompliancePolicyProperties">
      <xsd:simpleType>
        <xsd:restriction base="dms:Note"/>
      </xsd:simpleType>
    </xsd:element>
    <xsd:element name="_ip_UnifiedCompliancePolicyUIAction" ma:index="15"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23ac63-7b75-4916-a9ee-591457758ee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d9c797ad-d7c3-4982-82b7-81352a75e4a5"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B06A3-66BF-4364-B185-A3B941FAC5C1}">
  <ds:schemaRefs>
    <ds:schemaRef ds:uri="http://schemas.microsoft.com/sharepoint/v3/contenttype/forms"/>
  </ds:schemaRefs>
</ds:datastoreItem>
</file>

<file path=customXml/itemProps2.xml><?xml version="1.0" encoding="utf-8"?>
<ds:datastoreItem xmlns:ds="http://schemas.openxmlformats.org/officeDocument/2006/customXml" ds:itemID="{19259ACB-FB4E-4B25-A44A-8204B760572D}">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4D03C6AA-56F6-49B4-B5AD-41720271FC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023ac63-7b75-4916-a9ee-591457758eee"/>
    <ds:schemaRef ds:uri="d9c797ad-d7c3-4982-82b7-81352a75e4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34CC7-9075-4F8A-9B05-EBB64FBBF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2929</Words>
  <Characters>16698</Characters>
  <Application>Microsoft Office Word</Application>
  <DocSecurity>0</DocSecurity>
  <Lines>139</Lines>
  <Paragraphs>39</Paragraphs>
  <ScaleCrop>false</ScaleCrop>
  <Manager/>
  <Company/>
  <LinksUpToDate>false</LinksUpToDate>
  <CharactersWithSpaces>19588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18</cp:revision>
  <dcterms:created xsi:type="dcterms:W3CDTF">2018-01-24T14:43:00Z</dcterms:created>
  <dcterms:modified xsi:type="dcterms:W3CDTF">2019-10-08T17:12:00Z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0x010100D15DFA3690A15B4081582BBCC6BEAC3E</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v-dadesj@microsoft.com</vt:lpwstr>
  </property>
  <property fmtid="{D5CDD505-2E9C-101B-9397-08002B2CF9AE}" pid="6" name="MSIP_Label_f42aa342-8706-4288-bd11-ebb85995028c_SetDate">
    <vt:lpwstr>2018-01-24T21:17:56.5669720Z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