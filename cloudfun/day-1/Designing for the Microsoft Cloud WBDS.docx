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59E7" w14:textId="0152A1F4" w:rsidR="00F56577" w:rsidRDefault="003E2D5E" w:rsidP="00A150F9">
      <w:pPr>
        <w:pStyle w:val="NameofWorkshop"/>
      </w:pPr>
      <w:bookmarkStart w:id="0" w:name="_Toc492638964"/>
      <w:bookmarkStart w:id="1" w:name="_Toc492640496"/>
      <w:bookmarkStart w:id="2" w:name="_Toc492640573"/>
      <w:r>
        <w:t>Designing for the Microsoft Cloud</w:t>
      </w:r>
    </w:p>
    <w:p w14:paraId="50E979CD" w14:textId="7751C18F" w:rsidR="00D759E3" w:rsidRPr="00F56577" w:rsidRDefault="007D6FA1" w:rsidP="00A150F9">
      <w:pPr>
        <w:pStyle w:val="NameofWorkshop"/>
        <w:rPr>
          <w:sz w:val="36"/>
        </w:rPr>
      </w:pPr>
      <w:r>
        <w:rPr>
          <w:sz w:val="36"/>
        </w:rPr>
        <w:t>Whiteboard design s</w:t>
      </w:r>
      <w:r w:rsidR="00F56577" w:rsidRPr="00F56577">
        <w:rPr>
          <w:sz w:val="36"/>
        </w:rPr>
        <w:t xml:space="preserve">ession </w:t>
      </w:r>
      <w:r>
        <w:rPr>
          <w:sz w:val="36"/>
        </w:rPr>
        <w:t>t</w:t>
      </w:r>
      <w:r w:rsidR="00F53CD1">
        <w:rPr>
          <w:sz w:val="36"/>
        </w:rPr>
        <w:t>rainer</w:t>
      </w:r>
      <w:r>
        <w:rPr>
          <w:sz w:val="36"/>
        </w:rPr>
        <w:t xml:space="preserve"> g</w:t>
      </w:r>
      <w:r w:rsidR="00F56577" w:rsidRPr="00F56577">
        <w:rPr>
          <w:sz w:val="36"/>
        </w:rPr>
        <w:t>uide</w:t>
      </w:r>
      <w:r w:rsidR="00D759E3" w:rsidRPr="00F56577">
        <w:rPr>
          <w:sz w:val="36"/>
        </w:rPr>
        <w:t xml:space="preserve"> </w:t>
      </w:r>
      <w:bookmarkEnd w:id="0"/>
      <w:bookmarkEnd w:id="1"/>
      <w:bookmarkEnd w:id="2"/>
    </w:p>
    <w:p w14:paraId="207CBFDF" w14:textId="77777777" w:rsidR="00D759E3" w:rsidRPr="007E3D91" w:rsidRDefault="00D759E3" w:rsidP="00966E49">
      <w:pPr>
        <w:pStyle w:val="NameofWorkshop"/>
      </w:pPr>
    </w:p>
    <w:p w14:paraId="227483C7" w14:textId="77777777" w:rsidR="00D759E3" w:rsidRPr="007E3D91" w:rsidRDefault="00D759E3" w:rsidP="007E3D91"/>
    <w:p w14:paraId="536E0385" w14:textId="4C6CF5D5" w:rsidR="00AC4885" w:rsidRPr="002E5D9B" w:rsidRDefault="00A451DF" w:rsidP="00AC4885">
      <w:pPr>
        <w:jc w:val="right"/>
        <w:rPr>
          <w:rFonts w:asciiTheme="majorHAnsi" w:hAnsiTheme="majorHAnsi" w:cstheme="majorHAnsi"/>
        </w:rPr>
      </w:pPr>
      <w:r>
        <w:rPr>
          <w:rFonts w:asciiTheme="majorHAnsi" w:hAnsiTheme="majorHAnsi" w:cstheme="majorHAnsi"/>
        </w:rPr>
        <w:t>November 2020</w:t>
      </w:r>
    </w:p>
    <w:p w14:paraId="19FC8312" w14:textId="0EF5CD61" w:rsidR="00D53599" w:rsidRDefault="00D53599" w:rsidP="00556404">
      <w:r>
        <w:br w:type="page"/>
      </w:r>
    </w:p>
    <w:p w14:paraId="1B1000D2" w14:textId="77777777" w:rsidR="0030588B" w:rsidRPr="00962C09" w:rsidRDefault="0030588B" w:rsidP="0030588B">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4FFC4B75" w14:textId="77777777" w:rsidR="0030588B" w:rsidRPr="00962C09" w:rsidRDefault="0030588B" w:rsidP="0030588B">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CE7B92C" w14:textId="77777777" w:rsidR="0030588B" w:rsidRPr="00962C09" w:rsidRDefault="0030588B" w:rsidP="0030588B">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0B79585" w14:textId="77BAD372" w:rsidR="0030588B" w:rsidRPr="00962C09" w:rsidRDefault="0030588B" w:rsidP="0030588B">
      <w:pPr>
        <w:spacing w:after="120" w:line="260" w:lineRule="exact"/>
      </w:pPr>
      <w:r w:rsidRPr="00962C09">
        <w:t xml:space="preserve">© </w:t>
      </w:r>
      <w:r w:rsidRPr="00386661">
        <w:t>20</w:t>
      </w:r>
      <w:r w:rsidR="00A451DF">
        <w:t>20</w:t>
      </w:r>
      <w:r w:rsidRPr="00962C09">
        <w:t xml:space="preserve"> Microsoft Corporation. All rights reserved.</w:t>
      </w:r>
    </w:p>
    <w:p w14:paraId="1DEFBC33" w14:textId="53D1D3C1" w:rsidR="0030588B" w:rsidRPr="009E4F3D" w:rsidRDefault="0030588B" w:rsidP="0030588B">
      <w:pPr>
        <w:spacing w:after="120" w:line="260" w:lineRule="exact"/>
        <w:rPr>
          <w:color w:val="000000"/>
          <w:sz w:val="18"/>
          <w:szCs w:val="18"/>
        </w:rPr>
      </w:pPr>
      <w:r w:rsidRPr="00962C09">
        <w:rPr>
          <w:color w:val="000000"/>
          <w:sz w:val="18"/>
          <w:szCs w:val="18"/>
        </w:rPr>
        <w:t xml:space="preserve">Microsoft and the trademarks listed at </w:t>
      </w:r>
      <w:hyperlink r:id="rId11" w:history="1">
        <w:r w:rsidRPr="007E513B">
          <w:rPr>
            <w:rStyle w:val="Hyperlink"/>
            <w:sz w:val="18"/>
            <w:szCs w:val="18"/>
          </w:rPr>
          <w:t>https://www.microsoft.com/en-us/legal/intellectualproperty/Trademarks/Usage/General.aspx</w:t>
        </w:r>
      </w:hyperlink>
      <w:r w:rsidRPr="009E4F3D">
        <w:rPr>
          <w:color w:val="000000"/>
          <w:sz w:val="18"/>
          <w:szCs w:val="18"/>
        </w:rPr>
        <w:t xml:space="preserve"> </w:t>
      </w:r>
      <w:r w:rsidRPr="00962C09">
        <w:rPr>
          <w:color w:val="000000"/>
          <w:sz w:val="18"/>
          <w:szCs w:val="18"/>
        </w:rPr>
        <w:t>are trademarks of the Microsoft group of companies. All other trademarks are property of their respective owners</w:t>
      </w:r>
      <w:r>
        <w:rPr>
          <w:color w:val="000000"/>
          <w:sz w:val="18"/>
          <w:szCs w:val="18"/>
        </w:rPr>
        <w:t>.</w:t>
      </w:r>
    </w:p>
    <w:p w14:paraId="06D4BDBC" w14:textId="1AD02565" w:rsidR="0059366F" w:rsidRDefault="0059366F">
      <w: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5EBC7EE9" w14:textId="6493D40B" w:rsidR="00D53599" w:rsidRDefault="00D53599">
          <w:pPr>
            <w:pStyle w:val="TOCHeading"/>
          </w:pPr>
          <w:r>
            <w:t>Contents</w:t>
          </w:r>
        </w:p>
        <w:p w14:paraId="719CAB8B" w14:textId="3BBB9B66" w:rsidR="0036437E" w:rsidRDefault="00257B04">
          <w:pPr>
            <w:pStyle w:val="TOC1"/>
            <w:tabs>
              <w:tab w:val="right" w:leader="dot" w:pos="1079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526154536" w:history="1">
            <w:r w:rsidR="0036437E" w:rsidRPr="00F65F82">
              <w:rPr>
                <w:rStyle w:val="Hyperlink"/>
                <w:noProof/>
              </w:rPr>
              <w:t>Trainer information</w:t>
            </w:r>
            <w:r w:rsidR="0036437E">
              <w:rPr>
                <w:noProof/>
                <w:webHidden/>
              </w:rPr>
              <w:tab/>
            </w:r>
            <w:r w:rsidR="0036437E">
              <w:rPr>
                <w:noProof/>
                <w:webHidden/>
              </w:rPr>
              <w:fldChar w:fldCharType="begin"/>
            </w:r>
            <w:r w:rsidR="0036437E">
              <w:rPr>
                <w:noProof/>
                <w:webHidden/>
              </w:rPr>
              <w:instrText xml:space="preserve"> PAGEREF _Toc526154536 \h </w:instrText>
            </w:r>
            <w:r w:rsidR="0036437E">
              <w:rPr>
                <w:noProof/>
                <w:webHidden/>
              </w:rPr>
            </w:r>
            <w:r w:rsidR="0036437E">
              <w:rPr>
                <w:noProof/>
                <w:webHidden/>
              </w:rPr>
              <w:fldChar w:fldCharType="separate"/>
            </w:r>
            <w:r w:rsidR="0036437E">
              <w:rPr>
                <w:noProof/>
                <w:webHidden/>
              </w:rPr>
              <w:t>1</w:t>
            </w:r>
            <w:r w:rsidR="0036437E">
              <w:rPr>
                <w:noProof/>
                <w:webHidden/>
              </w:rPr>
              <w:fldChar w:fldCharType="end"/>
            </w:r>
          </w:hyperlink>
        </w:p>
        <w:p w14:paraId="226DE191" w14:textId="24710277" w:rsidR="0036437E" w:rsidRDefault="003630D7">
          <w:pPr>
            <w:pStyle w:val="TOC1"/>
            <w:tabs>
              <w:tab w:val="right" w:leader="dot" w:pos="10790"/>
            </w:tabs>
            <w:rPr>
              <w:rFonts w:eastAsiaTheme="minorEastAsia" w:cstheme="minorBidi"/>
              <w:b w:val="0"/>
              <w:bCs w:val="0"/>
              <w:noProof/>
              <w:sz w:val="22"/>
              <w:szCs w:val="22"/>
            </w:rPr>
          </w:pPr>
          <w:hyperlink w:anchor="_Toc526154537" w:history="1">
            <w:r w:rsidR="003E2D5E">
              <w:rPr>
                <w:rStyle w:val="Hyperlink"/>
                <w:noProof/>
              </w:rPr>
              <w:t>Designing for the Microsoft Cloud</w:t>
            </w:r>
            <w:r w:rsidR="0036437E" w:rsidRPr="00F65F82">
              <w:rPr>
                <w:rStyle w:val="Hyperlink"/>
                <w:noProof/>
              </w:rPr>
              <w:t xml:space="preserve"> whiteboard design session student guide</w:t>
            </w:r>
            <w:r w:rsidR="0036437E">
              <w:rPr>
                <w:noProof/>
                <w:webHidden/>
              </w:rPr>
              <w:tab/>
            </w:r>
            <w:r w:rsidR="0036437E">
              <w:rPr>
                <w:noProof/>
                <w:webHidden/>
              </w:rPr>
              <w:fldChar w:fldCharType="begin"/>
            </w:r>
            <w:r w:rsidR="0036437E">
              <w:rPr>
                <w:noProof/>
                <w:webHidden/>
              </w:rPr>
              <w:instrText xml:space="preserve"> PAGEREF _Toc526154537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6C734B12" w14:textId="480A16EF" w:rsidR="0036437E" w:rsidRDefault="003630D7">
          <w:pPr>
            <w:pStyle w:val="TOC2"/>
            <w:tabs>
              <w:tab w:val="right" w:leader="dot" w:pos="10790"/>
            </w:tabs>
            <w:rPr>
              <w:rFonts w:eastAsiaTheme="minorEastAsia" w:cstheme="minorBidi"/>
              <w:iCs w:val="0"/>
              <w:noProof/>
              <w:szCs w:val="22"/>
            </w:rPr>
          </w:pPr>
          <w:hyperlink w:anchor="_Toc526154538" w:history="1">
            <w:r w:rsidR="0036437E" w:rsidRPr="00F65F82">
              <w:rPr>
                <w:rStyle w:val="Hyperlink"/>
                <w:noProof/>
              </w:rPr>
              <w:t>Abstract and learning objectives</w:t>
            </w:r>
            <w:r w:rsidR="0036437E">
              <w:rPr>
                <w:noProof/>
                <w:webHidden/>
              </w:rPr>
              <w:tab/>
            </w:r>
            <w:r w:rsidR="0036437E">
              <w:rPr>
                <w:noProof/>
                <w:webHidden/>
              </w:rPr>
              <w:fldChar w:fldCharType="begin"/>
            </w:r>
            <w:r w:rsidR="0036437E">
              <w:rPr>
                <w:noProof/>
                <w:webHidden/>
              </w:rPr>
              <w:instrText xml:space="preserve"> PAGEREF _Toc526154538 \h </w:instrText>
            </w:r>
            <w:r w:rsidR="0036437E">
              <w:rPr>
                <w:noProof/>
                <w:webHidden/>
              </w:rPr>
            </w:r>
            <w:r w:rsidR="0036437E">
              <w:rPr>
                <w:noProof/>
                <w:webHidden/>
              </w:rPr>
              <w:fldChar w:fldCharType="separate"/>
            </w:r>
            <w:r w:rsidR="0036437E">
              <w:rPr>
                <w:noProof/>
                <w:webHidden/>
              </w:rPr>
              <w:t>4</w:t>
            </w:r>
            <w:r w:rsidR="0036437E">
              <w:rPr>
                <w:noProof/>
                <w:webHidden/>
              </w:rPr>
              <w:fldChar w:fldCharType="end"/>
            </w:r>
          </w:hyperlink>
        </w:p>
        <w:p w14:paraId="1E13D1C0" w14:textId="71B698D5" w:rsidR="0036437E" w:rsidRDefault="003630D7">
          <w:pPr>
            <w:pStyle w:val="TOC2"/>
            <w:tabs>
              <w:tab w:val="right" w:leader="dot" w:pos="10790"/>
            </w:tabs>
            <w:rPr>
              <w:rFonts w:eastAsiaTheme="minorEastAsia" w:cstheme="minorBidi"/>
              <w:iCs w:val="0"/>
              <w:noProof/>
              <w:szCs w:val="22"/>
            </w:rPr>
          </w:pPr>
          <w:hyperlink w:anchor="_Toc526154539"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_Toc526154539 \h </w:instrText>
            </w:r>
            <w:r w:rsidR="0036437E">
              <w:rPr>
                <w:noProof/>
                <w:webHidden/>
              </w:rPr>
            </w:r>
            <w:r w:rsidR="0036437E">
              <w:rPr>
                <w:noProof/>
                <w:webHidden/>
              </w:rPr>
              <w:fldChar w:fldCharType="separate"/>
            </w:r>
            <w:r w:rsidR="0036437E">
              <w:rPr>
                <w:noProof/>
                <w:webHidden/>
              </w:rPr>
              <w:t>5</w:t>
            </w:r>
            <w:r w:rsidR="0036437E">
              <w:rPr>
                <w:noProof/>
                <w:webHidden/>
              </w:rPr>
              <w:fldChar w:fldCharType="end"/>
            </w:r>
          </w:hyperlink>
        </w:p>
        <w:p w14:paraId="79626EEA" w14:textId="3AD36EFF" w:rsidR="0036437E" w:rsidRDefault="003630D7">
          <w:pPr>
            <w:pStyle w:val="TOC2"/>
            <w:tabs>
              <w:tab w:val="right" w:leader="dot" w:pos="10790"/>
            </w:tabs>
            <w:rPr>
              <w:rFonts w:eastAsiaTheme="minorEastAsia" w:cstheme="minorBidi"/>
              <w:iCs w:val="0"/>
              <w:noProof/>
              <w:szCs w:val="22"/>
            </w:rPr>
          </w:pPr>
          <w:hyperlink w:anchor="_Toc526154540" w:history="1">
            <w:r w:rsidR="0036437E" w:rsidRPr="00F65F82">
              <w:rPr>
                <w:rStyle w:val="Hyperlink"/>
                <w:rFonts w:eastAsia="Times New Roman"/>
                <w:noProof/>
              </w:rPr>
              <w:t xml:space="preserve">Step 2: Design a proof of </w:t>
            </w:r>
            <w:r w:rsidR="0036437E" w:rsidRPr="00F65F82">
              <w:rPr>
                <w:rStyle w:val="Hyperlink"/>
                <w:noProof/>
              </w:rPr>
              <w:t>concept</w:t>
            </w:r>
            <w:r w:rsidR="0036437E" w:rsidRPr="00F65F82">
              <w:rPr>
                <w:rStyle w:val="Hyperlink"/>
                <w:rFonts w:eastAsia="Times New Roman"/>
                <w:noProof/>
              </w:rPr>
              <w:t xml:space="preserve"> solution</w:t>
            </w:r>
            <w:r w:rsidR="0036437E">
              <w:rPr>
                <w:noProof/>
                <w:webHidden/>
              </w:rPr>
              <w:tab/>
            </w:r>
            <w:r w:rsidR="0036437E">
              <w:rPr>
                <w:noProof/>
                <w:webHidden/>
              </w:rPr>
              <w:fldChar w:fldCharType="begin"/>
            </w:r>
            <w:r w:rsidR="0036437E">
              <w:rPr>
                <w:noProof/>
                <w:webHidden/>
              </w:rPr>
              <w:instrText xml:space="preserve"> PAGEREF _Toc526154540 \h </w:instrText>
            </w:r>
            <w:r w:rsidR="0036437E">
              <w:rPr>
                <w:noProof/>
                <w:webHidden/>
              </w:rPr>
            </w:r>
            <w:r w:rsidR="0036437E">
              <w:rPr>
                <w:noProof/>
                <w:webHidden/>
              </w:rPr>
              <w:fldChar w:fldCharType="separate"/>
            </w:r>
            <w:r w:rsidR="0036437E">
              <w:rPr>
                <w:noProof/>
                <w:webHidden/>
              </w:rPr>
              <w:t>9</w:t>
            </w:r>
            <w:r w:rsidR="0036437E">
              <w:rPr>
                <w:noProof/>
                <w:webHidden/>
              </w:rPr>
              <w:fldChar w:fldCharType="end"/>
            </w:r>
          </w:hyperlink>
        </w:p>
        <w:p w14:paraId="504601BD" w14:textId="0005BA06" w:rsidR="0036437E" w:rsidRDefault="003630D7">
          <w:pPr>
            <w:pStyle w:val="TOC2"/>
            <w:tabs>
              <w:tab w:val="right" w:leader="dot" w:pos="10790"/>
            </w:tabs>
            <w:rPr>
              <w:rFonts w:eastAsiaTheme="minorEastAsia" w:cstheme="minorBidi"/>
              <w:iCs w:val="0"/>
              <w:noProof/>
              <w:szCs w:val="22"/>
            </w:rPr>
          </w:pPr>
          <w:hyperlink w:anchor="_Toc526154541" w:history="1">
            <w:r w:rsidR="0036437E" w:rsidRPr="00F65F82">
              <w:rPr>
                <w:rStyle w:val="Hyperlink"/>
                <w:rFonts w:eastAsia="Times New Roman"/>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_Toc526154541 \h </w:instrText>
            </w:r>
            <w:r w:rsidR="0036437E">
              <w:rPr>
                <w:noProof/>
                <w:webHidden/>
              </w:rPr>
            </w:r>
            <w:r w:rsidR="0036437E">
              <w:rPr>
                <w:noProof/>
                <w:webHidden/>
              </w:rPr>
              <w:fldChar w:fldCharType="separate"/>
            </w:r>
            <w:r w:rsidR="0036437E">
              <w:rPr>
                <w:noProof/>
                <w:webHidden/>
              </w:rPr>
              <w:t>10</w:t>
            </w:r>
            <w:r w:rsidR="0036437E">
              <w:rPr>
                <w:noProof/>
                <w:webHidden/>
              </w:rPr>
              <w:fldChar w:fldCharType="end"/>
            </w:r>
          </w:hyperlink>
        </w:p>
        <w:p w14:paraId="28BD9DE2" w14:textId="06937AD8" w:rsidR="0036437E" w:rsidRDefault="003630D7">
          <w:pPr>
            <w:pStyle w:val="TOC2"/>
            <w:tabs>
              <w:tab w:val="right" w:leader="dot" w:pos="10790"/>
            </w:tabs>
            <w:rPr>
              <w:rFonts w:eastAsiaTheme="minorEastAsia" w:cstheme="minorBidi"/>
              <w:iCs w:val="0"/>
              <w:noProof/>
              <w:szCs w:val="22"/>
            </w:rPr>
          </w:pPr>
          <w:hyperlink w:anchor="_Toc526154542"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_Toc526154542 \h </w:instrText>
            </w:r>
            <w:r w:rsidR="0036437E">
              <w:rPr>
                <w:noProof/>
                <w:webHidden/>
              </w:rPr>
            </w:r>
            <w:r w:rsidR="0036437E">
              <w:rPr>
                <w:noProof/>
                <w:webHidden/>
              </w:rPr>
              <w:fldChar w:fldCharType="separate"/>
            </w:r>
            <w:r w:rsidR="0036437E">
              <w:rPr>
                <w:noProof/>
                <w:webHidden/>
              </w:rPr>
              <w:t>11</w:t>
            </w:r>
            <w:r w:rsidR="0036437E">
              <w:rPr>
                <w:noProof/>
                <w:webHidden/>
              </w:rPr>
              <w:fldChar w:fldCharType="end"/>
            </w:r>
          </w:hyperlink>
        </w:p>
        <w:p w14:paraId="0D5EA200" w14:textId="67E0A6FA" w:rsidR="0036437E" w:rsidRDefault="003630D7">
          <w:pPr>
            <w:pStyle w:val="TOC2"/>
            <w:tabs>
              <w:tab w:val="right" w:leader="dot" w:pos="10790"/>
            </w:tabs>
            <w:rPr>
              <w:rFonts w:eastAsiaTheme="minorEastAsia" w:cstheme="minorBidi"/>
              <w:iCs w:val="0"/>
              <w:noProof/>
              <w:szCs w:val="22"/>
            </w:rPr>
          </w:pPr>
          <w:hyperlink w:anchor="_Toc526154543" w:history="1">
            <w:r w:rsidR="0036437E" w:rsidRPr="00F65F82">
              <w:rPr>
                <w:rStyle w:val="Hyperlink"/>
                <w:rFonts w:eastAsia="Times New Roman"/>
                <w:noProof/>
              </w:rPr>
              <w:t>Additional references</w:t>
            </w:r>
            <w:r w:rsidR="0036437E">
              <w:rPr>
                <w:noProof/>
                <w:webHidden/>
              </w:rPr>
              <w:tab/>
            </w:r>
            <w:r w:rsidR="0036437E">
              <w:rPr>
                <w:noProof/>
                <w:webHidden/>
              </w:rPr>
              <w:fldChar w:fldCharType="begin"/>
            </w:r>
            <w:r w:rsidR="0036437E">
              <w:rPr>
                <w:noProof/>
                <w:webHidden/>
              </w:rPr>
              <w:instrText xml:space="preserve"> PAGEREF _Toc526154543 \h </w:instrText>
            </w:r>
            <w:r w:rsidR="0036437E">
              <w:rPr>
                <w:noProof/>
                <w:webHidden/>
              </w:rPr>
            </w:r>
            <w:r w:rsidR="0036437E">
              <w:rPr>
                <w:noProof/>
                <w:webHidden/>
              </w:rPr>
              <w:fldChar w:fldCharType="separate"/>
            </w:r>
            <w:r w:rsidR="0036437E">
              <w:rPr>
                <w:noProof/>
                <w:webHidden/>
              </w:rPr>
              <w:t>12</w:t>
            </w:r>
            <w:r w:rsidR="0036437E">
              <w:rPr>
                <w:noProof/>
                <w:webHidden/>
              </w:rPr>
              <w:fldChar w:fldCharType="end"/>
            </w:r>
          </w:hyperlink>
        </w:p>
        <w:p w14:paraId="027984A3" w14:textId="06CF27EC" w:rsidR="0036437E" w:rsidRDefault="003630D7">
          <w:pPr>
            <w:pStyle w:val="TOC1"/>
            <w:tabs>
              <w:tab w:val="right" w:leader="dot" w:pos="10790"/>
            </w:tabs>
            <w:rPr>
              <w:rFonts w:eastAsiaTheme="minorEastAsia" w:cstheme="minorBidi"/>
              <w:b w:val="0"/>
              <w:bCs w:val="0"/>
              <w:noProof/>
              <w:sz w:val="22"/>
              <w:szCs w:val="22"/>
            </w:rPr>
          </w:pPr>
          <w:hyperlink w:anchor="_Toc526154544" w:history="1">
            <w:r w:rsidR="003E2D5E">
              <w:rPr>
                <w:rStyle w:val="Hyperlink"/>
                <w:noProof/>
              </w:rPr>
              <w:t>Designing for the Microsoft Cloud</w:t>
            </w:r>
            <w:r w:rsidR="0036437E" w:rsidRPr="00F65F82">
              <w:rPr>
                <w:rStyle w:val="Hyperlink"/>
                <w:noProof/>
              </w:rPr>
              <w:t xml:space="preserve"> whiteboard design session trainer guide</w:t>
            </w:r>
            <w:r w:rsidR="0036437E">
              <w:rPr>
                <w:noProof/>
                <w:webHidden/>
              </w:rPr>
              <w:tab/>
            </w:r>
            <w:r w:rsidR="0036437E">
              <w:rPr>
                <w:noProof/>
                <w:webHidden/>
              </w:rPr>
              <w:fldChar w:fldCharType="begin"/>
            </w:r>
            <w:r w:rsidR="0036437E">
              <w:rPr>
                <w:noProof/>
                <w:webHidden/>
              </w:rPr>
              <w:instrText xml:space="preserve"> PAGEREF _Toc526154544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0AE22242" w14:textId="5338C9E6" w:rsidR="0036437E" w:rsidRDefault="003630D7">
          <w:pPr>
            <w:pStyle w:val="TOC2"/>
            <w:tabs>
              <w:tab w:val="right" w:leader="dot" w:pos="10790"/>
            </w:tabs>
            <w:rPr>
              <w:rFonts w:eastAsiaTheme="minorEastAsia" w:cstheme="minorBidi"/>
              <w:iCs w:val="0"/>
              <w:noProof/>
              <w:szCs w:val="22"/>
            </w:rPr>
          </w:pPr>
          <w:hyperlink w:anchor="_Toc526154545" w:history="1">
            <w:r w:rsidR="0036437E" w:rsidRPr="00F65F82">
              <w:rPr>
                <w:rStyle w:val="Hyperlink"/>
                <w:noProof/>
              </w:rPr>
              <w:t>Step 1: Review the customer case study</w:t>
            </w:r>
            <w:r w:rsidR="0036437E">
              <w:rPr>
                <w:noProof/>
                <w:webHidden/>
              </w:rPr>
              <w:tab/>
            </w:r>
            <w:r w:rsidR="0036437E">
              <w:rPr>
                <w:noProof/>
                <w:webHidden/>
              </w:rPr>
              <w:fldChar w:fldCharType="begin"/>
            </w:r>
            <w:r w:rsidR="0036437E">
              <w:rPr>
                <w:noProof/>
                <w:webHidden/>
              </w:rPr>
              <w:instrText xml:space="preserve"> PAGEREF _Toc526154545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048E492" w14:textId="160D5425" w:rsidR="0036437E" w:rsidRDefault="003630D7">
          <w:pPr>
            <w:pStyle w:val="TOC2"/>
            <w:tabs>
              <w:tab w:val="right" w:leader="dot" w:pos="10790"/>
            </w:tabs>
            <w:rPr>
              <w:rFonts w:eastAsiaTheme="minorEastAsia" w:cstheme="minorBidi"/>
              <w:iCs w:val="0"/>
              <w:noProof/>
              <w:szCs w:val="22"/>
            </w:rPr>
          </w:pPr>
          <w:hyperlink w:anchor="_Toc526154546" w:history="1">
            <w:r w:rsidR="0036437E" w:rsidRPr="00F65F82">
              <w:rPr>
                <w:rStyle w:val="Hyperlink"/>
                <w:noProof/>
              </w:rPr>
              <w:t>Step 2: Design a proof of concept solution</w:t>
            </w:r>
            <w:r w:rsidR="0036437E">
              <w:rPr>
                <w:noProof/>
                <w:webHidden/>
              </w:rPr>
              <w:tab/>
            </w:r>
            <w:r w:rsidR="0036437E">
              <w:rPr>
                <w:noProof/>
                <w:webHidden/>
              </w:rPr>
              <w:fldChar w:fldCharType="begin"/>
            </w:r>
            <w:r w:rsidR="0036437E">
              <w:rPr>
                <w:noProof/>
                <w:webHidden/>
              </w:rPr>
              <w:instrText xml:space="preserve"> PAGEREF _Toc526154546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27756E0D" w14:textId="6A861DB6" w:rsidR="0036437E" w:rsidRDefault="003630D7">
          <w:pPr>
            <w:pStyle w:val="TOC2"/>
            <w:tabs>
              <w:tab w:val="right" w:leader="dot" w:pos="10790"/>
            </w:tabs>
            <w:rPr>
              <w:rFonts w:eastAsiaTheme="minorEastAsia" w:cstheme="minorBidi"/>
              <w:iCs w:val="0"/>
              <w:noProof/>
              <w:szCs w:val="22"/>
            </w:rPr>
          </w:pPr>
          <w:hyperlink w:anchor="_Toc526154547" w:history="1">
            <w:r w:rsidR="0036437E" w:rsidRPr="00F65F82">
              <w:rPr>
                <w:rStyle w:val="Hyperlink"/>
                <w:noProof/>
              </w:rPr>
              <w:t>Step 3: Present the solution</w:t>
            </w:r>
            <w:r w:rsidR="0036437E">
              <w:rPr>
                <w:noProof/>
                <w:webHidden/>
              </w:rPr>
              <w:tab/>
            </w:r>
            <w:r w:rsidR="0036437E">
              <w:rPr>
                <w:noProof/>
                <w:webHidden/>
              </w:rPr>
              <w:fldChar w:fldCharType="begin"/>
            </w:r>
            <w:r w:rsidR="0036437E">
              <w:rPr>
                <w:noProof/>
                <w:webHidden/>
              </w:rPr>
              <w:instrText xml:space="preserve"> PAGEREF _Toc526154547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5F0BBC14" w14:textId="0D84F31D" w:rsidR="0036437E" w:rsidRDefault="003630D7">
          <w:pPr>
            <w:pStyle w:val="TOC2"/>
            <w:tabs>
              <w:tab w:val="right" w:leader="dot" w:pos="10790"/>
            </w:tabs>
            <w:rPr>
              <w:rFonts w:eastAsiaTheme="minorEastAsia" w:cstheme="minorBidi"/>
              <w:iCs w:val="0"/>
              <w:noProof/>
              <w:szCs w:val="22"/>
            </w:rPr>
          </w:pPr>
          <w:hyperlink w:anchor="_Toc526154548" w:history="1">
            <w:r w:rsidR="0036437E" w:rsidRPr="00F65F82">
              <w:rPr>
                <w:rStyle w:val="Hyperlink"/>
                <w:noProof/>
              </w:rPr>
              <w:t>Wrap-up</w:t>
            </w:r>
            <w:r w:rsidR="0036437E">
              <w:rPr>
                <w:noProof/>
                <w:webHidden/>
              </w:rPr>
              <w:tab/>
            </w:r>
            <w:r w:rsidR="0036437E">
              <w:rPr>
                <w:noProof/>
                <w:webHidden/>
              </w:rPr>
              <w:fldChar w:fldCharType="begin"/>
            </w:r>
            <w:r w:rsidR="0036437E">
              <w:rPr>
                <w:noProof/>
                <w:webHidden/>
              </w:rPr>
              <w:instrText xml:space="preserve"> PAGEREF _Toc526154548 \h </w:instrText>
            </w:r>
            <w:r w:rsidR="0036437E">
              <w:rPr>
                <w:noProof/>
                <w:webHidden/>
              </w:rPr>
            </w:r>
            <w:r w:rsidR="0036437E">
              <w:rPr>
                <w:noProof/>
                <w:webHidden/>
              </w:rPr>
              <w:fldChar w:fldCharType="separate"/>
            </w:r>
            <w:r w:rsidR="0036437E">
              <w:rPr>
                <w:noProof/>
                <w:webHidden/>
              </w:rPr>
              <w:t>13</w:t>
            </w:r>
            <w:r w:rsidR="0036437E">
              <w:rPr>
                <w:noProof/>
                <w:webHidden/>
              </w:rPr>
              <w:fldChar w:fldCharType="end"/>
            </w:r>
          </w:hyperlink>
        </w:p>
        <w:p w14:paraId="603B3B2B" w14:textId="7A847D19" w:rsidR="0036437E" w:rsidRDefault="003630D7">
          <w:pPr>
            <w:pStyle w:val="TOC2"/>
            <w:tabs>
              <w:tab w:val="right" w:leader="dot" w:pos="10790"/>
            </w:tabs>
            <w:rPr>
              <w:rFonts w:eastAsiaTheme="minorEastAsia" w:cstheme="minorBidi"/>
              <w:iCs w:val="0"/>
              <w:noProof/>
              <w:szCs w:val="22"/>
            </w:rPr>
          </w:pPr>
          <w:hyperlink w:anchor="_Toc526154549" w:history="1">
            <w:r w:rsidR="0036437E" w:rsidRPr="00F65F82">
              <w:rPr>
                <w:rStyle w:val="Hyperlink"/>
                <w:noProof/>
              </w:rPr>
              <w:t>Preferred target audience</w:t>
            </w:r>
            <w:r w:rsidR="0036437E">
              <w:rPr>
                <w:noProof/>
                <w:webHidden/>
              </w:rPr>
              <w:tab/>
            </w:r>
            <w:r w:rsidR="0036437E">
              <w:rPr>
                <w:noProof/>
                <w:webHidden/>
              </w:rPr>
              <w:fldChar w:fldCharType="begin"/>
            </w:r>
            <w:r w:rsidR="0036437E">
              <w:rPr>
                <w:noProof/>
                <w:webHidden/>
              </w:rPr>
              <w:instrText xml:space="preserve"> PAGEREF _Toc526154549 \h </w:instrText>
            </w:r>
            <w:r w:rsidR="0036437E">
              <w:rPr>
                <w:noProof/>
                <w:webHidden/>
              </w:rPr>
            </w:r>
            <w:r w:rsidR="0036437E">
              <w:rPr>
                <w:noProof/>
                <w:webHidden/>
              </w:rPr>
              <w:fldChar w:fldCharType="separate"/>
            </w:r>
            <w:r w:rsidR="0036437E">
              <w:rPr>
                <w:noProof/>
                <w:webHidden/>
              </w:rPr>
              <w:t>14</w:t>
            </w:r>
            <w:r w:rsidR="0036437E">
              <w:rPr>
                <w:noProof/>
                <w:webHidden/>
              </w:rPr>
              <w:fldChar w:fldCharType="end"/>
            </w:r>
          </w:hyperlink>
        </w:p>
        <w:p w14:paraId="5B59D85B" w14:textId="403FB96F" w:rsidR="0036437E" w:rsidRDefault="003630D7">
          <w:pPr>
            <w:pStyle w:val="TOC2"/>
            <w:tabs>
              <w:tab w:val="right" w:leader="dot" w:pos="10790"/>
            </w:tabs>
            <w:rPr>
              <w:rFonts w:eastAsiaTheme="minorEastAsia" w:cstheme="minorBidi"/>
              <w:iCs w:val="0"/>
              <w:noProof/>
              <w:szCs w:val="22"/>
            </w:rPr>
          </w:pPr>
          <w:hyperlink w:anchor="_Toc526154550" w:history="1">
            <w:r w:rsidR="0036437E" w:rsidRPr="00F65F82">
              <w:rPr>
                <w:rStyle w:val="Hyperlink"/>
                <w:rFonts w:eastAsia="Times New Roman"/>
                <w:noProof/>
              </w:rPr>
              <w:t>Preferred solution</w:t>
            </w:r>
            <w:r w:rsidR="0036437E">
              <w:rPr>
                <w:noProof/>
                <w:webHidden/>
              </w:rPr>
              <w:tab/>
            </w:r>
            <w:r w:rsidR="0036437E">
              <w:rPr>
                <w:noProof/>
                <w:webHidden/>
              </w:rPr>
              <w:fldChar w:fldCharType="begin"/>
            </w:r>
            <w:r w:rsidR="0036437E">
              <w:rPr>
                <w:noProof/>
                <w:webHidden/>
              </w:rPr>
              <w:instrText xml:space="preserve"> PAGEREF _Toc526154550 \h </w:instrText>
            </w:r>
            <w:r w:rsidR="0036437E">
              <w:rPr>
                <w:noProof/>
                <w:webHidden/>
              </w:rPr>
            </w:r>
            <w:r w:rsidR="0036437E">
              <w:rPr>
                <w:noProof/>
                <w:webHidden/>
              </w:rPr>
              <w:fldChar w:fldCharType="separate"/>
            </w:r>
            <w:r w:rsidR="0036437E">
              <w:rPr>
                <w:noProof/>
                <w:webHidden/>
              </w:rPr>
              <w:t>15</w:t>
            </w:r>
            <w:r w:rsidR="0036437E">
              <w:rPr>
                <w:noProof/>
                <w:webHidden/>
              </w:rPr>
              <w:fldChar w:fldCharType="end"/>
            </w:r>
          </w:hyperlink>
        </w:p>
        <w:p w14:paraId="20CDFEF1" w14:textId="37B5E7F2" w:rsidR="0036437E" w:rsidRDefault="003630D7">
          <w:pPr>
            <w:pStyle w:val="TOC2"/>
            <w:tabs>
              <w:tab w:val="right" w:leader="dot" w:pos="10790"/>
            </w:tabs>
            <w:rPr>
              <w:rFonts w:eastAsiaTheme="minorEastAsia" w:cstheme="minorBidi"/>
              <w:iCs w:val="0"/>
              <w:noProof/>
              <w:szCs w:val="22"/>
            </w:rPr>
          </w:pPr>
          <w:hyperlink w:anchor="_Toc526154551" w:history="1">
            <w:r w:rsidR="0036437E" w:rsidRPr="00F65F82">
              <w:rPr>
                <w:rStyle w:val="Hyperlink"/>
                <w:noProof/>
              </w:rPr>
              <w:t>Checklist of preferred objection handling</w:t>
            </w:r>
            <w:r w:rsidR="0036437E">
              <w:rPr>
                <w:noProof/>
                <w:webHidden/>
              </w:rPr>
              <w:tab/>
            </w:r>
            <w:r w:rsidR="0036437E">
              <w:rPr>
                <w:noProof/>
                <w:webHidden/>
              </w:rPr>
              <w:fldChar w:fldCharType="begin"/>
            </w:r>
            <w:r w:rsidR="0036437E">
              <w:rPr>
                <w:noProof/>
                <w:webHidden/>
              </w:rPr>
              <w:instrText xml:space="preserve"> PAGEREF _Toc526154551 \h </w:instrText>
            </w:r>
            <w:r w:rsidR="0036437E">
              <w:rPr>
                <w:noProof/>
                <w:webHidden/>
              </w:rPr>
            </w:r>
            <w:r w:rsidR="0036437E">
              <w:rPr>
                <w:noProof/>
                <w:webHidden/>
              </w:rPr>
              <w:fldChar w:fldCharType="separate"/>
            </w:r>
            <w:r w:rsidR="0036437E">
              <w:rPr>
                <w:noProof/>
                <w:webHidden/>
              </w:rPr>
              <w:t>16</w:t>
            </w:r>
            <w:r w:rsidR="0036437E">
              <w:rPr>
                <w:noProof/>
                <w:webHidden/>
              </w:rPr>
              <w:fldChar w:fldCharType="end"/>
            </w:r>
          </w:hyperlink>
        </w:p>
        <w:p w14:paraId="7B803FFF" w14:textId="39F7C711" w:rsidR="00D64AFD" w:rsidRPr="0059366F" w:rsidRDefault="00257B04">
          <w:pPr>
            <w:rPr>
              <w:b/>
              <w:bCs/>
              <w:noProof/>
            </w:rPr>
            <w:sectPr w:rsidR="00D64AFD" w:rsidRPr="0059366F"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r>
            <w:rPr>
              <w:rFonts w:asciiTheme="minorHAnsi" w:hAnsiTheme="minorHAnsi" w:cstheme="minorHAnsi"/>
              <w:sz w:val="24"/>
              <w:szCs w:val="20"/>
            </w:rPr>
            <w:fldChar w:fldCharType="end"/>
          </w:r>
        </w:p>
      </w:sdtContent>
    </w:sdt>
    <w:p w14:paraId="45DFAAC8" w14:textId="60F3205B" w:rsidR="00F954C8" w:rsidRPr="00F954C8" w:rsidRDefault="00FF10C0" w:rsidP="006A0CAC">
      <w:pPr>
        <w:pStyle w:val="Heading1"/>
        <w:ind w:right="720"/>
      </w:pPr>
      <w:bookmarkStart w:id="3" w:name="_Toc433801851"/>
      <w:bookmarkStart w:id="4" w:name="_Toc492640574"/>
      <w:bookmarkStart w:id="5" w:name="_Toc492652743"/>
      <w:bookmarkStart w:id="6" w:name="_Toc526154536"/>
      <w:r>
        <w:lastRenderedPageBreak/>
        <w:t>Trainer</w:t>
      </w:r>
      <w:r w:rsidR="00C15DA8" w:rsidRPr="00F954C8">
        <w:t xml:space="preserve"> </w:t>
      </w:r>
      <w:r w:rsidR="00F954C8" w:rsidRPr="00F954C8">
        <w:t>information</w:t>
      </w:r>
      <w:bookmarkEnd w:id="3"/>
      <w:bookmarkEnd w:id="4"/>
      <w:bookmarkEnd w:id="5"/>
      <w:bookmarkEnd w:id="6"/>
    </w:p>
    <w:p w14:paraId="30A7A342" w14:textId="45AE0B1F" w:rsidR="00F954C8" w:rsidRPr="00F954C8" w:rsidRDefault="00F954C8" w:rsidP="00F954C8">
      <w:r w:rsidRPr="00F954C8">
        <w:t xml:space="preserve">Thank you for taking time to support the whiteboard design sessions as a </w:t>
      </w:r>
      <w:r w:rsidR="00FF10C0">
        <w:t>trainer</w:t>
      </w:r>
      <w:r w:rsidRPr="00F954C8">
        <w:t xml:space="preserve">! </w:t>
      </w:r>
    </w:p>
    <w:p w14:paraId="2A2EE455" w14:textId="636C2AAD" w:rsidR="00F954C8" w:rsidRPr="00F954C8" w:rsidRDefault="00F954C8" w:rsidP="001B5E32">
      <w:pPr>
        <w:pStyle w:val="Heading4"/>
      </w:pPr>
      <w:bookmarkStart w:id="7" w:name="_Toc492638965"/>
      <w:bookmarkStart w:id="8" w:name="_Toc492640497"/>
      <w:bookmarkStart w:id="9" w:name="_Toc492640575"/>
      <w:bookmarkStart w:id="10" w:name="_Toc492652744"/>
      <w:r w:rsidRPr="00F954C8">
        <w:t xml:space="preserve">Role of </w:t>
      </w:r>
      <w:r w:rsidRPr="00A150F9">
        <w:t>the</w:t>
      </w:r>
      <w:r w:rsidRPr="00F954C8">
        <w:t xml:space="preserve"> </w:t>
      </w:r>
      <w:r w:rsidR="00FF10C0">
        <w:t>trainer</w:t>
      </w:r>
      <w:bookmarkEnd w:id="7"/>
      <w:bookmarkEnd w:id="8"/>
      <w:bookmarkEnd w:id="9"/>
      <w:bookmarkEnd w:id="10"/>
    </w:p>
    <w:p w14:paraId="63FA640C" w14:textId="7E478ECD" w:rsidR="00F954C8" w:rsidRPr="00F954C8" w:rsidRDefault="00F954C8" w:rsidP="00F954C8">
      <w:pPr>
        <w:rPr>
          <w:rFonts w:cs="Segoe UI"/>
        </w:rPr>
      </w:pPr>
      <w:r w:rsidRPr="00F954C8">
        <w:rPr>
          <w:rFonts w:cs="Segoe UI"/>
        </w:rPr>
        <w:t xml:space="preserve">An amazing </w:t>
      </w:r>
      <w:r w:rsidR="00FF10C0">
        <w:rPr>
          <w:rFonts w:cs="Segoe UI"/>
        </w:rPr>
        <w:t>trainer</w:t>
      </w:r>
      <w:r w:rsidRPr="00F954C8">
        <w:rPr>
          <w:rFonts w:cs="Segoe UI"/>
        </w:rPr>
        <w:t>:</w:t>
      </w:r>
    </w:p>
    <w:p w14:paraId="17DD1207" w14:textId="77777777" w:rsidR="00F954C8" w:rsidRPr="00F954C8" w:rsidRDefault="00F954C8" w:rsidP="00F954C8">
      <w:pPr>
        <w:numPr>
          <w:ilvl w:val="0"/>
          <w:numId w:val="1"/>
        </w:numPr>
        <w:spacing w:after="0" w:line="256" w:lineRule="auto"/>
        <w:rPr>
          <w:rFonts w:cs="Segoe UI"/>
        </w:rPr>
      </w:pPr>
      <w:r w:rsidRPr="00F954C8">
        <w:rPr>
          <w:rFonts w:cs="Segoe UI"/>
        </w:rPr>
        <w:t>Creates a safe environment in which learning can take place.</w:t>
      </w:r>
    </w:p>
    <w:p w14:paraId="17095F14" w14:textId="77777777" w:rsidR="00F954C8" w:rsidRPr="00F954C8" w:rsidRDefault="00F954C8" w:rsidP="00F954C8">
      <w:pPr>
        <w:numPr>
          <w:ilvl w:val="0"/>
          <w:numId w:val="1"/>
        </w:numPr>
        <w:spacing w:after="0" w:line="256" w:lineRule="auto"/>
        <w:rPr>
          <w:rFonts w:cs="Segoe UI"/>
        </w:rPr>
      </w:pPr>
      <w:r w:rsidRPr="00F954C8">
        <w:rPr>
          <w:rFonts w:cs="Segoe UI"/>
        </w:rPr>
        <w:t>Stimulates the participant’s thinking.</w:t>
      </w:r>
    </w:p>
    <w:p w14:paraId="5D912F25" w14:textId="77777777" w:rsidR="00F954C8" w:rsidRPr="00F954C8" w:rsidRDefault="00F954C8" w:rsidP="00F954C8">
      <w:pPr>
        <w:numPr>
          <w:ilvl w:val="0"/>
          <w:numId w:val="1"/>
        </w:numPr>
        <w:spacing w:after="0" w:line="256" w:lineRule="auto"/>
        <w:rPr>
          <w:rFonts w:cs="Segoe UI"/>
        </w:rPr>
      </w:pPr>
      <w:r w:rsidRPr="00F954C8">
        <w:rPr>
          <w:rFonts w:cs="Segoe UI"/>
        </w:rPr>
        <w:t>Involves the participant in the learning process.</w:t>
      </w:r>
    </w:p>
    <w:p w14:paraId="25CA9714" w14:textId="77777777" w:rsidR="00F954C8" w:rsidRPr="00F954C8" w:rsidRDefault="00F954C8" w:rsidP="00F954C8">
      <w:pPr>
        <w:numPr>
          <w:ilvl w:val="0"/>
          <w:numId w:val="1"/>
        </w:numPr>
        <w:spacing w:after="0" w:line="256" w:lineRule="auto"/>
        <w:rPr>
          <w:rFonts w:cs="Segoe UI"/>
        </w:rPr>
      </w:pPr>
      <w:r w:rsidRPr="00F954C8">
        <w:rPr>
          <w:rFonts w:cs="Segoe UI"/>
        </w:rPr>
        <w:t>Manages the learning process (on time, on topic, and adjusting to benefit participants).</w:t>
      </w:r>
    </w:p>
    <w:p w14:paraId="68129EAC" w14:textId="77777777" w:rsidR="00F954C8" w:rsidRPr="00F954C8" w:rsidRDefault="00F954C8" w:rsidP="00F954C8">
      <w:pPr>
        <w:numPr>
          <w:ilvl w:val="0"/>
          <w:numId w:val="1"/>
        </w:numPr>
        <w:spacing w:after="0" w:line="256" w:lineRule="auto"/>
        <w:rPr>
          <w:rFonts w:cs="Segoe UI"/>
        </w:rPr>
      </w:pPr>
      <w:r w:rsidRPr="00F954C8">
        <w:rPr>
          <w:rFonts w:cs="Segoe UI"/>
        </w:rPr>
        <w:t>Ensures individual participant accountability.</w:t>
      </w:r>
    </w:p>
    <w:p w14:paraId="2D5E2678" w14:textId="77777777" w:rsidR="00F954C8" w:rsidRPr="00F954C8" w:rsidRDefault="00F954C8" w:rsidP="00F954C8">
      <w:pPr>
        <w:numPr>
          <w:ilvl w:val="0"/>
          <w:numId w:val="1"/>
        </w:numPr>
        <w:spacing w:after="0" w:line="256" w:lineRule="auto"/>
        <w:rPr>
          <w:rFonts w:cs="Segoe UI"/>
        </w:rPr>
      </w:pPr>
      <w:r w:rsidRPr="00F954C8">
        <w:rPr>
          <w:rFonts w:cs="Segoe UI"/>
        </w:rPr>
        <w:t>Ties it all together for the participant.</w:t>
      </w:r>
    </w:p>
    <w:p w14:paraId="0FF69859" w14:textId="77777777" w:rsidR="00F954C8" w:rsidRPr="00F954C8" w:rsidRDefault="00F954C8" w:rsidP="00F954C8">
      <w:pPr>
        <w:numPr>
          <w:ilvl w:val="0"/>
          <w:numId w:val="1"/>
        </w:numPr>
        <w:spacing w:after="0" w:line="256" w:lineRule="auto"/>
        <w:rPr>
          <w:rFonts w:cs="Segoe UI"/>
        </w:rPr>
      </w:pPr>
      <w:r w:rsidRPr="00F954C8">
        <w:rPr>
          <w:rFonts w:cs="Segoe UI"/>
        </w:rPr>
        <w:t>Provides insight and experience to the learning process.</w:t>
      </w:r>
    </w:p>
    <w:p w14:paraId="023F3E24" w14:textId="77777777" w:rsidR="00F954C8" w:rsidRPr="00F954C8" w:rsidRDefault="00F954C8" w:rsidP="00F954C8">
      <w:pPr>
        <w:numPr>
          <w:ilvl w:val="0"/>
          <w:numId w:val="1"/>
        </w:numPr>
        <w:spacing w:after="0" w:line="256" w:lineRule="auto"/>
        <w:rPr>
          <w:rFonts w:cs="Segoe UI"/>
        </w:rPr>
      </w:pPr>
      <w:r w:rsidRPr="00F954C8">
        <w:rPr>
          <w:rFonts w:cs="Segoe UI"/>
        </w:rPr>
        <w:t>Effectively leads the whiteboard design session discussion.</w:t>
      </w:r>
    </w:p>
    <w:p w14:paraId="4F3F9A35" w14:textId="77777777" w:rsidR="00F954C8" w:rsidRPr="00F954C8" w:rsidRDefault="00F954C8" w:rsidP="00F954C8">
      <w:pPr>
        <w:numPr>
          <w:ilvl w:val="0"/>
          <w:numId w:val="1"/>
        </w:numPr>
        <w:spacing w:after="0" w:line="256" w:lineRule="auto"/>
        <w:rPr>
          <w:rFonts w:cs="Segoe UI"/>
        </w:rPr>
      </w:pPr>
      <w:r w:rsidRPr="00F954C8">
        <w:rPr>
          <w:rFonts w:cs="Segoe UI"/>
        </w:rPr>
        <w:t>Monitors quality and appropriateness of participant deliverables.</w:t>
      </w:r>
    </w:p>
    <w:p w14:paraId="6E1339AB" w14:textId="734C415C" w:rsidR="003E2524" w:rsidRPr="003E2524" w:rsidRDefault="00F954C8" w:rsidP="003E2524">
      <w:pPr>
        <w:numPr>
          <w:ilvl w:val="0"/>
          <w:numId w:val="1"/>
        </w:numPr>
        <w:spacing w:after="0" w:line="256" w:lineRule="auto"/>
        <w:rPr>
          <w:rFonts w:cs="Segoe UI"/>
        </w:rPr>
      </w:pPr>
      <w:r w:rsidRPr="00F954C8">
        <w:rPr>
          <w:rFonts w:cs="Segoe UI"/>
        </w:rPr>
        <w:t>Effectively leads the feedback process.</w:t>
      </w:r>
      <w:bookmarkStart w:id="11" w:name="_Toc492640576"/>
      <w:r w:rsidR="003E2524">
        <w:br w:type="page"/>
      </w:r>
    </w:p>
    <w:p w14:paraId="317C90E9" w14:textId="7E967BAB" w:rsidR="00F954C8" w:rsidRPr="00F954C8" w:rsidRDefault="00F954C8" w:rsidP="00A150F9">
      <w:pPr>
        <w:pStyle w:val="Heading4"/>
        <w:rPr>
          <w:rFonts w:eastAsiaTheme="majorEastAsia"/>
        </w:rPr>
      </w:pPr>
      <w:r w:rsidRPr="00F954C8">
        <w:lastRenderedPageBreak/>
        <w:t>Whiteboard design session flow</w:t>
      </w:r>
      <w:bookmarkEnd w:id="11"/>
      <w:r w:rsidRPr="00F954C8">
        <w:tab/>
      </w:r>
    </w:p>
    <w:p w14:paraId="12D013AA" w14:textId="77777777" w:rsidR="00F954C8" w:rsidRPr="00F954C8" w:rsidRDefault="00F954C8" w:rsidP="00F954C8">
      <w:pPr>
        <w:rPr>
          <w:rFonts w:cs="Segoe UI"/>
        </w:rPr>
      </w:pPr>
      <w:r w:rsidRPr="00F954C8">
        <w:rPr>
          <w:rFonts w:cs="Segoe UI"/>
        </w:rPr>
        <w:t>Each whiteboard design session uses the following flow:</w:t>
      </w:r>
    </w:p>
    <w:p w14:paraId="31D1A170" w14:textId="783B3874" w:rsidR="00F954C8" w:rsidRPr="00F954C8" w:rsidRDefault="00F954C8" w:rsidP="00CB78C8">
      <w:pPr>
        <w:spacing w:after="0" w:line="240" w:lineRule="auto"/>
        <w:contextualSpacing/>
        <w:rPr>
          <w:b/>
        </w:rPr>
      </w:pPr>
      <w:bookmarkStart w:id="12" w:name="_Toc492640577"/>
      <w:bookmarkStart w:id="13" w:name="_Toc492640578"/>
      <w:r w:rsidRPr="00F954C8">
        <w:rPr>
          <w:b/>
        </w:rPr>
        <w:t xml:space="preserve">Step 1: Review the customer case study </w:t>
      </w:r>
      <w:r w:rsidR="00757B7C">
        <w:rPr>
          <w:b/>
        </w:rPr>
        <w:t>(15 minutes)</w:t>
      </w:r>
    </w:p>
    <w:p w14:paraId="6CE50E0D" w14:textId="5E182C5A" w:rsidR="003E2524" w:rsidRDefault="003E2524" w:rsidP="00CB78C8">
      <w:pPr>
        <w:spacing w:after="0" w:line="240" w:lineRule="auto"/>
        <w:contextualSpacing/>
      </w:pPr>
      <w:r>
        <w:t>Outcome: Analyze your customer’s needs</w:t>
      </w:r>
    </w:p>
    <w:p w14:paraId="3E6C880F" w14:textId="77777777" w:rsidR="003E2524" w:rsidRDefault="003E2524" w:rsidP="00554AAC">
      <w:pPr>
        <w:numPr>
          <w:ilvl w:val="0"/>
          <w:numId w:val="15"/>
        </w:numPr>
        <w:spacing w:after="0" w:line="240" w:lineRule="auto"/>
        <w:ind w:left="432" w:hanging="288"/>
        <w:contextualSpacing/>
      </w:pPr>
      <w:r>
        <w:t xml:space="preserve">Customer’s background, situation, needs and technical </w:t>
      </w:r>
      <w:proofErr w:type="gramStart"/>
      <w:r>
        <w:t>requirements</w:t>
      </w:r>
      <w:proofErr w:type="gramEnd"/>
    </w:p>
    <w:p w14:paraId="100BEFAF" w14:textId="77777777" w:rsidR="003E2524" w:rsidRDefault="003E2524" w:rsidP="00554AAC">
      <w:pPr>
        <w:numPr>
          <w:ilvl w:val="0"/>
          <w:numId w:val="15"/>
        </w:numPr>
        <w:spacing w:after="0" w:line="240" w:lineRule="auto"/>
        <w:ind w:left="432" w:hanging="288"/>
        <w:contextualSpacing/>
      </w:pPr>
      <w:r>
        <w:t>Current customer infrastructure and architecture</w:t>
      </w:r>
    </w:p>
    <w:p w14:paraId="02150EE2" w14:textId="77777777" w:rsidR="003E2524" w:rsidRPr="003E2524" w:rsidRDefault="003E2524" w:rsidP="00554AAC">
      <w:pPr>
        <w:numPr>
          <w:ilvl w:val="0"/>
          <w:numId w:val="15"/>
        </w:numPr>
        <w:spacing w:after="0" w:line="240" w:lineRule="auto"/>
        <w:ind w:left="432" w:hanging="288"/>
        <w:contextualSpacing/>
        <w:rPr>
          <w:b/>
        </w:rPr>
      </w:pPr>
      <w:r>
        <w:t xml:space="preserve">Potential issues, </w:t>
      </w:r>
      <w:proofErr w:type="gramStart"/>
      <w:r>
        <w:t>objectives</w:t>
      </w:r>
      <w:proofErr w:type="gramEnd"/>
      <w:r>
        <w:t xml:space="preserve"> and blockers </w:t>
      </w:r>
    </w:p>
    <w:p w14:paraId="0346B7E5" w14:textId="77777777" w:rsidR="003E2524" w:rsidRDefault="003E2524" w:rsidP="00CB78C8">
      <w:pPr>
        <w:spacing w:after="0" w:line="240" w:lineRule="auto"/>
        <w:contextualSpacing/>
        <w:rPr>
          <w:b/>
        </w:rPr>
      </w:pPr>
    </w:p>
    <w:p w14:paraId="6B4E66A1" w14:textId="7CE89FC8" w:rsidR="00F954C8" w:rsidRPr="00F954C8" w:rsidRDefault="00F954C8" w:rsidP="00CB78C8">
      <w:pPr>
        <w:spacing w:after="0" w:line="240" w:lineRule="auto"/>
        <w:contextualSpacing/>
        <w:rPr>
          <w:b/>
        </w:rPr>
      </w:pPr>
      <w:r w:rsidRPr="00F954C8">
        <w:rPr>
          <w:b/>
        </w:rPr>
        <w:t xml:space="preserve">Step 2: Design a proof of concept solution </w:t>
      </w:r>
      <w:r w:rsidR="00757B7C">
        <w:rPr>
          <w:b/>
        </w:rPr>
        <w:t>(60 minutes)</w:t>
      </w:r>
    </w:p>
    <w:p w14:paraId="6B02B986" w14:textId="77777777" w:rsidR="00CB78C8" w:rsidRDefault="003E2524" w:rsidP="00CB78C8">
      <w:pPr>
        <w:spacing w:after="0" w:line="240" w:lineRule="auto"/>
        <w:contextualSpacing/>
      </w:pPr>
      <w:r>
        <w:t>Outcome: Prepare to present a solution for your target customer audience</w:t>
      </w:r>
    </w:p>
    <w:p w14:paraId="62D54E3F" w14:textId="70D65EE0" w:rsidR="00CB78C8" w:rsidRDefault="003E2524" w:rsidP="00554AAC">
      <w:pPr>
        <w:pStyle w:val="ListParagraph"/>
        <w:numPr>
          <w:ilvl w:val="0"/>
          <w:numId w:val="18"/>
        </w:numPr>
        <w:spacing w:after="0" w:line="240" w:lineRule="auto"/>
      </w:pPr>
      <w:r>
        <w:t xml:space="preserve">Determine your target customer </w:t>
      </w:r>
      <w:proofErr w:type="gramStart"/>
      <w:r>
        <w:t>audience</w:t>
      </w:r>
      <w:proofErr w:type="gramEnd"/>
    </w:p>
    <w:p w14:paraId="1371E2AE" w14:textId="77777777" w:rsidR="00CB78C8" w:rsidRDefault="003E2524" w:rsidP="00554AAC">
      <w:pPr>
        <w:pStyle w:val="ListParagraph"/>
        <w:numPr>
          <w:ilvl w:val="0"/>
          <w:numId w:val="16"/>
        </w:numPr>
        <w:spacing w:after="0" w:line="240" w:lineRule="auto"/>
      </w:pPr>
      <w:r>
        <w:t xml:space="preserve">Determine customer’s business needs to address your </w:t>
      </w:r>
      <w:proofErr w:type="gramStart"/>
      <w:r>
        <w:t>solution</w:t>
      </w:r>
      <w:proofErr w:type="gramEnd"/>
    </w:p>
    <w:p w14:paraId="1ABB3FBC" w14:textId="77777777" w:rsidR="00CB78C8" w:rsidRDefault="003E2524" w:rsidP="00554AAC">
      <w:pPr>
        <w:pStyle w:val="ListParagraph"/>
        <w:numPr>
          <w:ilvl w:val="0"/>
          <w:numId w:val="16"/>
        </w:numPr>
        <w:spacing w:after="0" w:line="240" w:lineRule="auto"/>
      </w:pPr>
      <w:r>
        <w:t xml:space="preserve">Design and diagram your </w:t>
      </w:r>
      <w:proofErr w:type="gramStart"/>
      <w:r>
        <w:t>solution</w:t>
      </w:r>
      <w:proofErr w:type="gramEnd"/>
    </w:p>
    <w:p w14:paraId="2C9A8ADE" w14:textId="77777777" w:rsidR="00CB78C8" w:rsidRDefault="003E2524" w:rsidP="00554AAC">
      <w:pPr>
        <w:pStyle w:val="ListParagraph"/>
        <w:numPr>
          <w:ilvl w:val="0"/>
          <w:numId w:val="16"/>
        </w:numPr>
        <w:spacing w:after="0" w:line="240" w:lineRule="auto"/>
      </w:pPr>
      <w:r>
        <w:t xml:space="preserve">Prepare to present your </w:t>
      </w:r>
      <w:proofErr w:type="gramStart"/>
      <w:r>
        <w:t>solution</w:t>
      </w:r>
      <w:proofErr w:type="gramEnd"/>
    </w:p>
    <w:p w14:paraId="7F890CA0" w14:textId="77777777" w:rsidR="00CB78C8" w:rsidRDefault="00CB78C8" w:rsidP="00CB78C8">
      <w:pPr>
        <w:spacing w:after="0" w:line="240" w:lineRule="auto"/>
        <w:rPr>
          <w:b/>
        </w:rPr>
      </w:pPr>
    </w:p>
    <w:p w14:paraId="3CF0BCAC" w14:textId="77777777" w:rsidR="00CB78C8" w:rsidRDefault="00F954C8" w:rsidP="00CB78C8">
      <w:pPr>
        <w:spacing w:after="0" w:line="240" w:lineRule="auto"/>
      </w:pPr>
      <w:r w:rsidRPr="00CB78C8">
        <w:rPr>
          <w:b/>
        </w:rPr>
        <w:t xml:space="preserve">Step 3: Present the solution </w:t>
      </w:r>
      <w:r w:rsidR="00757B7C" w:rsidRPr="00CB78C8">
        <w:rPr>
          <w:b/>
        </w:rPr>
        <w:t>(30 minutes)</w:t>
      </w:r>
    </w:p>
    <w:p w14:paraId="2F162E73" w14:textId="77777777" w:rsidR="00CB78C8" w:rsidRDefault="003E2524" w:rsidP="00CB78C8">
      <w:pPr>
        <w:spacing w:after="0" w:line="240" w:lineRule="auto"/>
      </w:pPr>
      <w:r w:rsidRPr="00CB78C8">
        <w:t>Outcome: Present solution to your customer</w:t>
      </w:r>
    </w:p>
    <w:p w14:paraId="548BEB26" w14:textId="77777777" w:rsidR="00CB78C8" w:rsidRDefault="003E2524" w:rsidP="00554AAC">
      <w:pPr>
        <w:pStyle w:val="ListParagraph"/>
        <w:numPr>
          <w:ilvl w:val="0"/>
          <w:numId w:val="17"/>
        </w:numPr>
        <w:spacing w:after="0" w:line="240" w:lineRule="auto"/>
        <w:ind w:left="540"/>
      </w:pPr>
      <w:r w:rsidRPr="00CB78C8">
        <w:t>Present solution</w:t>
      </w:r>
    </w:p>
    <w:p w14:paraId="2FAD01C9" w14:textId="77777777" w:rsidR="00CB78C8" w:rsidRDefault="003E2524" w:rsidP="00554AAC">
      <w:pPr>
        <w:pStyle w:val="ListParagraph"/>
        <w:numPr>
          <w:ilvl w:val="0"/>
          <w:numId w:val="17"/>
        </w:numPr>
        <w:spacing w:after="0" w:line="240" w:lineRule="auto"/>
        <w:ind w:left="540"/>
      </w:pPr>
      <w:r w:rsidRPr="00CB78C8">
        <w:t xml:space="preserve">Respond to customer </w:t>
      </w:r>
      <w:proofErr w:type="gramStart"/>
      <w:r w:rsidRPr="00CB78C8">
        <w:t>objections</w:t>
      </w:r>
      <w:proofErr w:type="gramEnd"/>
    </w:p>
    <w:p w14:paraId="15570139" w14:textId="7DA7F69E" w:rsidR="003E2524" w:rsidRPr="00CB78C8" w:rsidRDefault="003E2524" w:rsidP="00554AAC">
      <w:pPr>
        <w:pStyle w:val="ListParagraph"/>
        <w:numPr>
          <w:ilvl w:val="0"/>
          <w:numId w:val="17"/>
        </w:numPr>
        <w:spacing w:after="0" w:line="240" w:lineRule="auto"/>
        <w:ind w:left="540"/>
      </w:pPr>
      <w:r w:rsidRPr="00CB78C8">
        <w:t xml:space="preserve">Receive </w:t>
      </w:r>
      <w:proofErr w:type="gramStart"/>
      <w:r w:rsidRPr="00CB78C8">
        <w:t>feedback</w:t>
      </w:r>
      <w:proofErr w:type="gramEnd"/>
    </w:p>
    <w:p w14:paraId="61BEAC39" w14:textId="77777777" w:rsidR="00CB78C8" w:rsidRDefault="00CB78C8" w:rsidP="00CB78C8">
      <w:pPr>
        <w:spacing w:after="0" w:line="240" w:lineRule="auto"/>
        <w:contextualSpacing/>
        <w:rPr>
          <w:b/>
        </w:rPr>
      </w:pPr>
    </w:p>
    <w:p w14:paraId="0D7FBB0D" w14:textId="596F09AC" w:rsidR="00CB78C8" w:rsidRDefault="00F954C8" w:rsidP="00CB78C8">
      <w:pPr>
        <w:spacing w:after="0" w:line="240" w:lineRule="auto"/>
        <w:contextualSpacing/>
        <w:rPr>
          <w:b/>
        </w:rPr>
      </w:pPr>
      <w:r w:rsidRPr="00F954C8">
        <w:rPr>
          <w:b/>
        </w:rPr>
        <w:t>Wrap-up</w:t>
      </w:r>
      <w:r w:rsidR="00757B7C">
        <w:rPr>
          <w:b/>
        </w:rPr>
        <w:t xml:space="preserve"> (15 minutes)</w:t>
      </w:r>
    </w:p>
    <w:p w14:paraId="0153F150" w14:textId="20549E13" w:rsidR="00CB78C8" w:rsidRPr="00461E77" w:rsidRDefault="003E2524" w:rsidP="00554AAC">
      <w:pPr>
        <w:pStyle w:val="ListParagraph"/>
        <w:numPr>
          <w:ilvl w:val="0"/>
          <w:numId w:val="19"/>
        </w:numPr>
        <w:spacing w:after="0" w:line="240" w:lineRule="auto"/>
        <w:rPr>
          <w:b/>
        </w:rPr>
      </w:pPr>
      <w:r>
        <w:t>Review preferred solution</w:t>
      </w:r>
      <w:r w:rsidR="00CB78C8">
        <w:br w:type="page"/>
      </w:r>
    </w:p>
    <w:p w14:paraId="0FD5C366" w14:textId="3E48939E" w:rsidR="00F954C8" w:rsidRPr="00F954C8" w:rsidRDefault="00F954C8" w:rsidP="00A150F9">
      <w:pPr>
        <w:pStyle w:val="Heading4"/>
        <w:rPr>
          <w:b/>
        </w:rPr>
      </w:pPr>
      <w:r w:rsidRPr="00F954C8">
        <w:lastRenderedPageBreak/>
        <w:t xml:space="preserve">Before the whiteboard design session: How to </w:t>
      </w:r>
      <w:proofErr w:type="gramStart"/>
      <w:r w:rsidRPr="00F954C8">
        <w:t>prepare</w:t>
      </w:r>
      <w:bookmarkEnd w:id="12"/>
      <w:bookmarkEnd w:id="13"/>
      <w:proofErr w:type="gramEnd"/>
    </w:p>
    <w:p w14:paraId="16B5EB83" w14:textId="77777777" w:rsidR="00F954C8" w:rsidRPr="00F954C8" w:rsidRDefault="00F954C8" w:rsidP="00F954C8">
      <w:pPr>
        <w:rPr>
          <w:rFonts w:cs="Segoe UI"/>
        </w:rPr>
      </w:pPr>
      <w:r w:rsidRPr="00F954C8">
        <w:rPr>
          <w:rFonts w:cs="Segoe UI"/>
        </w:rPr>
        <w:t xml:space="preserve">Before conducting your first whiteboard design session: </w:t>
      </w:r>
    </w:p>
    <w:p w14:paraId="5C18B0B1" w14:textId="737B8862" w:rsidR="00F954C8" w:rsidRPr="00F954C8" w:rsidRDefault="00F954C8" w:rsidP="00F954C8">
      <w:pPr>
        <w:numPr>
          <w:ilvl w:val="0"/>
          <w:numId w:val="2"/>
        </w:numPr>
        <w:spacing w:after="0" w:line="240" w:lineRule="auto"/>
        <w:contextualSpacing/>
        <w:rPr>
          <w:rFonts w:cs="Segoe UI"/>
        </w:rPr>
      </w:pPr>
      <w:r w:rsidRPr="00F954C8">
        <w:rPr>
          <w:rFonts w:cs="Segoe UI"/>
        </w:rPr>
        <w:t xml:space="preserve">Read the </w:t>
      </w:r>
      <w:r w:rsidR="0052062E">
        <w:rPr>
          <w:rFonts w:cs="Segoe UI"/>
        </w:rPr>
        <w:t>Student</w:t>
      </w:r>
      <w:r w:rsidRPr="00F954C8">
        <w:rPr>
          <w:rFonts w:cs="Segoe UI"/>
        </w:rPr>
        <w:t xml:space="preserve"> guide (including the case study) and </w:t>
      </w:r>
      <w:r w:rsidR="00FF10C0">
        <w:rPr>
          <w:rFonts w:cs="Segoe UI"/>
        </w:rPr>
        <w:t>Trainer</w:t>
      </w:r>
      <w:r w:rsidRPr="00F954C8">
        <w:rPr>
          <w:rFonts w:cs="Segoe UI"/>
        </w:rPr>
        <w:t xml:space="preserve"> guide</w:t>
      </w:r>
      <w:r w:rsidR="00854356">
        <w:rPr>
          <w:rFonts w:cs="Segoe UI"/>
        </w:rPr>
        <w:t>.</w:t>
      </w:r>
    </w:p>
    <w:p w14:paraId="3A3F67AB" w14:textId="77777777" w:rsidR="00F954C8" w:rsidRPr="00F954C8" w:rsidRDefault="00F954C8" w:rsidP="00F954C8">
      <w:pPr>
        <w:numPr>
          <w:ilvl w:val="0"/>
          <w:numId w:val="2"/>
        </w:numPr>
        <w:spacing w:after="0" w:line="240" w:lineRule="auto"/>
        <w:contextualSpacing/>
        <w:rPr>
          <w:rFonts w:cs="Segoe UI"/>
        </w:rPr>
      </w:pPr>
      <w:r w:rsidRPr="00F954C8">
        <w:rPr>
          <w:rFonts w:cs="Segoe UI"/>
        </w:rPr>
        <w:t>Become familiar with all key points and activities.</w:t>
      </w:r>
    </w:p>
    <w:p w14:paraId="2D78DE25" w14:textId="77777777" w:rsidR="00F954C8" w:rsidRPr="00F954C8" w:rsidRDefault="00F954C8" w:rsidP="00F954C8">
      <w:pPr>
        <w:numPr>
          <w:ilvl w:val="0"/>
          <w:numId w:val="2"/>
        </w:numPr>
        <w:spacing w:after="0" w:line="240" w:lineRule="auto"/>
        <w:contextualSpacing/>
        <w:rPr>
          <w:rFonts w:cs="Segoe UI"/>
        </w:rPr>
      </w:pPr>
      <w:r w:rsidRPr="00F954C8">
        <w:rPr>
          <w:rFonts w:cs="Segoe UI"/>
        </w:rPr>
        <w:t>Plan the point you want to stress, which questions you want to drive, transitions, and be ready to answer questions.</w:t>
      </w:r>
    </w:p>
    <w:p w14:paraId="10EEEED0" w14:textId="77777777" w:rsidR="00F954C8" w:rsidRPr="00F954C8" w:rsidRDefault="00F954C8" w:rsidP="00F954C8">
      <w:pPr>
        <w:numPr>
          <w:ilvl w:val="0"/>
          <w:numId w:val="2"/>
        </w:numPr>
        <w:spacing w:after="0" w:line="240" w:lineRule="auto"/>
        <w:contextualSpacing/>
        <w:rPr>
          <w:rFonts w:cs="Segoe UI"/>
        </w:rPr>
      </w:pPr>
      <w:r w:rsidRPr="00F954C8">
        <w:rPr>
          <w:rFonts w:cs="Segoe UI"/>
        </w:rPr>
        <w:t>Prior to the whiteboard design session, discuss the case study to pick up more ideas.</w:t>
      </w:r>
    </w:p>
    <w:p w14:paraId="394C4BF9" w14:textId="11C06540" w:rsidR="00F954C8" w:rsidRDefault="00F954C8" w:rsidP="00F954C8">
      <w:pPr>
        <w:numPr>
          <w:ilvl w:val="0"/>
          <w:numId w:val="2"/>
        </w:numPr>
        <w:spacing w:after="0" w:line="240" w:lineRule="auto"/>
        <w:contextualSpacing/>
        <w:rPr>
          <w:rFonts w:cs="Segoe UI"/>
        </w:rPr>
      </w:pPr>
      <w:r w:rsidRPr="00F954C8">
        <w:rPr>
          <w:rFonts w:cs="Segoe UI"/>
        </w:rPr>
        <w:t>Make notes for later.</w:t>
      </w:r>
    </w:p>
    <w:p w14:paraId="3F0B61F4" w14:textId="77777777" w:rsidR="00F954C8" w:rsidRPr="00F954C8" w:rsidRDefault="00F954C8" w:rsidP="00A150F9">
      <w:pPr>
        <w:pStyle w:val="Heading4"/>
      </w:pPr>
      <w:bookmarkStart w:id="14" w:name="_Toc492640579"/>
      <w:r w:rsidRPr="00F954C8">
        <w:t>During the whiteboard design session: Tips for an effective whiteboard design session</w:t>
      </w:r>
      <w:bookmarkEnd w:id="14"/>
    </w:p>
    <w:p w14:paraId="32B9A6F5" w14:textId="3BB3C1F9" w:rsidR="00F954C8" w:rsidRPr="00F954C8" w:rsidRDefault="00F954C8" w:rsidP="00F954C8">
      <w:pPr>
        <w:rPr>
          <w:rFonts w:cs="Segoe UI"/>
        </w:rPr>
      </w:pPr>
      <w:r w:rsidRPr="00F954C8">
        <w:rPr>
          <w:rFonts w:cs="Segoe UI"/>
          <w:b/>
        </w:rPr>
        <w:t xml:space="preserve">Refer to the </w:t>
      </w:r>
      <w:r w:rsidR="00FF10C0">
        <w:rPr>
          <w:rFonts w:cs="Segoe UI"/>
          <w:b/>
        </w:rPr>
        <w:t>Trainer</w:t>
      </w:r>
      <w:r w:rsidRPr="00F954C8">
        <w:rPr>
          <w:rFonts w:cs="Segoe UI"/>
          <w:b/>
        </w:rPr>
        <w:t xml:space="preserve"> guide</w:t>
      </w:r>
      <w:r w:rsidRPr="00F954C8">
        <w:rPr>
          <w:rFonts w:cs="Segoe UI"/>
        </w:rPr>
        <w:t xml:space="preserve"> to stay on track and observe the timings. </w:t>
      </w:r>
    </w:p>
    <w:p w14:paraId="1746CC43" w14:textId="77777777" w:rsidR="00F954C8" w:rsidRPr="00F954C8" w:rsidRDefault="00F954C8" w:rsidP="00F954C8">
      <w:pPr>
        <w:rPr>
          <w:rFonts w:cs="Segoe UI"/>
        </w:rPr>
      </w:pPr>
      <w:r w:rsidRPr="00F954C8">
        <w:rPr>
          <w:rFonts w:cs="Segoe UI"/>
          <w:b/>
        </w:rPr>
        <w:t xml:space="preserve">Do not expect to memorize every detail </w:t>
      </w:r>
      <w:r w:rsidRPr="00F954C8">
        <w:rPr>
          <w:rFonts w:cs="Segoe UI"/>
        </w:rPr>
        <w:t xml:space="preserve">of the whiteboard design session. </w:t>
      </w:r>
    </w:p>
    <w:p w14:paraId="1216F637" w14:textId="77777777" w:rsidR="00F954C8" w:rsidRPr="00F954C8" w:rsidRDefault="00F954C8" w:rsidP="00F954C8">
      <w:pPr>
        <w:rPr>
          <w:rFonts w:cs="Segoe UI"/>
        </w:rPr>
      </w:pPr>
      <w:r w:rsidRPr="00F954C8">
        <w:rPr>
          <w:rFonts w:cs="Segoe UI"/>
        </w:rPr>
        <w:t xml:space="preserve">When participants are doing activities, you can </w:t>
      </w:r>
      <w:r w:rsidRPr="00F954C8">
        <w:rPr>
          <w:rFonts w:cs="Segoe UI"/>
          <w:b/>
        </w:rPr>
        <w:t>look ahead to refresh your memory</w:t>
      </w:r>
      <w:r w:rsidRPr="00F954C8">
        <w:rPr>
          <w:rFonts w:cs="Segoe UI"/>
        </w:rPr>
        <w:t>.</w:t>
      </w:r>
    </w:p>
    <w:p w14:paraId="15F06796"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Adjust activity and whiteboard design session pace</w:t>
      </w:r>
      <w:r w:rsidRPr="00F954C8">
        <w:rPr>
          <w:rFonts w:cs="Segoe UI"/>
        </w:rPr>
        <w:t xml:space="preserve"> as needed to allow time for presenting, feedback, and sharing. </w:t>
      </w:r>
    </w:p>
    <w:p w14:paraId="42C2A3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Add examples, points, and stories</w:t>
      </w:r>
      <w:r w:rsidRPr="00F954C8">
        <w:rPr>
          <w:rFonts w:cs="Segoe UI"/>
        </w:rPr>
        <w:t xml:space="preserve"> from your own experience. Think about stories you can share that help you make your points clearly and effectively.</w:t>
      </w:r>
    </w:p>
    <w:p w14:paraId="40088188" w14:textId="77777777" w:rsidR="00F954C8" w:rsidRPr="00F954C8" w:rsidRDefault="00F954C8" w:rsidP="00F954C8">
      <w:pPr>
        <w:numPr>
          <w:ilvl w:val="0"/>
          <w:numId w:val="2"/>
        </w:numPr>
        <w:spacing w:after="0" w:line="240" w:lineRule="auto"/>
        <w:contextualSpacing/>
        <w:rPr>
          <w:rFonts w:cs="Segoe UI"/>
        </w:rPr>
      </w:pPr>
      <w:r w:rsidRPr="00F954C8">
        <w:rPr>
          <w:rFonts w:cs="Segoe UI"/>
          <w:b/>
        </w:rPr>
        <w:t>Consider creating a “parking lot”</w:t>
      </w:r>
      <w:r w:rsidRPr="00F954C8">
        <w:rPr>
          <w:rFonts w:cs="Segoe UI"/>
        </w:rPr>
        <w:t xml:space="preserve"> to record issues or questions raised that are outside the scope of the whiteboard design session or can be answered later. Decide how you will address these issues, so you can acknowledge them without being derailed by them.</w:t>
      </w:r>
    </w:p>
    <w:p w14:paraId="215E122E" w14:textId="77777777" w:rsidR="00F954C8" w:rsidRPr="00F954C8" w:rsidRDefault="00F954C8" w:rsidP="00F954C8">
      <w:pPr>
        <w:spacing w:before="240"/>
        <w:rPr>
          <w:rFonts w:cs="Segoe UI"/>
        </w:rPr>
      </w:pPr>
      <w:r w:rsidRPr="00F954C8">
        <w:rPr>
          <w:rFonts w:cs="Segoe UI"/>
          <w:b/>
          <w:bCs/>
          <w:i/>
          <w:iCs/>
        </w:rPr>
        <w:t>Have fun</w:t>
      </w:r>
      <w:r w:rsidRPr="00F954C8">
        <w:rPr>
          <w:rFonts w:cs="Segoe UI"/>
          <w:i/>
          <w:iCs/>
        </w:rPr>
        <w:t>! Encourage participants to have fun and share!</w:t>
      </w:r>
    </w:p>
    <w:p w14:paraId="30EC2509" w14:textId="77777777" w:rsidR="00F954C8" w:rsidRPr="00F954C8" w:rsidRDefault="00F954C8" w:rsidP="00F954C8">
      <w:pPr>
        <w:rPr>
          <w:rFonts w:cs="Segoe UI"/>
        </w:rPr>
      </w:pPr>
      <w:r w:rsidRPr="00F954C8">
        <w:rPr>
          <w:rFonts w:cs="Segoe UI"/>
          <w:b/>
          <w:bCs/>
        </w:rPr>
        <w:t xml:space="preserve">Involve your participants. </w:t>
      </w:r>
      <w:r w:rsidRPr="00F954C8">
        <w:rPr>
          <w:rFonts w:cs="Segoe UI"/>
        </w:rPr>
        <w:t xml:space="preserve">Talk and share your knowledge but always involve your participants, even while you are the one speaking. </w:t>
      </w:r>
    </w:p>
    <w:p w14:paraId="6E559831" w14:textId="77777777" w:rsidR="00F954C8" w:rsidRPr="00F954C8" w:rsidRDefault="00F954C8" w:rsidP="00F954C8">
      <w:pPr>
        <w:rPr>
          <w:rFonts w:cs="Segoe UI"/>
        </w:rPr>
      </w:pPr>
      <w:r w:rsidRPr="00F954C8">
        <w:rPr>
          <w:rFonts w:cs="Segoe UI"/>
          <w:b/>
          <w:bCs/>
        </w:rPr>
        <w:t xml:space="preserve">Ask questions </w:t>
      </w:r>
      <w:r w:rsidRPr="00F954C8">
        <w:rPr>
          <w:rFonts w:cs="Segoe UI"/>
        </w:rPr>
        <w:t xml:space="preserve">and get them to share to fully involve your group in the learning process. </w:t>
      </w:r>
    </w:p>
    <w:p w14:paraId="64BC8C68" w14:textId="77777777" w:rsidR="00F954C8" w:rsidRPr="00F954C8" w:rsidRDefault="00F954C8" w:rsidP="00F954C8">
      <w:pPr>
        <w:rPr>
          <w:rFonts w:cs="Segoe UI"/>
        </w:rPr>
      </w:pPr>
      <w:r w:rsidRPr="00F954C8">
        <w:rPr>
          <w:rFonts w:cs="Segoe UI"/>
          <w:b/>
          <w:bCs/>
        </w:rPr>
        <w:t>Ask first</w:t>
      </w:r>
      <w:r w:rsidRPr="00F954C8">
        <w:rPr>
          <w:rFonts w:cs="Segoe UI"/>
        </w:rPr>
        <w:t xml:space="preserve">, whenever possible. Before launching into a topic, learn your audience’s opinions about it and experiences with it. Asking first enables you to assess their level of knowledge and </w:t>
      </w:r>
      <w:proofErr w:type="gramStart"/>
      <w:r w:rsidRPr="00F954C8">
        <w:rPr>
          <w:rFonts w:cs="Segoe UI"/>
        </w:rPr>
        <w:t>experience, and</w:t>
      </w:r>
      <w:proofErr w:type="gramEnd"/>
      <w:r w:rsidRPr="00F954C8">
        <w:rPr>
          <w:rFonts w:cs="Segoe UI"/>
        </w:rPr>
        <w:t xml:space="preserve"> leaves them more open to what you are presenting.</w:t>
      </w:r>
    </w:p>
    <w:p w14:paraId="30634E52" w14:textId="05E0D177" w:rsidR="00F954C8" w:rsidRDefault="00F954C8" w:rsidP="00F954C8">
      <w:pPr>
        <w:rPr>
          <w:rFonts w:cs="Segoe UI"/>
        </w:rPr>
      </w:pPr>
      <w:r w:rsidRPr="00F954C8">
        <w:rPr>
          <w:rFonts w:cs="Segoe UI"/>
          <w:b/>
          <w:bCs/>
        </w:rPr>
        <w:t>Wait for responses</w:t>
      </w:r>
      <w:r w:rsidRPr="00F954C8">
        <w:rPr>
          <w:rFonts w:cs="Segoe UI"/>
        </w:rPr>
        <w:t xml:space="preserve">. If you ask a question such as, “What’s your experience with (fill in the blank)?” then wait. Do not be afraid of a little silence. If you leap into the silence, your participants will feel you are not serious about involving them and will become passive. Give participants a chance to think, and if no one answers, patiently ask again. You will usually get a response. </w:t>
      </w:r>
    </w:p>
    <w:p w14:paraId="19FA3515" w14:textId="0E166421" w:rsidR="00F954C8" w:rsidRPr="00F954C8" w:rsidRDefault="00F954C8" w:rsidP="00D53599">
      <w:pPr>
        <w:pStyle w:val="Heading1"/>
      </w:pPr>
      <w:r w:rsidRPr="00F954C8">
        <w:br w:type="page"/>
      </w:r>
      <w:bookmarkStart w:id="15" w:name="_Toc492640499"/>
      <w:bookmarkStart w:id="16" w:name="_Toc492640581"/>
      <w:bookmarkStart w:id="17" w:name="_Toc492652745"/>
      <w:bookmarkStart w:id="18" w:name="_Toc526154537"/>
      <w:r w:rsidR="003E2D5E">
        <w:lastRenderedPageBreak/>
        <w:t>Designing for the Microsoft Cloud</w:t>
      </w:r>
      <w:r w:rsidRPr="00F954C8">
        <w:t xml:space="preserve"> </w:t>
      </w:r>
      <w:r w:rsidR="00151F3C">
        <w:t xml:space="preserve">whiteboard design session </w:t>
      </w:r>
      <w:r w:rsidR="00FF10C0">
        <w:t>student</w:t>
      </w:r>
      <w:r w:rsidRPr="00F954C8">
        <w:t xml:space="preserve"> guide</w:t>
      </w:r>
      <w:bookmarkEnd w:id="15"/>
      <w:bookmarkEnd w:id="16"/>
      <w:bookmarkEnd w:id="17"/>
      <w:bookmarkEnd w:id="18"/>
    </w:p>
    <w:p w14:paraId="6DB53880" w14:textId="77777777" w:rsidR="008D679F" w:rsidRDefault="008D679F">
      <w:pPr>
        <w:rPr>
          <w:rFonts w:asciiTheme="minorHAnsi" w:eastAsiaTheme="majorEastAsia" w:hAnsiTheme="minorHAnsi" w:cstheme="minorHAnsi"/>
          <w:color w:val="0078D7" w:themeColor="accent1"/>
          <w:sz w:val="36"/>
          <w:szCs w:val="40"/>
        </w:rPr>
      </w:pPr>
      <w:bookmarkStart w:id="19" w:name="_Toc492652746"/>
      <w:bookmarkStart w:id="20" w:name="_Toc492638968"/>
      <w:bookmarkStart w:id="21" w:name="_Toc492640500"/>
      <w:bookmarkStart w:id="22" w:name="_Toc492640582"/>
      <w:r>
        <w:br w:type="page"/>
      </w:r>
    </w:p>
    <w:p w14:paraId="2ED32DAA" w14:textId="62A84D95" w:rsidR="00F954C8" w:rsidRPr="00F954C8" w:rsidRDefault="00151025" w:rsidP="00A150F9">
      <w:pPr>
        <w:pStyle w:val="Heading2"/>
      </w:pPr>
      <w:bookmarkStart w:id="23" w:name="_Toc526154539"/>
      <w:r>
        <w:lastRenderedPageBreak/>
        <w:t xml:space="preserve">Step 1: </w:t>
      </w:r>
      <w:r w:rsidR="00F954C8" w:rsidRPr="00F954C8">
        <w:t xml:space="preserve">Review the customer case </w:t>
      </w:r>
      <w:proofErr w:type="gramStart"/>
      <w:r w:rsidR="00F954C8" w:rsidRPr="00F954C8">
        <w:t>study</w:t>
      </w:r>
      <w:bookmarkEnd w:id="19"/>
      <w:bookmarkEnd w:id="23"/>
      <w:proofErr w:type="gramEnd"/>
      <w:r w:rsidR="00F954C8" w:rsidRPr="00F954C8">
        <w:t xml:space="preserve"> </w:t>
      </w:r>
      <w:bookmarkEnd w:id="20"/>
      <w:bookmarkEnd w:id="21"/>
      <w:bookmarkEnd w:id="22"/>
    </w:p>
    <w:p w14:paraId="768B8DB9" w14:textId="77777777" w:rsidR="00F954C8" w:rsidRPr="00F954C8" w:rsidRDefault="00F954C8" w:rsidP="00F954C8">
      <w:pPr>
        <w:spacing w:after="161" w:line="240" w:lineRule="auto"/>
        <w:ind w:right="2635"/>
        <w:rPr>
          <w:rFonts w:eastAsia="Times New Roman" w:cs="Segoe UI"/>
          <w:szCs w:val="20"/>
        </w:rPr>
      </w:pPr>
      <w:r w:rsidRPr="00F954C8">
        <w:rPr>
          <w:rFonts w:eastAsia="Times New Roman" w:cs="Segoe UI"/>
          <w:b/>
          <w:bCs/>
          <w:color w:val="000000"/>
          <w:szCs w:val="20"/>
        </w:rPr>
        <w:t xml:space="preserve">Outcome </w:t>
      </w:r>
    </w:p>
    <w:p w14:paraId="62C8F089" w14:textId="77777777" w:rsidR="00F954C8" w:rsidRPr="00F954C8" w:rsidRDefault="00F954C8" w:rsidP="00F954C8">
      <w:r w:rsidRPr="00F954C8">
        <w:t>Analyze your customer’s needs.</w:t>
      </w:r>
    </w:p>
    <w:p w14:paraId="51C09B33" w14:textId="77777777" w:rsidR="00F954C8" w:rsidRPr="00F954C8" w:rsidRDefault="00F954C8" w:rsidP="00A150F9">
      <w:pPr>
        <w:pStyle w:val="Heading4"/>
      </w:pPr>
      <w:bookmarkStart w:id="24" w:name="_Toc492640583"/>
      <w:r w:rsidRPr="00F954C8">
        <w:t>Facilitator/subject matter expert (SME) presentation of customer case study</w:t>
      </w:r>
      <w:bookmarkEnd w:id="24"/>
      <w:r w:rsidRPr="00F954C8">
        <w:t xml:space="preserve"> </w:t>
      </w:r>
    </w:p>
    <w:p w14:paraId="650ECECA" w14:textId="77777777" w:rsidR="00F954C8" w:rsidRPr="00151025" w:rsidRDefault="00F954C8" w:rsidP="00F954C8">
      <w:pPr>
        <w:spacing w:after="161" w:line="240" w:lineRule="auto"/>
        <w:ind w:right="2635"/>
        <w:rPr>
          <w:rFonts w:eastAsia="Times New Roman" w:cs="Segoe UI"/>
          <w:bCs/>
          <w:color w:val="000000"/>
          <w:szCs w:val="20"/>
        </w:rPr>
      </w:pPr>
      <w:r w:rsidRPr="00151025">
        <w:rPr>
          <w:rFonts w:eastAsia="Times New Roman" w:cs="Segoe UI"/>
          <w:bCs/>
          <w:color w:val="000000"/>
          <w:szCs w:val="20"/>
        </w:rPr>
        <w:t xml:space="preserve">Timeframe: 15 minutes </w:t>
      </w:r>
    </w:p>
    <w:p w14:paraId="632C5867" w14:textId="77777777" w:rsidR="0013706A" w:rsidRPr="00F954C8" w:rsidRDefault="0013706A" w:rsidP="0013706A">
      <w:bookmarkStart w:id="25" w:name="_Toc492640584"/>
      <w:r w:rsidRPr="00F954C8">
        <w:t xml:space="preserve">Directions: With all participants in the session, the facilitator/SME presents an overview of the customer case study along with technical tips. </w:t>
      </w:r>
    </w:p>
    <w:p w14:paraId="37485231" w14:textId="77777777" w:rsidR="0013706A" w:rsidRPr="00F954C8" w:rsidRDefault="0013706A" w:rsidP="0013706A">
      <w:pPr>
        <w:numPr>
          <w:ilvl w:val="0"/>
          <w:numId w:val="14"/>
        </w:numPr>
        <w:contextualSpacing/>
      </w:pPr>
      <w:r w:rsidRPr="00F954C8">
        <w:t xml:space="preserve">Meet your table participants and </w:t>
      </w:r>
      <w:r>
        <w:t>trainer</w:t>
      </w:r>
      <w:r w:rsidRPr="00F954C8">
        <w:t xml:space="preserve">. </w:t>
      </w:r>
    </w:p>
    <w:p w14:paraId="6C85F56B" w14:textId="77777777" w:rsidR="0013706A" w:rsidRPr="00F954C8" w:rsidRDefault="0013706A" w:rsidP="0013706A">
      <w:pPr>
        <w:numPr>
          <w:ilvl w:val="0"/>
          <w:numId w:val="14"/>
        </w:numPr>
        <w:contextualSpacing/>
      </w:pPr>
      <w:r w:rsidRPr="00F954C8">
        <w:t xml:space="preserve">Read </w:t>
      </w:r>
      <w:proofErr w:type="gramStart"/>
      <w:r w:rsidRPr="00F954C8">
        <w:t>all of</w:t>
      </w:r>
      <w:proofErr w:type="gramEnd"/>
      <w:r w:rsidRPr="00F954C8">
        <w:t xml:space="preserve"> the directions for Steps 1–3 in th</w:t>
      </w:r>
      <w:r>
        <w:t>e Student</w:t>
      </w:r>
      <w:r w:rsidRPr="00F954C8">
        <w:t xml:space="preserve"> guide. </w:t>
      </w:r>
    </w:p>
    <w:p w14:paraId="6A24FEFB" w14:textId="77777777" w:rsidR="0013706A" w:rsidRPr="00F954C8" w:rsidRDefault="0013706A" w:rsidP="0013706A">
      <w:pPr>
        <w:numPr>
          <w:ilvl w:val="0"/>
          <w:numId w:val="14"/>
        </w:numPr>
        <w:contextualSpacing/>
      </w:pPr>
      <w:r w:rsidRPr="00F954C8">
        <w:t xml:space="preserve">As a table team, review the following customer case study. </w:t>
      </w:r>
    </w:p>
    <w:p w14:paraId="1C7D9DCB" w14:textId="77777777" w:rsidR="00A150F9" w:rsidRDefault="00A150F9" w:rsidP="00A150F9">
      <w:pPr>
        <w:pStyle w:val="Heading4"/>
      </w:pPr>
      <w:r>
        <w:br w:type="page"/>
      </w:r>
    </w:p>
    <w:p w14:paraId="1E5C1441" w14:textId="65983D89" w:rsidR="00F954C8" w:rsidRPr="00F954C8" w:rsidRDefault="00F954C8" w:rsidP="00A150F9">
      <w:pPr>
        <w:pStyle w:val="Heading4"/>
      </w:pPr>
      <w:r w:rsidRPr="00F954C8">
        <w:lastRenderedPageBreak/>
        <w:t>Customer situation</w:t>
      </w:r>
      <w:bookmarkEnd w:id="25"/>
    </w:p>
    <w:p w14:paraId="4DEDBE56" w14:textId="497E82CC" w:rsidR="003E2D5E" w:rsidRDefault="003E2D5E" w:rsidP="003E2D5E">
      <w:bookmarkStart w:id="26" w:name="_Toc492640585"/>
      <w:r>
        <w:t xml:space="preserve">Best for You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w:t>
      </w:r>
    </w:p>
    <w:p w14:paraId="34ABD165" w14:textId="77777777" w:rsidR="003E2D5E" w:rsidRDefault="003E2D5E" w:rsidP="003E2D5E">
      <w:r>
        <w:t xml:space="preserve">Each consultant runs their own small-scale version of the business, including purchasing product inventory, performing product demonstrations, marketing on social media, handling sales both “on the spot” during in-person events and by driving clients to their personalized B4U website, recruiting and nurturing and building a team of consultants beneath them to help scale their personal organization’s sales force. Consultants start off as individuals but may end up growing their organizations to 100s or 1,000s of consultants beneath them. 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3E8CD59A" w14:textId="5C4B076A" w:rsidR="003E2D5E" w:rsidRDefault="003E2D5E" w:rsidP="003E2D5E">
      <w:r>
        <w:t xml:space="preserve">Today </w:t>
      </w:r>
      <w:proofErr w:type="gramStart"/>
      <w:r>
        <w:t>all of</w:t>
      </w:r>
      <w:proofErr w:type="gramEnd"/>
      <w:r>
        <w:t xml:space="preserve"> their </w:t>
      </w:r>
      <w:r w:rsidR="00B87FD2">
        <w:t xml:space="preserve">corporate </w:t>
      </w:r>
      <w:r>
        <w:t>sales data is stored in SQL Server, but their reporting and analytics is mostly done in an offline fashion using Excel.</w:t>
      </w:r>
      <w:r w:rsidR="00B87FD2">
        <w:t xml:space="preserve"> The consultant sales process is largely paper based and provides very limited visibility to the managing Consultants.</w:t>
      </w:r>
      <w:r>
        <w:t xml:space="preserve"> B4U sees tremendous opportunity in investing in a new data platform running in Azure that would help them scale to larger data sets and cost-efficiently handle their seasonality. </w:t>
      </w:r>
      <w:proofErr w:type="gramStart"/>
      <w:r>
        <w:t>In particular, they</w:t>
      </w:r>
      <w:proofErr w:type="gramEnd"/>
      <w:r>
        <w:t xml:space="preserve"> would like to move towards near real-time analytics, enabling them to assess the current state of the business with minimal latency resulting from the ingest of the source data. Upon this foundational data platform, they would like to layer on AI capabilities to begin performing advanced analytics like customer retention analysis, sales forecasting, anomaly detection and the creation of new product offers and discount programs. </w:t>
      </w:r>
    </w:p>
    <w:p w14:paraId="3BEB3A7B" w14:textId="36E0F318" w:rsidR="003E2D5E" w:rsidRDefault="003E2D5E" w:rsidP="003E2D5E">
      <w:r>
        <w:t>Once packaged as tools, they would like to empower their consultants with the same AI tools they use at a corporate level, so that the consultants can operate their own businesses with the same degree of sophistication and insight.</w:t>
      </w:r>
      <w:r w:rsidR="00B87FD2">
        <w:t xml:space="preserve"> </w:t>
      </w:r>
    </w:p>
    <w:p w14:paraId="0EFB72AE" w14:textId="4D3A8578" w:rsidR="00D10DB1" w:rsidRDefault="003E2D5E" w:rsidP="19532FA7">
      <w:r>
        <w:t xml:space="preserve">Security is of course of utmost importance, as almost </w:t>
      </w:r>
      <w:r w:rsidR="00C81F3C">
        <w:t>all</w:t>
      </w:r>
      <w:r>
        <w:t xml:space="preserve"> their data is sensitive in one way or another. </w:t>
      </w:r>
      <w:r w:rsidR="00D10DB1">
        <w:t xml:space="preserve">With such a wide and deep organization, managing logins alone in unified way is a challenge for them. Their employees want to use the same credentials they use to access their corporate email to access all other applications in the enterprise. Meanwhile their consultants, </w:t>
      </w:r>
      <w:proofErr w:type="gramStart"/>
      <w:r w:rsidR="00D10DB1">
        <w:t>don’t</w:t>
      </w:r>
      <w:proofErr w:type="gramEnd"/>
      <w:r w:rsidR="00D10DB1">
        <w:t xml:space="preserve"> want to juggle yet another login and password when most already have their own social account like a Microsoft Account, Google Account or Facebook login. IT for its part wants </w:t>
      </w:r>
      <w:r w:rsidR="00A268F1">
        <w:t xml:space="preserve">none of the risk associated </w:t>
      </w:r>
      <w:r w:rsidR="00D10DB1">
        <w:t>with having to securely store and manage the passwords for any of these users</w:t>
      </w:r>
      <w:r w:rsidR="00A268F1">
        <w:t xml:space="preserve">, </w:t>
      </w:r>
      <w:proofErr w:type="gramStart"/>
      <w:r w:rsidR="00A268F1">
        <w:t>employee</w:t>
      </w:r>
      <w:r w:rsidR="00C81F3C">
        <w:t>s</w:t>
      </w:r>
      <w:proofErr w:type="gramEnd"/>
      <w:r w:rsidR="00A268F1">
        <w:t xml:space="preserve"> or consultant</w:t>
      </w:r>
      <w:r w:rsidR="00C81F3C">
        <w:t>s</w:t>
      </w:r>
      <w:r w:rsidR="00A268F1">
        <w:t xml:space="preserve">. </w:t>
      </w:r>
    </w:p>
    <w:p w14:paraId="0C2E5D17" w14:textId="3CF3770F" w:rsidR="00C54BEE" w:rsidRDefault="00C54BEE" w:rsidP="19532FA7">
      <w:r>
        <w:t>After the unified user credentials challenge, B4U has indicated they are very concerned about protecting their data that lives in the cloud. In fact, they have identified some subsets of data that for compliance purposes can never be stored in the cloud</w:t>
      </w:r>
      <w:r w:rsidR="00CE030D">
        <w:t xml:space="preserve"> and must remain on-premises</w:t>
      </w:r>
      <w:r>
        <w:t xml:space="preserve">, even though some of their reporting websites might need to access it in an aggregate form. They would love to know how Microsoft might help them scale securely into the cloud. </w:t>
      </w:r>
    </w:p>
    <w:p w14:paraId="56125ABC" w14:textId="40AC1C88" w:rsidR="00553E3C" w:rsidRDefault="00553E3C" w:rsidP="2EBBADF1">
      <w:r>
        <w:t>As B4U has grown, the number of full</w:t>
      </w:r>
      <w:r w:rsidR="00861A62" w:rsidRPr="2EBBADF1">
        <w:t>-</w:t>
      </w:r>
      <w:r>
        <w:t>time employees has also grown to support the ever</w:t>
      </w:r>
      <w:r w:rsidR="00B87FD2" w:rsidRPr="2EBBADF1">
        <w:t>-</w:t>
      </w:r>
      <w:r>
        <w:t xml:space="preserve">growing number of consultants. This has caused them to rethink how they manage IT internally and work together </w:t>
      </w:r>
      <w:r w:rsidR="00B662D1">
        <w:t>to</w:t>
      </w:r>
      <w:r>
        <w:t xml:space="preserve"> support the 1000’s of consultants they now have.  In addition, some of their larger consultants managing </w:t>
      </w:r>
      <w:r w:rsidR="00B662D1">
        <w:t>large numbers</w:t>
      </w:r>
      <w:r>
        <w:t xml:space="preserve"> of consultants o</w:t>
      </w:r>
      <w:r w:rsidR="00B662D1">
        <w:t>n</w:t>
      </w:r>
      <w:r>
        <w:t xml:space="preserve"> their own have also come to B4U for guidance on working the 100’s or even 1000’s of consultants below them. </w:t>
      </w:r>
    </w:p>
    <w:p w14:paraId="05189AD4" w14:textId="5C74D309" w:rsidR="00553E3C" w:rsidRDefault="00553E3C" w:rsidP="19532FA7">
      <w:r>
        <w:t xml:space="preserve">Some of the roles of the full-time employees at B4U </w:t>
      </w:r>
      <w:r w:rsidR="00C33325">
        <w:t>are</w:t>
      </w:r>
      <w:r>
        <w:t xml:space="preserve"> the executive team, finance, human resources, sales and marketing support</w:t>
      </w:r>
      <w:r w:rsidR="003129EC">
        <w:t>, inventory management, product design, and a small IT team to support the organization.</w:t>
      </w:r>
    </w:p>
    <w:p w14:paraId="6013094C" w14:textId="3DA3700A" w:rsidR="003129EC" w:rsidRDefault="00B47536" w:rsidP="19532FA7">
      <w:r>
        <w:t>Computers are currently</w:t>
      </w:r>
      <w:r w:rsidR="003129EC">
        <w:t xml:space="preserve"> purchased and sent straight to the IT department to install Windows, </w:t>
      </w:r>
      <w:proofErr w:type="gramStart"/>
      <w:r w:rsidR="003129EC">
        <w:t>configure</w:t>
      </w:r>
      <w:proofErr w:type="gramEnd"/>
      <w:r w:rsidR="003129EC">
        <w:t xml:space="preserve"> and install software, and prepare</w:t>
      </w:r>
      <w:r>
        <w:t xml:space="preserve"> it</w:t>
      </w:r>
      <w:r w:rsidR="003129EC">
        <w:t xml:space="preserve"> to be delivered to the appropriate employee. </w:t>
      </w:r>
      <w:r>
        <w:t>T</w:t>
      </w:r>
      <w:r w:rsidR="003129EC">
        <w:t>hey have also had a central file server located on-premises where all the company files are stored. Employees would then connect over VPN to access the files.</w:t>
      </w:r>
    </w:p>
    <w:p w14:paraId="420E038D" w14:textId="1C0C850A" w:rsidR="00054484" w:rsidRDefault="00054484" w:rsidP="19532FA7">
      <w:r>
        <w:lastRenderedPageBreak/>
        <w:t>B4U has an aging Infra</w:t>
      </w:r>
      <w:r w:rsidR="009601E2">
        <w:t>structure</w:t>
      </w:r>
      <w:r>
        <w:t xml:space="preserve"> made up of physical servers and </w:t>
      </w:r>
      <w:r w:rsidR="009601E2">
        <w:t xml:space="preserve">VMware VMs.  These include their Exchange email, </w:t>
      </w:r>
      <w:proofErr w:type="gramStart"/>
      <w:r w:rsidR="009601E2">
        <w:t>applications</w:t>
      </w:r>
      <w:proofErr w:type="gramEnd"/>
      <w:r w:rsidR="009601E2">
        <w:t xml:space="preserve"> and SQL Server.  Instead of investing in this infrastructure they want to invest in their applications and data capabilities.  They are looking for options to move these servers to the cloud or decommission them where it makes sense and replace them with either SaaS or IaaS services.</w:t>
      </w:r>
    </w:p>
    <w:p w14:paraId="61F02943" w14:textId="77777777" w:rsidR="003129EC" w:rsidRDefault="003129EC" w:rsidP="19532FA7">
      <w:r>
        <w:t>As B4U has grown, a couple of things have occurred:</w:t>
      </w:r>
    </w:p>
    <w:p w14:paraId="2918B5C2" w14:textId="07E9DBC1" w:rsidR="003129EC" w:rsidRDefault="00B662D1" w:rsidP="00D718BC">
      <w:pPr>
        <w:pStyle w:val="ListParagraph"/>
        <w:numPr>
          <w:ilvl w:val="0"/>
          <w:numId w:val="46"/>
        </w:numPr>
      </w:pPr>
      <w:r>
        <w:t>To</w:t>
      </w:r>
      <w:r w:rsidR="003129EC">
        <w:t xml:space="preserve"> get high quality employees B4U has started hiring more remote employees.</w:t>
      </w:r>
    </w:p>
    <w:p w14:paraId="442612AF" w14:textId="698FA3DF" w:rsidR="003129EC" w:rsidRDefault="003129EC" w:rsidP="00D718BC">
      <w:pPr>
        <w:pStyle w:val="ListParagraph"/>
        <w:numPr>
          <w:ilvl w:val="0"/>
          <w:numId w:val="46"/>
        </w:numPr>
      </w:pPr>
      <w:r>
        <w:t>As they have grown with consultants around the globe, the</w:t>
      </w:r>
      <w:r w:rsidR="00B662D1">
        <w:t>y</w:t>
      </w:r>
      <w:r>
        <w:t xml:space="preserve"> </w:t>
      </w:r>
      <w:r w:rsidR="00B662D1">
        <w:t xml:space="preserve">have </w:t>
      </w:r>
      <w:r>
        <w:t>hire</w:t>
      </w:r>
      <w:r w:rsidR="00B662D1">
        <w:t>d</w:t>
      </w:r>
      <w:r>
        <w:t xml:space="preserve"> employees in various locations</w:t>
      </w:r>
      <w:r w:rsidR="00B662D1">
        <w:t xml:space="preserve"> around the world </w:t>
      </w:r>
      <w:r>
        <w:t xml:space="preserve">to support these consultants. </w:t>
      </w:r>
    </w:p>
    <w:p w14:paraId="026579E4" w14:textId="20A49487" w:rsidR="00B87FD2" w:rsidRDefault="00B87FD2" w:rsidP="00D718BC">
      <w:pPr>
        <w:pStyle w:val="ListParagraph"/>
        <w:numPr>
          <w:ilvl w:val="0"/>
          <w:numId w:val="46"/>
        </w:numPr>
      </w:pPr>
      <w:r>
        <w:t xml:space="preserve">The largely </w:t>
      </w:r>
      <w:r w:rsidR="00B662D1">
        <w:t>paper-based</w:t>
      </w:r>
      <w:r>
        <w:t xml:space="preserve"> sales process </w:t>
      </w:r>
      <w:r w:rsidR="00B662D1">
        <w:t>is</w:t>
      </w:r>
      <w:r>
        <w:t xml:space="preserve"> seen as outdated by potential </w:t>
      </w:r>
      <w:r w:rsidR="002039D5">
        <w:t>consultants and</w:t>
      </w:r>
      <w:r>
        <w:t xml:space="preserve"> </w:t>
      </w:r>
      <w:r w:rsidR="00B662D1">
        <w:t xml:space="preserve">is </w:t>
      </w:r>
      <w:r>
        <w:t>barrier</w:t>
      </w:r>
      <w:r w:rsidR="00B662D1">
        <w:t xml:space="preserve"> to </w:t>
      </w:r>
      <w:r>
        <w:t>recruiting</w:t>
      </w:r>
      <w:r w:rsidR="00B662D1">
        <w:t xml:space="preserve"> new younger consultants</w:t>
      </w:r>
      <w:r>
        <w:t>.</w:t>
      </w:r>
    </w:p>
    <w:p w14:paraId="39F5999A" w14:textId="68C4C007" w:rsidR="003129EC" w:rsidRDefault="00B47536" w:rsidP="19532FA7">
      <w:r>
        <w:t xml:space="preserve">With </w:t>
      </w:r>
      <w:r w:rsidR="002039D5">
        <w:t xml:space="preserve">the </w:t>
      </w:r>
      <w:r>
        <w:t>grow</w:t>
      </w:r>
      <w:r w:rsidR="002039D5">
        <w:t>th</w:t>
      </w:r>
      <w:r>
        <w:t xml:space="preserve"> of remote workers </w:t>
      </w:r>
      <w:r w:rsidR="002039D5">
        <w:t>B4U</w:t>
      </w:r>
      <w:r>
        <w:t xml:space="preserve"> ha</w:t>
      </w:r>
      <w:r w:rsidR="002039D5">
        <w:t>s</w:t>
      </w:r>
      <w:r>
        <w:t xml:space="preserve"> started encountering multiple issues hindering further growth:</w:t>
      </w:r>
    </w:p>
    <w:p w14:paraId="748A8EAD" w14:textId="6792977C" w:rsidR="00B47536" w:rsidRDefault="00B47536" w:rsidP="00D718BC">
      <w:pPr>
        <w:pStyle w:val="ListParagraph"/>
        <w:numPr>
          <w:ilvl w:val="0"/>
          <w:numId w:val="49"/>
        </w:numPr>
      </w:pPr>
      <w:r>
        <w:t>The IT department is getting backed up with the time it has been taking to configure new computers. They also find themselves shipping more and more devices to the various remote workers.</w:t>
      </w:r>
    </w:p>
    <w:p w14:paraId="0AA6891A" w14:textId="5F07C1E1" w:rsidR="00B76CD1" w:rsidRDefault="00B76CD1" w:rsidP="00D718BC">
      <w:pPr>
        <w:pStyle w:val="ListParagraph"/>
        <w:numPr>
          <w:ilvl w:val="0"/>
          <w:numId w:val="49"/>
        </w:numPr>
      </w:pPr>
      <w:r>
        <w:t xml:space="preserve">In the past, they </w:t>
      </w:r>
      <w:proofErr w:type="gramStart"/>
      <w:r>
        <w:t>weren’t</w:t>
      </w:r>
      <w:proofErr w:type="gramEnd"/>
      <w:r>
        <w:t xml:space="preserve"> as disciplined in the computer they ordered, as such they have a wide range of brands and types of devices making support a challenge.</w:t>
      </w:r>
      <w:r w:rsidRPr="2EBBADF1">
        <w:t xml:space="preserve"> </w:t>
      </w:r>
    </w:p>
    <w:p w14:paraId="44F70749" w14:textId="37C2F1C0" w:rsidR="003129EC" w:rsidRDefault="00B76CD1" w:rsidP="00D718BC">
      <w:pPr>
        <w:pStyle w:val="ListParagraph"/>
        <w:numPr>
          <w:ilvl w:val="0"/>
          <w:numId w:val="49"/>
        </w:numPr>
      </w:pPr>
      <w:r>
        <w:t>With the number of people connect</w:t>
      </w:r>
      <w:r w:rsidR="00D749F5">
        <w:t>ing</w:t>
      </w:r>
      <w:r>
        <w:t xml:space="preserve"> to VPN to access the file server, access has become painfully</w:t>
      </w:r>
      <w:r w:rsidR="003129EC">
        <w:t xml:space="preserve"> </w:t>
      </w:r>
      <w:r>
        <w:t>slow with the</w:t>
      </w:r>
      <w:r w:rsidR="003129EC">
        <w:t xml:space="preserve"> increase</w:t>
      </w:r>
      <w:r>
        <w:t>d</w:t>
      </w:r>
      <w:r w:rsidR="003129EC">
        <w:t xml:space="preserve"> amount and size of files, especially in the marketing department.</w:t>
      </w:r>
    </w:p>
    <w:p w14:paraId="58C8AB52" w14:textId="266B6094" w:rsidR="00861A62" w:rsidRDefault="00861A62" w:rsidP="00D718BC">
      <w:pPr>
        <w:pStyle w:val="ListParagraph"/>
        <w:numPr>
          <w:ilvl w:val="0"/>
          <w:numId w:val="49"/>
        </w:numPr>
      </w:pPr>
      <w:r>
        <w:t xml:space="preserve">Communication has become a challenge between all the remote employees as well as communication from B4U to consultants. Some of the consultants managing 100’s or 1000’s of other consultants </w:t>
      </w:r>
      <w:proofErr w:type="gramStart"/>
      <w:r>
        <w:t>have</w:t>
      </w:r>
      <w:proofErr w:type="gramEnd"/>
      <w:r>
        <w:t xml:space="preserve"> started asking for recommendations on how they can better communicate with the consultants reporting to them.</w:t>
      </w:r>
    </w:p>
    <w:p w14:paraId="61411B50" w14:textId="4CC13535" w:rsidR="00714A6C" w:rsidRDefault="00861A62" w:rsidP="00D718BC">
      <w:pPr>
        <w:pStyle w:val="ListParagraph"/>
      </w:pPr>
      <w:r>
        <w:t xml:space="preserve">With </w:t>
      </w:r>
      <w:r w:rsidR="002039D5">
        <w:t>all</w:t>
      </w:r>
      <w:r>
        <w:t xml:space="preserve"> these challenges, as mentioned before, security and data residency </w:t>
      </w:r>
      <w:r w:rsidR="002039D5">
        <w:t>are</w:t>
      </w:r>
      <w:r w:rsidRPr="2EBBADF1">
        <w:t xml:space="preserve"> </w:t>
      </w:r>
      <w:r w:rsidR="002039D5">
        <w:t xml:space="preserve">also </w:t>
      </w:r>
      <w:r>
        <w:t>extremely important both with internal content as well as content shared with their consultants.</w:t>
      </w:r>
    </w:p>
    <w:p w14:paraId="7C7E09F6" w14:textId="2B230E0B" w:rsidR="00861A62" w:rsidRDefault="00714A6C" w:rsidP="00D718BC">
      <w:pPr>
        <w:pStyle w:val="ListParagraph"/>
        <w:numPr>
          <w:ilvl w:val="0"/>
          <w:numId w:val="49"/>
        </w:numPr>
      </w:pPr>
      <w:r>
        <w:t>Their aging Exchange 2013 environment is running out of space to host the ever</w:t>
      </w:r>
      <w:r w:rsidR="00B87FD2">
        <w:t>-</w:t>
      </w:r>
      <w:r>
        <w:t>increasing amount of email. The hardware and software are both ready for an upgrade, but B4U is also open to other options besides hosting their email on-premises.</w:t>
      </w:r>
    </w:p>
    <w:p w14:paraId="0A0A7543" w14:textId="291A610D" w:rsidR="009601E2" w:rsidRDefault="009601E2" w:rsidP="00D718BC">
      <w:pPr>
        <w:pStyle w:val="ListParagraph"/>
        <w:numPr>
          <w:ilvl w:val="0"/>
          <w:numId w:val="49"/>
        </w:numPr>
      </w:pPr>
      <w:r>
        <w:t xml:space="preserve">They feel that resources which are being used to manage an aging infrastructure and datacenter should be reallocated toward their modernization efforts.  They want to move </w:t>
      </w:r>
      <w:proofErr w:type="gramStart"/>
      <w:r>
        <w:t>all of</w:t>
      </w:r>
      <w:proofErr w:type="gramEnd"/>
      <w:r>
        <w:t xml:space="preserve"> their applications and data to the cloud.</w:t>
      </w:r>
    </w:p>
    <w:p w14:paraId="53CF048E" w14:textId="1B53AE66" w:rsidR="00A150F9" w:rsidRDefault="00861A62" w:rsidP="00D718BC">
      <w:r>
        <w:t xml:space="preserve">With B4U looking to leverage </w:t>
      </w:r>
      <w:r w:rsidR="007059B0">
        <w:t>the cloud</w:t>
      </w:r>
      <w:r w:rsidR="004F48A8">
        <w:t>, they would like to stay with Microsoft for as much as possible</w:t>
      </w:r>
      <w:r w:rsidR="007059B0">
        <w:t xml:space="preserve"> as well as offload as much as possible to the cloud. </w:t>
      </w:r>
      <w:r w:rsidR="00A150F9">
        <w:br w:type="page"/>
      </w:r>
    </w:p>
    <w:p w14:paraId="04B0DDA9" w14:textId="2089715F" w:rsidR="00F954C8" w:rsidRPr="00F954C8" w:rsidRDefault="00F954C8" w:rsidP="00A150F9">
      <w:pPr>
        <w:pStyle w:val="Heading4"/>
      </w:pPr>
      <w:r w:rsidRPr="00F954C8">
        <w:lastRenderedPageBreak/>
        <w:t>Customer needs</w:t>
      </w:r>
      <w:bookmarkEnd w:id="26"/>
      <w:r w:rsidRPr="00F954C8">
        <w:rPr>
          <w:rFonts w:cs="Segoe UI"/>
          <w:color w:val="2E75B5"/>
          <w:sz w:val="26"/>
          <w:szCs w:val="26"/>
          <w14:textFill>
            <w14:solidFill>
              <w14:srgbClr w14:val="2E75B5">
                <w14:lumMod w14:val="75000"/>
              </w14:srgbClr>
            </w14:solidFill>
          </w14:textFill>
        </w:rPr>
        <w:tab/>
      </w:r>
    </w:p>
    <w:p w14:paraId="7BEA642D" w14:textId="7874E209" w:rsidR="00602E2C" w:rsidRDefault="00602E2C" w:rsidP="007332FE">
      <w:pPr>
        <w:numPr>
          <w:ilvl w:val="0"/>
          <w:numId w:val="30"/>
        </w:numPr>
        <w:spacing w:after="0" w:line="250" w:lineRule="auto"/>
        <w:ind w:right="13" w:hanging="360"/>
        <w:rPr>
          <w:rFonts w:cs="Segoe UI"/>
        </w:rPr>
      </w:pPr>
      <w:bookmarkStart w:id="27" w:name="_Toc492640586"/>
      <w:r>
        <w:rPr>
          <w:rFonts w:cs="Segoe UI"/>
        </w:rPr>
        <w:t>Modernize their analytics capabilities in the cloud.</w:t>
      </w:r>
    </w:p>
    <w:p w14:paraId="37107951" w14:textId="61C7F638" w:rsidR="00602E2C" w:rsidRDefault="00602E2C" w:rsidP="007332FE">
      <w:pPr>
        <w:numPr>
          <w:ilvl w:val="0"/>
          <w:numId w:val="30"/>
        </w:numPr>
        <w:spacing w:after="0" w:line="250" w:lineRule="auto"/>
        <w:ind w:right="13" w:hanging="360"/>
        <w:rPr>
          <w:rFonts w:cs="Segoe UI"/>
        </w:rPr>
      </w:pPr>
      <w:r>
        <w:rPr>
          <w:rFonts w:cs="Segoe UI"/>
        </w:rPr>
        <w:t>Maintain and improve their security posture.</w:t>
      </w:r>
    </w:p>
    <w:p w14:paraId="7AD0243B" w14:textId="7409ED3C" w:rsidR="009509B6" w:rsidRDefault="009509B6" w:rsidP="007332FE">
      <w:pPr>
        <w:numPr>
          <w:ilvl w:val="0"/>
          <w:numId w:val="30"/>
        </w:numPr>
        <w:spacing w:after="0" w:line="250" w:lineRule="auto"/>
        <w:ind w:right="13" w:hanging="360"/>
        <w:rPr>
          <w:rFonts w:cs="Segoe UI"/>
        </w:rPr>
      </w:pPr>
      <w:r>
        <w:rPr>
          <w:rFonts w:cs="Segoe UI"/>
        </w:rPr>
        <w:t>Speed up the deployment process of Windows 10</w:t>
      </w:r>
      <w:r w:rsidR="009601E2">
        <w:rPr>
          <w:rFonts w:cs="Segoe UI"/>
        </w:rPr>
        <w:t>.</w:t>
      </w:r>
    </w:p>
    <w:p w14:paraId="450CD256" w14:textId="3BDF1BDF" w:rsidR="009509B6" w:rsidRDefault="009509B6" w:rsidP="007332FE">
      <w:pPr>
        <w:numPr>
          <w:ilvl w:val="0"/>
          <w:numId w:val="30"/>
        </w:numPr>
        <w:spacing w:after="0" w:line="250" w:lineRule="auto"/>
        <w:ind w:right="13" w:hanging="360"/>
        <w:rPr>
          <w:rFonts w:cs="Segoe UI"/>
        </w:rPr>
      </w:pPr>
      <w:r>
        <w:rPr>
          <w:rFonts w:cs="Segoe UI"/>
        </w:rPr>
        <w:t>Standardize on computer hardware across the organization</w:t>
      </w:r>
      <w:r w:rsidR="009601E2">
        <w:rPr>
          <w:rFonts w:cs="Segoe UI"/>
        </w:rPr>
        <w:t>.</w:t>
      </w:r>
    </w:p>
    <w:p w14:paraId="0EAB242A" w14:textId="793D0443" w:rsidR="009509B6" w:rsidRDefault="009509B6" w:rsidP="007332FE">
      <w:pPr>
        <w:numPr>
          <w:ilvl w:val="0"/>
          <w:numId w:val="30"/>
        </w:numPr>
        <w:spacing w:after="0" w:line="250" w:lineRule="auto"/>
        <w:ind w:right="13" w:hanging="360"/>
        <w:rPr>
          <w:rFonts w:cs="Segoe UI"/>
        </w:rPr>
      </w:pPr>
      <w:r>
        <w:rPr>
          <w:rFonts w:cs="Segoe UI"/>
        </w:rPr>
        <w:t>Eliminate the need for VPN to access files and resources</w:t>
      </w:r>
      <w:r w:rsidR="009601E2">
        <w:rPr>
          <w:rFonts w:cs="Segoe UI"/>
        </w:rPr>
        <w:t>.</w:t>
      </w:r>
    </w:p>
    <w:p w14:paraId="375EA1F9" w14:textId="77777777" w:rsidR="009509B6" w:rsidRDefault="009509B6" w:rsidP="007332FE">
      <w:pPr>
        <w:numPr>
          <w:ilvl w:val="0"/>
          <w:numId w:val="30"/>
        </w:numPr>
        <w:spacing w:after="0" w:line="250" w:lineRule="auto"/>
        <w:ind w:right="13" w:hanging="360"/>
        <w:rPr>
          <w:rFonts w:cs="Segoe UI"/>
        </w:rPr>
      </w:pPr>
      <w:r>
        <w:rPr>
          <w:rFonts w:cs="Segoe UI"/>
        </w:rPr>
        <w:t>Provide tools for better communication:</w:t>
      </w:r>
    </w:p>
    <w:p w14:paraId="3FB0286F" w14:textId="77777777" w:rsidR="009509B6" w:rsidRPr="00DC5084" w:rsidRDefault="009509B6" w:rsidP="00D718BC">
      <w:pPr>
        <w:numPr>
          <w:ilvl w:val="1"/>
          <w:numId w:val="30"/>
        </w:numPr>
        <w:spacing w:after="0" w:line="250" w:lineRule="auto"/>
        <w:ind w:right="13" w:hanging="360"/>
        <w:rPr>
          <w:rFonts w:cs="Segoe UI"/>
        </w:rPr>
      </w:pPr>
      <w:r>
        <w:rPr>
          <w:rFonts w:cs="Segoe UI"/>
        </w:rPr>
        <w:t>Between full time employees</w:t>
      </w:r>
    </w:p>
    <w:p w14:paraId="142C9B54" w14:textId="77777777" w:rsidR="009509B6" w:rsidRPr="00DC5084" w:rsidRDefault="009509B6" w:rsidP="00D718BC">
      <w:pPr>
        <w:numPr>
          <w:ilvl w:val="1"/>
          <w:numId w:val="30"/>
        </w:numPr>
        <w:spacing w:after="0" w:line="250" w:lineRule="auto"/>
        <w:ind w:right="13" w:hanging="360"/>
        <w:rPr>
          <w:rFonts w:cs="Segoe UI"/>
        </w:rPr>
      </w:pPr>
      <w:r>
        <w:rPr>
          <w:rFonts w:cs="Segoe UI"/>
        </w:rPr>
        <w:t>Between full time employees and consultants</w:t>
      </w:r>
    </w:p>
    <w:p w14:paraId="69483716" w14:textId="74564376" w:rsidR="009509B6" w:rsidRPr="00DC5084" w:rsidRDefault="009509B6" w:rsidP="00D718BC">
      <w:pPr>
        <w:numPr>
          <w:ilvl w:val="1"/>
          <w:numId w:val="30"/>
        </w:numPr>
        <w:spacing w:after="0" w:line="250" w:lineRule="auto"/>
        <w:ind w:right="13" w:hanging="360"/>
        <w:rPr>
          <w:rFonts w:cs="Segoe UI"/>
        </w:rPr>
      </w:pPr>
      <w:r>
        <w:rPr>
          <w:rFonts w:cs="Segoe UI"/>
        </w:rPr>
        <w:t xml:space="preserve">Between consultants and the </w:t>
      </w:r>
      <w:r w:rsidR="00732BE2">
        <w:rPr>
          <w:rFonts w:cs="Segoe UI"/>
        </w:rPr>
        <w:t>consultants,</w:t>
      </w:r>
      <w:r>
        <w:rPr>
          <w:rFonts w:cs="Segoe UI"/>
        </w:rPr>
        <w:t xml:space="preserve"> they </w:t>
      </w:r>
      <w:proofErr w:type="gramStart"/>
      <w:r>
        <w:rPr>
          <w:rFonts w:cs="Segoe UI"/>
        </w:rPr>
        <w:t>manage</w:t>
      </w:r>
      <w:proofErr w:type="gramEnd"/>
    </w:p>
    <w:p w14:paraId="264B2E71" w14:textId="36EA50AC" w:rsidR="00C278DE" w:rsidRPr="00C278DE" w:rsidRDefault="00C278DE" w:rsidP="00C278DE">
      <w:pPr>
        <w:numPr>
          <w:ilvl w:val="0"/>
          <w:numId w:val="30"/>
        </w:numPr>
        <w:spacing w:after="0" w:line="250" w:lineRule="auto"/>
        <w:ind w:right="13" w:hanging="360"/>
        <w:rPr>
          <w:rFonts w:cs="Segoe UI"/>
        </w:rPr>
      </w:pPr>
      <w:r>
        <w:rPr>
          <w:rFonts w:cs="Segoe UI"/>
        </w:rPr>
        <w:t>Look at alternatives for an email server that can scale to support 1000’s of mailboxes and terabytes of email for users around the globe.</w:t>
      </w:r>
    </w:p>
    <w:p w14:paraId="68A35035" w14:textId="15057D8C" w:rsidR="00C278DE" w:rsidRDefault="00A451DF" w:rsidP="009509B6">
      <w:pPr>
        <w:numPr>
          <w:ilvl w:val="0"/>
          <w:numId w:val="30"/>
        </w:numPr>
        <w:spacing w:after="0" w:line="250" w:lineRule="auto"/>
        <w:ind w:right="13" w:hanging="360"/>
        <w:rPr>
          <w:rFonts w:cs="Segoe UI"/>
        </w:rPr>
      </w:pPr>
      <w:r>
        <w:rPr>
          <w:rFonts w:cs="Segoe UI"/>
        </w:rPr>
        <w:t>Ensure</w:t>
      </w:r>
      <w:r w:rsidR="009509B6">
        <w:rPr>
          <w:rFonts w:cs="Segoe UI"/>
        </w:rPr>
        <w:t xml:space="preserve"> the data remains secure and located in the proper geographic region to </w:t>
      </w:r>
      <w:r>
        <w:rPr>
          <w:rFonts w:cs="Segoe UI"/>
        </w:rPr>
        <w:t>ensure</w:t>
      </w:r>
      <w:r w:rsidR="009509B6">
        <w:rPr>
          <w:rFonts w:cs="Segoe UI"/>
        </w:rPr>
        <w:t xml:space="preserve"> compliance</w:t>
      </w:r>
      <w:r w:rsidR="009601E2">
        <w:rPr>
          <w:rFonts w:cs="Segoe UI"/>
        </w:rPr>
        <w:t>.</w:t>
      </w:r>
    </w:p>
    <w:p w14:paraId="1BB0A6FB" w14:textId="16E10BEF" w:rsidR="00B87FD2" w:rsidRDefault="00B87FD2" w:rsidP="009509B6">
      <w:pPr>
        <w:numPr>
          <w:ilvl w:val="0"/>
          <w:numId w:val="30"/>
        </w:numPr>
        <w:spacing w:after="0" w:line="250" w:lineRule="auto"/>
        <w:ind w:right="13" w:hanging="360"/>
        <w:rPr>
          <w:rFonts w:cs="Segoe UI"/>
        </w:rPr>
      </w:pPr>
      <w:r>
        <w:rPr>
          <w:rFonts w:cs="Segoe UI"/>
        </w:rPr>
        <w:t xml:space="preserve">A platform for rapidly </w:t>
      </w:r>
      <w:r w:rsidR="00F51B2C">
        <w:rPr>
          <w:rFonts w:cs="Segoe UI"/>
        </w:rPr>
        <w:t>creating and deploying mobile apps to employees and consultants</w:t>
      </w:r>
      <w:r w:rsidR="009601E2">
        <w:rPr>
          <w:rFonts w:cs="Segoe UI"/>
        </w:rPr>
        <w:t>.</w:t>
      </w:r>
    </w:p>
    <w:p w14:paraId="00F0AB96" w14:textId="2C66FFDA" w:rsidR="00B87FD2" w:rsidRDefault="00B87FD2" w:rsidP="009509B6">
      <w:pPr>
        <w:numPr>
          <w:ilvl w:val="0"/>
          <w:numId w:val="30"/>
        </w:numPr>
        <w:spacing w:after="0" w:line="250" w:lineRule="auto"/>
        <w:ind w:right="13" w:hanging="360"/>
        <w:rPr>
          <w:rFonts w:cs="Segoe UI"/>
        </w:rPr>
      </w:pPr>
      <w:r>
        <w:rPr>
          <w:rFonts w:cs="Segoe UI"/>
        </w:rPr>
        <w:t xml:space="preserve">Give consultants a simplified, mobile centric process for entering sale details and customer contact </w:t>
      </w:r>
      <w:proofErr w:type="gramStart"/>
      <w:r>
        <w:rPr>
          <w:rFonts w:cs="Segoe UI"/>
        </w:rPr>
        <w:t>information</w:t>
      </w:r>
      <w:proofErr w:type="gramEnd"/>
    </w:p>
    <w:p w14:paraId="67849A66" w14:textId="004C10B5" w:rsidR="00B87FD2" w:rsidRDefault="00B87FD2" w:rsidP="009509B6">
      <w:pPr>
        <w:numPr>
          <w:ilvl w:val="0"/>
          <w:numId w:val="30"/>
        </w:numPr>
        <w:spacing w:after="0" w:line="250" w:lineRule="auto"/>
        <w:ind w:right="13" w:hanging="360"/>
        <w:rPr>
          <w:rFonts w:cs="Segoe UI"/>
        </w:rPr>
      </w:pPr>
      <w:r>
        <w:rPr>
          <w:rFonts w:cs="Segoe UI"/>
        </w:rPr>
        <w:t xml:space="preserve">Self-service reporting capabilities </w:t>
      </w:r>
      <w:r w:rsidR="00F51B2C">
        <w:rPr>
          <w:rFonts w:cs="Segoe UI"/>
        </w:rPr>
        <w:t>for employees and consultants</w:t>
      </w:r>
      <w:r w:rsidR="009601E2">
        <w:rPr>
          <w:rFonts w:cs="Segoe UI"/>
        </w:rPr>
        <w:t>.</w:t>
      </w:r>
    </w:p>
    <w:p w14:paraId="0129B1B2" w14:textId="1A423C4F" w:rsidR="009601E2" w:rsidRDefault="009601E2" w:rsidP="009509B6">
      <w:pPr>
        <w:numPr>
          <w:ilvl w:val="0"/>
          <w:numId w:val="30"/>
        </w:numPr>
        <w:spacing w:after="0" w:line="250" w:lineRule="auto"/>
        <w:ind w:right="13" w:hanging="360"/>
        <w:rPr>
          <w:rFonts w:cs="Segoe UI"/>
        </w:rPr>
      </w:pPr>
      <w:r>
        <w:rPr>
          <w:rFonts w:cs="Segoe UI"/>
        </w:rPr>
        <w:t>All remaining servers and VMs need to be moved to the cloud.  B4U wants to focus on their applications and consultants not running a datacenter.</w:t>
      </w:r>
    </w:p>
    <w:p w14:paraId="4122989B" w14:textId="27AABF7A" w:rsidR="00F954C8" w:rsidRPr="00F954C8" w:rsidRDefault="00F954C8" w:rsidP="00A150F9">
      <w:pPr>
        <w:pStyle w:val="Heading4"/>
      </w:pPr>
      <w:r w:rsidRPr="00F954C8">
        <w:t xml:space="preserve">Customer objections </w:t>
      </w:r>
      <w:bookmarkEnd w:id="27"/>
    </w:p>
    <w:p w14:paraId="6438F7F8" w14:textId="19B54F61" w:rsidR="00883B57" w:rsidRDefault="00883B57" w:rsidP="00721F4A">
      <w:pPr>
        <w:numPr>
          <w:ilvl w:val="0"/>
          <w:numId w:val="32"/>
        </w:numPr>
        <w:spacing w:after="40" w:line="250" w:lineRule="auto"/>
        <w:ind w:right="13" w:hanging="360"/>
        <w:rPr>
          <w:rFonts w:cs="Segoe UI"/>
        </w:rPr>
      </w:pPr>
      <w:bookmarkStart w:id="28" w:name="_Toc492640587"/>
      <w:proofErr w:type="gramStart"/>
      <w:r>
        <w:rPr>
          <w:rFonts w:cs="Segoe UI"/>
        </w:rPr>
        <w:t>We’re</w:t>
      </w:r>
      <w:proofErr w:type="gramEnd"/>
      <w:r>
        <w:rPr>
          <w:rFonts w:cs="Segoe UI"/>
        </w:rPr>
        <w:t xml:space="preserve"> a little confused- what is the Microsoft Cloud and how do the big pieces fit together? How do they relate to what we do with our </w:t>
      </w:r>
      <w:proofErr w:type="gramStart"/>
      <w:r>
        <w:rPr>
          <w:rFonts w:cs="Segoe UI"/>
        </w:rPr>
        <w:t>on-premise</w:t>
      </w:r>
      <w:proofErr w:type="gramEnd"/>
      <w:r>
        <w:rPr>
          <w:rFonts w:cs="Segoe UI"/>
        </w:rPr>
        <w:t xml:space="preserve"> laptops and devices?</w:t>
      </w:r>
    </w:p>
    <w:p w14:paraId="0F09963D" w14:textId="3A09B002" w:rsidR="00405EDE" w:rsidRPr="00721F4A" w:rsidRDefault="00146200" w:rsidP="00721F4A">
      <w:pPr>
        <w:numPr>
          <w:ilvl w:val="0"/>
          <w:numId w:val="32"/>
        </w:numPr>
        <w:spacing w:after="40" w:line="250" w:lineRule="auto"/>
        <w:ind w:right="13" w:hanging="360"/>
        <w:rPr>
          <w:rFonts w:cs="Segoe UI"/>
        </w:rPr>
      </w:pPr>
      <w:r>
        <w:rPr>
          <w:rFonts w:cs="Segoe UI"/>
        </w:rPr>
        <w:t>Can Microsoft 365 really handle the security requirements of B4U?</w:t>
      </w:r>
      <w:r w:rsidR="00721F4A">
        <w:rPr>
          <w:rFonts w:cs="Segoe UI"/>
        </w:rPr>
        <w:t xml:space="preserve"> </w:t>
      </w:r>
      <w:r w:rsidR="00405EDE" w:rsidRPr="00721F4A">
        <w:rPr>
          <w:rFonts w:cs="Segoe UI"/>
        </w:rPr>
        <w:t xml:space="preserve">I </w:t>
      </w:r>
      <w:r w:rsidR="00721F4A">
        <w:rPr>
          <w:rFonts w:cs="Segoe UI"/>
        </w:rPr>
        <w:t>like</w:t>
      </w:r>
      <w:r w:rsidR="00405EDE" w:rsidRPr="00721F4A">
        <w:rPr>
          <w:rFonts w:cs="Segoe UI"/>
        </w:rPr>
        <w:t xml:space="preserve"> my own data center, </w:t>
      </w:r>
      <w:proofErr w:type="gramStart"/>
      <w:r w:rsidR="00405EDE" w:rsidRPr="00721F4A">
        <w:rPr>
          <w:rFonts w:cs="Segoe UI"/>
        </w:rPr>
        <w:t>it’s</w:t>
      </w:r>
      <w:proofErr w:type="gramEnd"/>
      <w:r w:rsidR="00405EDE" w:rsidRPr="00721F4A">
        <w:rPr>
          <w:rFonts w:cs="Segoe UI"/>
        </w:rPr>
        <w:t xml:space="preserve"> more secure there.</w:t>
      </w:r>
    </w:p>
    <w:p w14:paraId="613E9D6F" w14:textId="77777777" w:rsidR="00405EDE" w:rsidRDefault="00405EDE" w:rsidP="008D679F">
      <w:pPr>
        <w:numPr>
          <w:ilvl w:val="0"/>
          <w:numId w:val="32"/>
        </w:numPr>
        <w:spacing w:after="40" w:line="250" w:lineRule="auto"/>
        <w:ind w:right="13" w:hanging="360"/>
        <w:rPr>
          <w:rFonts w:cs="Segoe UI"/>
        </w:rPr>
      </w:pPr>
      <w:r>
        <w:rPr>
          <w:rFonts w:cs="Segoe UI"/>
        </w:rPr>
        <w:t xml:space="preserve">I like to purchase software one and use it for a while.  </w:t>
      </w:r>
      <w:proofErr w:type="gramStart"/>
      <w:r>
        <w:rPr>
          <w:rFonts w:cs="Segoe UI"/>
        </w:rPr>
        <w:t>I’m</w:t>
      </w:r>
      <w:proofErr w:type="gramEnd"/>
      <w:r>
        <w:rPr>
          <w:rFonts w:cs="Segoe UI"/>
        </w:rPr>
        <w:t xml:space="preserve"> not so sure about a subscription, is it really worth it?</w:t>
      </w:r>
    </w:p>
    <w:p w14:paraId="6C1FF24D" w14:textId="77777777" w:rsidR="00405EDE" w:rsidRDefault="00405EDE" w:rsidP="008D679F">
      <w:pPr>
        <w:numPr>
          <w:ilvl w:val="0"/>
          <w:numId w:val="32"/>
        </w:numPr>
        <w:spacing w:after="40" w:line="250" w:lineRule="auto"/>
        <w:ind w:right="13" w:hanging="360"/>
        <w:rPr>
          <w:rFonts w:cs="Segoe UI"/>
        </w:rPr>
      </w:pPr>
      <w:proofErr w:type="gramStart"/>
      <w:r>
        <w:rPr>
          <w:rFonts w:cs="Segoe UI"/>
        </w:rPr>
        <w:t>It’s</w:t>
      </w:r>
      <w:proofErr w:type="gramEnd"/>
      <w:r>
        <w:rPr>
          <w:rFonts w:cs="Segoe UI"/>
        </w:rPr>
        <w:t xml:space="preserve"> the “cloud” how can I be sure where my data is stored for compliance?</w:t>
      </w:r>
    </w:p>
    <w:p w14:paraId="36CA4CEF" w14:textId="77777777" w:rsidR="00B51F90" w:rsidRDefault="00405EDE" w:rsidP="00405EDE">
      <w:pPr>
        <w:numPr>
          <w:ilvl w:val="0"/>
          <w:numId w:val="32"/>
        </w:numPr>
        <w:spacing w:after="40" w:line="250" w:lineRule="auto"/>
        <w:ind w:right="13" w:hanging="360"/>
        <w:rPr>
          <w:rFonts w:cs="Segoe UI"/>
        </w:rPr>
      </w:pPr>
      <w:r>
        <w:rPr>
          <w:rFonts w:cs="Segoe UI"/>
        </w:rPr>
        <w:t xml:space="preserve">We have certain regulations we </w:t>
      </w:r>
      <w:proofErr w:type="gramStart"/>
      <w:r>
        <w:rPr>
          <w:rFonts w:cs="Segoe UI"/>
        </w:rPr>
        <w:t>have to</w:t>
      </w:r>
      <w:proofErr w:type="gramEnd"/>
      <w:r>
        <w:rPr>
          <w:rFonts w:cs="Segoe UI"/>
        </w:rPr>
        <w:t xml:space="preserve"> comply to, is Microsoft 365 compliant with those regulations?</w:t>
      </w:r>
    </w:p>
    <w:p w14:paraId="60146A87" w14:textId="77777777" w:rsidR="009601E2" w:rsidRDefault="00B51F90" w:rsidP="00405EDE">
      <w:pPr>
        <w:numPr>
          <w:ilvl w:val="0"/>
          <w:numId w:val="32"/>
        </w:numPr>
        <w:spacing w:after="40" w:line="250" w:lineRule="auto"/>
        <w:ind w:right="13" w:hanging="360"/>
        <w:rPr>
          <w:rFonts w:cs="Segoe UI"/>
        </w:rPr>
      </w:pPr>
      <w:r>
        <w:rPr>
          <w:rFonts w:cs="Segoe UI"/>
        </w:rPr>
        <w:t xml:space="preserve">We are concerned about the cost to create and update mobile applications for our consultants. We </w:t>
      </w:r>
      <w:proofErr w:type="gramStart"/>
      <w:r>
        <w:rPr>
          <w:rFonts w:cs="Segoe UI"/>
        </w:rPr>
        <w:t>aren’t</w:t>
      </w:r>
      <w:proofErr w:type="gramEnd"/>
      <w:r>
        <w:rPr>
          <w:rFonts w:cs="Segoe UI"/>
        </w:rPr>
        <w:t xml:space="preserve"> interested adding a web development department. </w:t>
      </w:r>
    </w:p>
    <w:p w14:paraId="23381C8E" w14:textId="20B202B6" w:rsidR="00A150F9" w:rsidRPr="00405EDE" w:rsidRDefault="009601E2" w:rsidP="00405EDE">
      <w:pPr>
        <w:numPr>
          <w:ilvl w:val="0"/>
          <w:numId w:val="32"/>
        </w:numPr>
        <w:spacing w:after="40" w:line="250" w:lineRule="auto"/>
        <w:ind w:right="13" w:hanging="360"/>
        <w:rPr>
          <w:rFonts w:cs="Segoe UI"/>
        </w:rPr>
      </w:pPr>
      <w:r>
        <w:rPr>
          <w:rFonts w:cs="Segoe UI"/>
        </w:rPr>
        <w:t xml:space="preserve">If we move </w:t>
      </w:r>
      <w:proofErr w:type="gramStart"/>
      <w:r>
        <w:rPr>
          <w:rFonts w:cs="Segoe UI"/>
        </w:rPr>
        <w:t>all of</w:t>
      </w:r>
      <w:proofErr w:type="gramEnd"/>
      <w:r>
        <w:rPr>
          <w:rFonts w:cs="Segoe UI"/>
        </w:rPr>
        <w:t xml:space="preserve"> our infrastructure to the cloud how will our corporate team access those servers?  Do we need a new WAN connection?</w:t>
      </w:r>
      <w:r w:rsidR="00A150F9">
        <w:br w:type="page"/>
      </w:r>
    </w:p>
    <w:p w14:paraId="481CFA2E" w14:textId="4DDAEF77" w:rsidR="00F954C8" w:rsidRPr="00F954C8" w:rsidRDefault="00151025" w:rsidP="00A150F9">
      <w:pPr>
        <w:pStyle w:val="Heading2"/>
        <w:rPr>
          <w:rFonts w:eastAsia="Times New Roman"/>
        </w:rPr>
      </w:pPr>
      <w:bookmarkStart w:id="29" w:name="_Toc492638969"/>
      <w:bookmarkStart w:id="30" w:name="_Toc492640501"/>
      <w:bookmarkStart w:id="31" w:name="_Toc492640588"/>
      <w:bookmarkStart w:id="32" w:name="_Toc492652747"/>
      <w:bookmarkStart w:id="33" w:name="_Toc526154540"/>
      <w:bookmarkEnd w:id="28"/>
      <w:r>
        <w:rPr>
          <w:rFonts w:eastAsia="Times New Roman"/>
        </w:rPr>
        <w:lastRenderedPageBreak/>
        <w:t xml:space="preserve">Step 2: </w:t>
      </w:r>
      <w:r w:rsidR="00F954C8" w:rsidRPr="00F954C8">
        <w:rPr>
          <w:rFonts w:eastAsia="Times New Roman"/>
        </w:rPr>
        <w:t xml:space="preserve">Design a proof of </w:t>
      </w:r>
      <w:r w:rsidR="00F954C8" w:rsidRPr="00F954C8">
        <w:t>concept</w:t>
      </w:r>
      <w:r w:rsidR="00F954C8" w:rsidRPr="00F954C8">
        <w:rPr>
          <w:rFonts w:eastAsia="Times New Roman"/>
        </w:rPr>
        <w:t xml:space="preserve"> </w:t>
      </w:r>
      <w:proofErr w:type="gramStart"/>
      <w:r w:rsidR="00F954C8" w:rsidRPr="00F954C8">
        <w:rPr>
          <w:rFonts w:eastAsia="Times New Roman"/>
        </w:rPr>
        <w:t>solution</w:t>
      </w:r>
      <w:bookmarkEnd w:id="29"/>
      <w:bookmarkEnd w:id="30"/>
      <w:bookmarkEnd w:id="31"/>
      <w:bookmarkEnd w:id="32"/>
      <w:bookmarkEnd w:id="33"/>
      <w:proofErr w:type="gramEnd"/>
    </w:p>
    <w:p w14:paraId="1AB6A3A9"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5498BBFA" w14:textId="77777777" w:rsidR="001E4F90" w:rsidRDefault="001E4F90" w:rsidP="001E4F90">
      <w:pPr>
        <w:spacing w:after="0" w:line="240" w:lineRule="auto"/>
        <w:ind w:right="1310"/>
        <w:rPr>
          <w:rFonts w:eastAsia="Times New Roman" w:cs="Segoe UI"/>
          <w:color w:val="000000"/>
          <w:szCs w:val="20"/>
        </w:rPr>
      </w:pPr>
      <w:r>
        <w:rPr>
          <w:rFonts w:eastAsia="Times New Roman" w:cs="Segoe UI"/>
          <w:color w:val="000000"/>
          <w:szCs w:val="20"/>
        </w:rPr>
        <w:t>Design a solution and p</w:t>
      </w:r>
      <w:r w:rsidRPr="00F954C8">
        <w:rPr>
          <w:rFonts w:eastAsia="Times New Roman" w:cs="Segoe UI"/>
          <w:color w:val="000000"/>
          <w:szCs w:val="20"/>
        </w:rPr>
        <w:t>repare to present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0270407D" w14:textId="77777777" w:rsidR="001E4F90" w:rsidRPr="00F954C8" w:rsidRDefault="001E4F90" w:rsidP="001E4F90">
      <w:pPr>
        <w:spacing w:after="0" w:line="240" w:lineRule="auto"/>
        <w:ind w:right="1310"/>
        <w:rPr>
          <w:rFonts w:eastAsia="Times New Roman" w:cs="Segoe UI"/>
          <w:szCs w:val="20"/>
        </w:rPr>
      </w:pPr>
    </w:p>
    <w:p w14:paraId="2766A6A5" w14:textId="77777777" w:rsidR="001E4F90" w:rsidRPr="00F954C8" w:rsidRDefault="001E4F90" w:rsidP="001E4F90">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Pr>
          <w:rFonts w:eastAsia="Times New Roman" w:cs="Segoe UI"/>
          <w:color w:val="000000"/>
          <w:szCs w:val="20"/>
        </w:rPr>
        <w:t>60</w:t>
      </w:r>
      <w:r w:rsidRPr="00F954C8">
        <w:rPr>
          <w:rFonts w:eastAsia="Times New Roman" w:cs="Segoe UI"/>
          <w:color w:val="000000"/>
          <w:szCs w:val="20"/>
        </w:rPr>
        <w:t xml:space="preserve"> minutes</w:t>
      </w:r>
    </w:p>
    <w:p w14:paraId="4A2C96DE"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Business needs</w:t>
      </w:r>
    </w:p>
    <w:p w14:paraId="2BA49B97"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answer the following questions and list the answers on a flip chart. </w:t>
      </w:r>
    </w:p>
    <w:p w14:paraId="5BCB3F74" w14:textId="77777777" w:rsidR="00E25058" w:rsidRPr="007A0FB5" w:rsidRDefault="00E25058" w:rsidP="00554AAC">
      <w:pPr>
        <w:numPr>
          <w:ilvl w:val="0"/>
          <w:numId w:val="22"/>
        </w:numPr>
        <w:spacing w:after="40" w:line="250" w:lineRule="auto"/>
        <w:ind w:right="13" w:hanging="360"/>
        <w:rPr>
          <w:rFonts w:cs="Segoe UI"/>
        </w:rPr>
      </w:pPr>
      <w:r w:rsidRPr="007A0FB5">
        <w:rPr>
          <w:rFonts w:cs="Segoe UI"/>
        </w:rPr>
        <w:t xml:space="preserve">Who should you present this solution to? Who is your target customer audience? Who are the decision makers? </w:t>
      </w:r>
    </w:p>
    <w:p w14:paraId="1F4E2E91" w14:textId="77777777" w:rsidR="00E25058" w:rsidRPr="007A0FB5" w:rsidRDefault="00E25058" w:rsidP="00554AAC">
      <w:pPr>
        <w:numPr>
          <w:ilvl w:val="0"/>
          <w:numId w:val="22"/>
        </w:numPr>
        <w:spacing w:after="167" w:line="250" w:lineRule="auto"/>
        <w:ind w:right="13" w:hanging="360"/>
        <w:rPr>
          <w:rFonts w:cs="Segoe UI"/>
        </w:rPr>
      </w:pPr>
      <w:r w:rsidRPr="007A0FB5">
        <w:rPr>
          <w:rFonts w:cs="Segoe UI"/>
        </w:rPr>
        <w:t>What customer business needs do you need to address with your solution?</w:t>
      </w:r>
    </w:p>
    <w:p w14:paraId="2891BD55" w14:textId="155D39F5"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 xml:space="preserve">Design </w:t>
      </w:r>
    </w:p>
    <w:p w14:paraId="0A143F13" w14:textId="48406AB3" w:rsidR="00E25058" w:rsidRPr="00E25058" w:rsidRDefault="00801889" w:rsidP="00E25058">
      <w:pPr>
        <w:spacing w:after="167" w:line="240" w:lineRule="auto"/>
        <w:ind w:right="13"/>
        <w:textAlignment w:val="baseline"/>
        <w:rPr>
          <w:rFonts w:eastAsia="Times New Roman" w:cs="Segoe UI"/>
          <w:color w:val="000000"/>
          <w:szCs w:val="20"/>
        </w:rPr>
      </w:pPr>
      <w:r w:rsidRPr="00E25058">
        <w:rPr>
          <w:rFonts w:eastAsia="Times New Roman" w:cs="Segoe UI"/>
          <w:color w:val="000000"/>
          <w:szCs w:val="20"/>
        </w:rPr>
        <w:t>Directions: With all participants at your table, respond to the following questions on a flip chart.</w:t>
      </w:r>
    </w:p>
    <w:p w14:paraId="40410E64" w14:textId="681ECC9E" w:rsidR="008D679F" w:rsidRPr="00D718BC" w:rsidRDefault="00B77097">
      <w:pPr>
        <w:rPr>
          <w:i/>
          <w:iCs/>
        </w:rPr>
      </w:pPr>
      <w:r w:rsidRPr="00DC5084">
        <w:rPr>
          <w:i/>
          <w:iCs/>
        </w:rPr>
        <w:t>The Microsoft Cloud</w:t>
      </w:r>
    </w:p>
    <w:p w14:paraId="1AD1DE9C" w14:textId="009CB4B3" w:rsidR="008D679F" w:rsidRDefault="00B77097" w:rsidP="008D679F">
      <w:pPr>
        <w:numPr>
          <w:ilvl w:val="0"/>
          <w:numId w:val="34"/>
        </w:numPr>
        <w:spacing w:after="40" w:line="250" w:lineRule="auto"/>
        <w:ind w:right="123"/>
        <w:contextualSpacing/>
        <w:rPr>
          <w:rFonts w:cs="Segoe UI"/>
        </w:rPr>
      </w:pPr>
      <w:r>
        <w:rPr>
          <w:rFonts w:cs="Segoe UI"/>
        </w:rPr>
        <w:t xml:space="preserve">In a single diagram, illustrate </w:t>
      </w:r>
      <w:r w:rsidR="00415534">
        <w:rPr>
          <w:rFonts w:cs="Segoe UI"/>
        </w:rPr>
        <w:t>the big components of the Microsoft Cloud as you would explain it to B4U</w:t>
      </w:r>
      <w:r w:rsidR="00333821">
        <w:rPr>
          <w:rFonts w:cs="Segoe UI"/>
        </w:rPr>
        <w:t>.</w:t>
      </w:r>
    </w:p>
    <w:p w14:paraId="1EE7A894" w14:textId="03938D96" w:rsidR="0036437E" w:rsidRDefault="0036437E" w:rsidP="0036437E">
      <w:pPr>
        <w:spacing w:after="40" w:line="250" w:lineRule="auto"/>
        <w:ind w:left="720" w:right="123"/>
        <w:contextualSpacing/>
        <w:rPr>
          <w:rFonts w:cs="Segoe UI"/>
        </w:rPr>
      </w:pPr>
    </w:p>
    <w:p w14:paraId="0055B6B5" w14:textId="77777777" w:rsidR="008D679F" w:rsidRPr="00E019ED" w:rsidRDefault="008D679F" w:rsidP="008D679F">
      <w:pPr>
        <w:spacing w:after="40" w:line="250" w:lineRule="auto"/>
        <w:ind w:right="123"/>
        <w:contextualSpacing/>
        <w:rPr>
          <w:rFonts w:cs="Segoe UI"/>
        </w:rPr>
      </w:pPr>
    </w:p>
    <w:p w14:paraId="734EDB6C" w14:textId="16CCEEB4" w:rsidR="008D679F" w:rsidRPr="00D718BC" w:rsidRDefault="00405EDE">
      <w:pPr>
        <w:rPr>
          <w:rFonts w:eastAsia="Arial"/>
          <w:i/>
          <w:iCs/>
        </w:rPr>
      </w:pPr>
      <w:r w:rsidRPr="00DC5084">
        <w:rPr>
          <w:i/>
          <w:iCs/>
        </w:rPr>
        <w:t>Modern Workplace</w:t>
      </w:r>
      <w:r w:rsidR="001208E3" w:rsidRPr="00DC5084">
        <w:rPr>
          <w:i/>
          <w:iCs/>
        </w:rPr>
        <w:t xml:space="preserve"> &amp; Business Apps </w:t>
      </w:r>
    </w:p>
    <w:p w14:paraId="33710F0A" w14:textId="77777777" w:rsidR="00131716" w:rsidRPr="00131716" w:rsidRDefault="00131716" w:rsidP="00131716">
      <w:pPr>
        <w:numPr>
          <w:ilvl w:val="0"/>
          <w:numId w:val="33"/>
        </w:numPr>
        <w:spacing w:after="40" w:line="250" w:lineRule="auto"/>
        <w:ind w:right="13"/>
        <w:rPr>
          <w:ins w:id="34" w:author="Author"/>
          <w:rFonts w:cs="Segoe UI"/>
        </w:rPr>
      </w:pPr>
      <w:ins w:id="35" w:author="Author">
        <w:r w:rsidRPr="00131716">
          <w:rPr>
            <w:rFonts w:cs="Segoe UI"/>
          </w:rPr>
          <w:t>Desktop deployment – How can Microsoft 365</w:t>
        </w:r>
      </w:ins>
      <w:r w:rsidRPr="00131716">
        <w:rPr>
          <w:rFonts w:cs="Segoe UI"/>
        </w:rPr>
        <w:t xml:space="preserve"> and/or the Power Platform</w:t>
      </w:r>
      <w:ins w:id="36" w:author="Author">
        <w:r w:rsidRPr="00131716">
          <w:rPr>
            <w:rFonts w:cs="Segoe UI"/>
          </w:rPr>
          <w:t xml:space="preserve"> Help with the IT Staff delivering workstations to users quicker and standardizing on hardware for the varying roles within the company?</w:t>
        </w:r>
      </w:ins>
    </w:p>
    <w:p w14:paraId="135AC030" w14:textId="77777777" w:rsidR="00131716" w:rsidRPr="00131716" w:rsidRDefault="00131716" w:rsidP="00131716">
      <w:pPr>
        <w:pStyle w:val="ListParagraph"/>
        <w:numPr>
          <w:ilvl w:val="0"/>
          <w:numId w:val="33"/>
        </w:numPr>
        <w:spacing w:after="40" w:line="250" w:lineRule="auto"/>
        <w:ind w:right="13"/>
        <w:rPr>
          <w:ins w:id="37" w:author="Author"/>
          <w:rFonts w:cs="Segoe UI"/>
        </w:rPr>
      </w:pPr>
      <w:ins w:id="38" w:author="Author">
        <w:r w:rsidRPr="00131716">
          <w:rPr>
            <w:rFonts w:cs="Segoe UI"/>
          </w:rPr>
          <w:t>How would you leverage the Microsoft Cloud to replace the current file share B4U has in place?</w:t>
        </w:r>
      </w:ins>
    </w:p>
    <w:p w14:paraId="1B8BA4D7" w14:textId="77777777" w:rsidR="00131716" w:rsidRPr="00131716" w:rsidRDefault="00131716" w:rsidP="00131716">
      <w:pPr>
        <w:pStyle w:val="ListParagraph"/>
        <w:numPr>
          <w:ilvl w:val="0"/>
          <w:numId w:val="33"/>
        </w:numPr>
        <w:spacing w:after="40" w:line="250" w:lineRule="auto"/>
        <w:ind w:right="13"/>
        <w:rPr>
          <w:ins w:id="39" w:author="Author"/>
          <w:rFonts w:cs="Segoe UI"/>
        </w:rPr>
      </w:pPr>
      <w:ins w:id="40" w:author="Author">
        <w:r w:rsidRPr="00131716">
          <w:rPr>
            <w:rFonts w:cs="Segoe UI"/>
          </w:rPr>
          <w:t>B4U has several different “types” of people that need to communicate with each other. How can Microsoft 365</w:t>
        </w:r>
      </w:ins>
      <w:r w:rsidRPr="00131716">
        <w:rPr>
          <w:rFonts w:cs="Segoe UI"/>
        </w:rPr>
        <w:t xml:space="preserve"> and/or the Power Platform</w:t>
      </w:r>
      <w:ins w:id="41" w:author="Author">
        <w:r w:rsidRPr="00131716">
          <w:rPr>
            <w:rFonts w:cs="Segoe UI"/>
          </w:rPr>
          <w:t xml:space="preserve"> be used to improve communication between them all?</w:t>
        </w:r>
      </w:ins>
    </w:p>
    <w:p w14:paraId="573F96CF" w14:textId="77777777" w:rsidR="00131716" w:rsidRPr="00131716" w:rsidRDefault="00131716" w:rsidP="00131716">
      <w:pPr>
        <w:pStyle w:val="ListParagraph"/>
        <w:numPr>
          <w:ilvl w:val="0"/>
          <w:numId w:val="33"/>
        </w:numPr>
        <w:spacing w:after="40" w:line="250" w:lineRule="auto"/>
        <w:ind w:right="13"/>
        <w:rPr>
          <w:rFonts w:cs="Segoe UI"/>
        </w:rPr>
      </w:pPr>
      <w:ins w:id="42" w:author="Author">
        <w:r w:rsidRPr="00131716">
          <w:rPr>
            <w:rFonts w:cs="Segoe UI"/>
          </w:rPr>
          <w:t>What services in Microsoft 365 can be used to alleviate the issues of the aging Exchange server and support growth going forward?</w:t>
        </w:r>
      </w:ins>
    </w:p>
    <w:p w14:paraId="3D8960B6" w14:textId="77777777" w:rsidR="00131716" w:rsidRPr="00131716" w:rsidRDefault="00131716" w:rsidP="00131716">
      <w:pPr>
        <w:pStyle w:val="ListParagraph"/>
        <w:numPr>
          <w:ilvl w:val="0"/>
          <w:numId w:val="33"/>
        </w:numPr>
        <w:spacing w:after="40" w:line="250" w:lineRule="auto"/>
        <w:ind w:right="13"/>
        <w:rPr>
          <w:ins w:id="43" w:author="Author"/>
          <w:rFonts w:cs="Segoe UI"/>
        </w:rPr>
      </w:pPr>
      <w:r w:rsidRPr="00131716">
        <w:rPr>
          <w:rFonts w:cs="Segoe UI"/>
        </w:rPr>
        <w:t xml:space="preserve">What apps offered in the Power Platform might be used to support onboarding new employees? </w:t>
      </w:r>
    </w:p>
    <w:p w14:paraId="5A4FF3F7" w14:textId="77777777" w:rsidR="00131716" w:rsidRPr="00131716" w:rsidRDefault="00131716" w:rsidP="00131716">
      <w:pPr>
        <w:pStyle w:val="ListParagraph"/>
        <w:numPr>
          <w:ilvl w:val="0"/>
          <w:numId w:val="33"/>
        </w:numPr>
        <w:spacing w:after="40" w:line="250" w:lineRule="auto"/>
        <w:ind w:right="13"/>
        <w:rPr>
          <w:ins w:id="44" w:author="Author"/>
          <w:rFonts w:cs="Segoe UI"/>
        </w:rPr>
      </w:pPr>
      <w:ins w:id="45" w:author="Author">
        <w:r w:rsidRPr="00131716">
          <w:rPr>
            <w:rFonts w:cs="Segoe UI"/>
          </w:rPr>
          <w:t>How can Microsoft 365 be leveraged to support the other initiatives going on within the company?</w:t>
        </w:r>
      </w:ins>
    </w:p>
    <w:p w14:paraId="484F405E" w14:textId="77777777" w:rsidR="00131716" w:rsidRPr="00131716" w:rsidRDefault="00131716" w:rsidP="00131716">
      <w:pPr>
        <w:pStyle w:val="ListParagraph"/>
        <w:numPr>
          <w:ilvl w:val="0"/>
          <w:numId w:val="33"/>
        </w:numPr>
        <w:spacing w:after="40" w:line="250" w:lineRule="auto"/>
        <w:ind w:right="13"/>
        <w:rPr>
          <w:rFonts w:cs="Segoe UI"/>
        </w:rPr>
      </w:pPr>
      <w:ins w:id="46" w:author="Author">
        <w:r w:rsidRPr="00131716">
          <w:rPr>
            <w:rFonts w:cs="Segoe UI"/>
          </w:rPr>
          <w:t>B4U has several security and regulatory requirements for their organization. What can you use in Microsoft 365 to help insure all these requirements are met?</w:t>
        </w:r>
      </w:ins>
    </w:p>
    <w:p w14:paraId="236536BC" w14:textId="77777777" w:rsidR="00131716" w:rsidRPr="00131716" w:rsidRDefault="00131716" w:rsidP="00131716">
      <w:pPr>
        <w:pStyle w:val="ListParagraph"/>
        <w:numPr>
          <w:ilvl w:val="0"/>
          <w:numId w:val="33"/>
        </w:numPr>
        <w:spacing w:after="40" w:line="250" w:lineRule="auto"/>
        <w:ind w:right="13"/>
        <w:rPr>
          <w:rFonts w:cs="Segoe UI"/>
        </w:rPr>
      </w:pPr>
      <w:r w:rsidRPr="00131716">
        <w:rPr>
          <w:rFonts w:cs="Segoe UI"/>
        </w:rPr>
        <w:t>B4U would like to modernize their analytics capabilities. What Power Platform tools could you use to support this?</w:t>
      </w:r>
    </w:p>
    <w:p w14:paraId="1D3AA5CA" w14:textId="4EEE214B" w:rsidR="008D679F" w:rsidRPr="006B015D" w:rsidRDefault="008D679F" w:rsidP="00D718BC">
      <w:pPr>
        <w:spacing w:after="40" w:line="250" w:lineRule="auto"/>
        <w:ind w:right="13"/>
        <w:rPr>
          <w:rFonts w:cs="Segoe UI"/>
        </w:rPr>
      </w:pPr>
    </w:p>
    <w:p w14:paraId="40674A29" w14:textId="12644906" w:rsidR="00A11952" w:rsidRPr="00D718BC" w:rsidRDefault="001208E3">
      <w:pPr>
        <w:rPr>
          <w:i/>
          <w:iCs/>
        </w:rPr>
      </w:pPr>
      <w:r w:rsidRPr="00DC5084">
        <w:rPr>
          <w:i/>
          <w:iCs/>
        </w:rPr>
        <w:t>Azure</w:t>
      </w:r>
      <w:r w:rsidR="00D10DB1" w:rsidRPr="00DC5084">
        <w:rPr>
          <w:i/>
          <w:iCs/>
        </w:rPr>
        <w:t xml:space="preserve"> – Data &amp; AI</w:t>
      </w:r>
    </w:p>
    <w:p w14:paraId="5594EB5F" w14:textId="6E205FA8" w:rsidR="00A11952" w:rsidRDefault="00185736" w:rsidP="00A11952">
      <w:pPr>
        <w:numPr>
          <w:ilvl w:val="0"/>
          <w:numId w:val="53"/>
        </w:numPr>
        <w:spacing w:after="40" w:line="250" w:lineRule="auto"/>
        <w:ind w:right="123"/>
        <w:contextualSpacing/>
        <w:rPr>
          <w:rFonts w:cs="Segoe UI"/>
        </w:rPr>
      </w:pPr>
      <w:r>
        <w:rPr>
          <w:rFonts w:cs="Segoe UI"/>
        </w:rPr>
        <w:t>Without getting into details, what high level components would you suggest B4U leverage in Azure for enabling them to improve their data platform and reporting capabilities?</w:t>
      </w:r>
    </w:p>
    <w:p w14:paraId="0876F5C8" w14:textId="12249A50" w:rsidR="00185736" w:rsidRDefault="00185736" w:rsidP="00A11952">
      <w:pPr>
        <w:numPr>
          <w:ilvl w:val="0"/>
          <w:numId w:val="53"/>
        </w:numPr>
        <w:spacing w:after="40" w:line="250" w:lineRule="auto"/>
        <w:ind w:right="123"/>
        <w:contextualSpacing/>
        <w:rPr>
          <w:rFonts w:cs="Segoe UI"/>
        </w:rPr>
      </w:pPr>
      <w:r>
        <w:rPr>
          <w:rFonts w:cs="Segoe UI"/>
        </w:rPr>
        <w:t>Which components might you suggest they consider for scaling to support analytics against their largest data sets and improve their capability for performing near real-time analytics?</w:t>
      </w:r>
    </w:p>
    <w:p w14:paraId="3BB60073" w14:textId="2C521AC3" w:rsidR="00185736" w:rsidRDefault="00185736" w:rsidP="00A11952">
      <w:pPr>
        <w:numPr>
          <w:ilvl w:val="0"/>
          <w:numId w:val="53"/>
        </w:numPr>
        <w:spacing w:after="40" w:line="250" w:lineRule="auto"/>
        <w:ind w:right="123"/>
        <w:contextualSpacing/>
        <w:rPr>
          <w:rFonts w:cs="Segoe UI"/>
        </w:rPr>
      </w:pPr>
      <w:r>
        <w:rPr>
          <w:rFonts w:cs="Segoe UI"/>
        </w:rPr>
        <w:t>Regarding augmenting B4U AI capabilities, what spectrum of services might you suggest as a starting point for B4U?</w:t>
      </w:r>
    </w:p>
    <w:p w14:paraId="083262F8" w14:textId="3D5233D7" w:rsidR="00D10DB1" w:rsidRPr="009F088A" w:rsidRDefault="00D10DB1">
      <w:pPr>
        <w:rPr>
          <w:i/>
          <w:iCs/>
        </w:rPr>
      </w:pPr>
      <w:r w:rsidRPr="00DC5084">
        <w:rPr>
          <w:i/>
          <w:iCs/>
        </w:rPr>
        <w:t>Azure – Security</w:t>
      </w:r>
    </w:p>
    <w:p w14:paraId="100B68BD" w14:textId="0D62F42A" w:rsidR="00D10DB1" w:rsidRDefault="00C54BEE" w:rsidP="00D10DB1">
      <w:pPr>
        <w:numPr>
          <w:ilvl w:val="0"/>
          <w:numId w:val="54"/>
        </w:numPr>
        <w:spacing w:after="40" w:line="250" w:lineRule="auto"/>
        <w:ind w:right="123"/>
        <w:contextualSpacing/>
        <w:rPr>
          <w:rFonts w:cs="Segoe UI"/>
        </w:rPr>
      </w:pPr>
      <w:r>
        <w:rPr>
          <w:rFonts w:cs="Segoe UI"/>
        </w:rPr>
        <w:t>At a high level, what services within Azure might you point B4U at that address their goal for unified user credentials management for both their employees and their consultants?</w:t>
      </w:r>
    </w:p>
    <w:p w14:paraId="479B0BA1" w14:textId="2053CB91" w:rsidR="00C54BEE" w:rsidRDefault="000575E7" w:rsidP="00D10DB1">
      <w:pPr>
        <w:numPr>
          <w:ilvl w:val="0"/>
          <w:numId w:val="54"/>
        </w:numPr>
        <w:spacing w:after="40" w:line="250" w:lineRule="auto"/>
        <w:ind w:right="123"/>
        <w:contextualSpacing/>
        <w:rPr>
          <w:rFonts w:cs="Segoe UI"/>
        </w:rPr>
      </w:pPr>
      <w:r>
        <w:rPr>
          <w:rFonts w:cs="Segoe UI"/>
        </w:rPr>
        <w:lastRenderedPageBreak/>
        <w:t xml:space="preserve">What are </w:t>
      </w:r>
      <w:r w:rsidR="00CE030D">
        <w:rPr>
          <w:rFonts w:cs="Segoe UI"/>
        </w:rPr>
        <w:t>some</w:t>
      </w:r>
      <w:r>
        <w:rPr>
          <w:rFonts w:cs="Segoe UI"/>
        </w:rPr>
        <w:t xml:space="preserve"> big capabilities that Azure brings that might alleviate concerns around data security hosted in Azure?</w:t>
      </w:r>
    </w:p>
    <w:p w14:paraId="12F5772E" w14:textId="761CE40D" w:rsidR="000575E7" w:rsidRDefault="00CE030D" w:rsidP="00D10DB1">
      <w:pPr>
        <w:numPr>
          <w:ilvl w:val="0"/>
          <w:numId w:val="54"/>
        </w:numPr>
        <w:spacing w:after="40" w:line="250" w:lineRule="auto"/>
        <w:ind w:right="123"/>
        <w:contextualSpacing/>
        <w:rPr>
          <w:rFonts w:cs="Segoe UI"/>
        </w:rPr>
      </w:pPr>
      <w:r>
        <w:rPr>
          <w:rFonts w:cs="Segoe UI"/>
        </w:rPr>
        <w:t>How might they be able to support the reporting applications getting access to data that must remain on-premises?</w:t>
      </w:r>
    </w:p>
    <w:p w14:paraId="47B3F638" w14:textId="77777777" w:rsidR="008D679F" w:rsidRPr="008D679F" w:rsidRDefault="008D679F" w:rsidP="008D679F">
      <w:pPr>
        <w:spacing w:after="40" w:line="250" w:lineRule="auto"/>
        <w:ind w:right="13"/>
        <w:rPr>
          <w:rFonts w:cs="Segoe UI"/>
        </w:rPr>
      </w:pPr>
    </w:p>
    <w:p w14:paraId="4808E5EE" w14:textId="78417516" w:rsidR="009601E2" w:rsidRPr="00D718BC" w:rsidRDefault="009601E2">
      <w:pPr>
        <w:rPr>
          <w:i/>
          <w:iCs/>
        </w:rPr>
      </w:pPr>
      <w:r w:rsidRPr="00DC5084">
        <w:rPr>
          <w:i/>
          <w:iCs/>
        </w:rPr>
        <w:t>Azure – Infrastructure and Applications</w:t>
      </w:r>
    </w:p>
    <w:p w14:paraId="0235BD04" w14:textId="7D72D208" w:rsidR="009601E2" w:rsidRDefault="009601E2" w:rsidP="00D718BC">
      <w:pPr>
        <w:pStyle w:val="ListParagraph"/>
        <w:numPr>
          <w:ilvl w:val="0"/>
          <w:numId w:val="57"/>
        </w:numPr>
      </w:pPr>
      <w:r>
        <w:t xml:space="preserve">For the servers that are not replaced directly by </w:t>
      </w:r>
      <w:r w:rsidR="001A3756">
        <w:t>cloud-based</w:t>
      </w:r>
      <w:r>
        <w:t xml:space="preserve"> services how will we deploy them to the cloud?</w:t>
      </w:r>
    </w:p>
    <w:p w14:paraId="1739F536" w14:textId="413C7E87" w:rsidR="009601E2" w:rsidRDefault="009601E2" w:rsidP="00D718BC">
      <w:pPr>
        <w:pStyle w:val="ListParagraph"/>
        <w:numPr>
          <w:ilvl w:val="0"/>
          <w:numId w:val="57"/>
        </w:numPr>
      </w:pPr>
      <w:r>
        <w:t>What type of connection will we have to those services?</w:t>
      </w:r>
    </w:p>
    <w:p w14:paraId="48CEC826" w14:textId="10980682" w:rsidR="009601E2" w:rsidRPr="00D718BC" w:rsidRDefault="009601E2" w:rsidP="00D718BC">
      <w:pPr>
        <w:pStyle w:val="ListParagraph"/>
        <w:numPr>
          <w:ilvl w:val="0"/>
          <w:numId w:val="57"/>
        </w:numPr>
      </w:pPr>
      <w:r>
        <w:t xml:space="preserve">What benefits will be </w:t>
      </w:r>
      <w:proofErr w:type="gramStart"/>
      <w:r>
        <w:t>have</w:t>
      </w:r>
      <w:proofErr w:type="gramEnd"/>
      <w:r>
        <w:t xml:space="preserve"> by moving to PaaS services over our traditional VMs?</w:t>
      </w:r>
    </w:p>
    <w:p w14:paraId="30329637" w14:textId="77777777" w:rsidR="00753372" w:rsidRDefault="00753372" w:rsidP="00753372">
      <w:pPr>
        <w:spacing w:after="21" w:line="251" w:lineRule="auto"/>
        <w:ind w:right="652"/>
        <w:contextualSpacing/>
        <w:rPr>
          <w:rFonts w:cs="Segoe UI"/>
        </w:rPr>
      </w:pPr>
    </w:p>
    <w:p w14:paraId="5CD77DEC"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Prepare</w:t>
      </w:r>
    </w:p>
    <w:p w14:paraId="5206BE78"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w:t>
      </w:r>
    </w:p>
    <w:p w14:paraId="67C5E579"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any customer needs that are not addressed with the proposed solution. </w:t>
      </w:r>
    </w:p>
    <w:p w14:paraId="2E0131AB"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the benefits of your solution. </w:t>
      </w:r>
    </w:p>
    <w:p w14:paraId="7EDB375F" w14:textId="77777777" w:rsidR="00801889" w:rsidRPr="00F954C8" w:rsidRDefault="00801889" w:rsidP="00554AAC">
      <w:pPr>
        <w:numPr>
          <w:ilvl w:val="0"/>
          <w:numId w:val="4"/>
        </w:numPr>
        <w:spacing w:after="169"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Determine how you will respond to the customer’s objections. </w:t>
      </w:r>
    </w:p>
    <w:p w14:paraId="1895B7BD" w14:textId="253F6A51" w:rsidR="00EE262E" w:rsidRDefault="00316323" w:rsidP="00801889">
      <w:pPr>
        <w:spacing w:after="167" w:line="240" w:lineRule="auto"/>
        <w:ind w:right="13"/>
        <w:rPr>
          <w:rFonts w:eastAsia="Times New Roman" w:cs="Segoe UI"/>
          <w:szCs w:val="20"/>
        </w:rPr>
      </w:pPr>
      <w:r>
        <w:rPr>
          <w:rFonts w:eastAsia="Times New Roman" w:cs="Segoe UI"/>
          <w:color w:val="000000"/>
          <w:szCs w:val="20"/>
        </w:rPr>
        <w:t>Prepare</w:t>
      </w:r>
      <w:r w:rsidR="00487E23">
        <w:rPr>
          <w:rFonts w:eastAsia="Times New Roman" w:cs="Segoe UI"/>
          <w:color w:val="000000"/>
          <w:szCs w:val="20"/>
        </w:rPr>
        <w:t xml:space="preserve"> a 1</w:t>
      </w:r>
      <w:r w:rsidR="0052062E">
        <w:rPr>
          <w:rFonts w:eastAsia="Times New Roman" w:cs="Segoe UI"/>
          <w:color w:val="000000"/>
          <w:szCs w:val="20"/>
        </w:rPr>
        <w:t>5</w:t>
      </w:r>
      <w:r w:rsidR="00801889" w:rsidRPr="00F954C8">
        <w:rPr>
          <w:rFonts w:eastAsia="Times New Roman" w:cs="Segoe UI"/>
          <w:color w:val="000000"/>
          <w:szCs w:val="20"/>
        </w:rPr>
        <w:t>-minute</w:t>
      </w:r>
      <w:r>
        <w:rPr>
          <w:rFonts w:eastAsia="Times New Roman" w:cs="Segoe UI"/>
          <w:color w:val="000000"/>
          <w:szCs w:val="20"/>
        </w:rPr>
        <w:t xml:space="preserve"> chalk-talk style</w:t>
      </w:r>
      <w:r w:rsidR="00801889" w:rsidRPr="00F954C8">
        <w:rPr>
          <w:rFonts w:eastAsia="Times New Roman" w:cs="Segoe UI"/>
          <w:color w:val="000000"/>
          <w:szCs w:val="20"/>
        </w:rPr>
        <w:t xml:space="preserve"> presentation to the customer. </w:t>
      </w:r>
    </w:p>
    <w:p w14:paraId="555E23E3" w14:textId="77777777" w:rsidR="00801889" w:rsidRDefault="00801889">
      <w:pPr>
        <w:rPr>
          <w:rFonts w:asciiTheme="minorHAnsi" w:eastAsia="Times New Roman" w:hAnsiTheme="minorHAnsi" w:cstheme="minorHAnsi"/>
          <w:iCs/>
          <w:color w:val="0078D7" w:themeColor="accent1"/>
          <w:sz w:val="28"/>
        </w:rPr>
      </w:pPr>
      <w:r>
        <w:br w:type="page"/>
      </w:r>
    </w:p>
    <w:p w14:paraId="667A0508" w14:textId="57E09586" w:rsidR="00F954C8" w:rsidRPr="00F954C8" w:rsidRDefault="00F954C8" w:rsidP="00A150F9">
      <w:pPr>
        <w:pStyle w:val="Heading2"/>
        <w:rPr>
          <w:rFonts w:eastAsia="Times New Roman"/>
        </w:rPr>
      </w:pPr>
      <w:bookmarkStart w:id="47" w:name="_Toc492638970"/>
      <w:bookmarkStart w:id="48" w:name="_Toc492640502"/>
      <w:bookmarkStart w:id="49" w:name="_Toc492640594"/>
      <w:bookmarkStart w:id="50" w:name="_Toc492652748"/>
      <w:bookmarkStart w:id="51" w:name="_Toc526154541"/>
      <w:r w:rsidRPr="00F954C8">
        <w:rPr>
          <w:rFonts w:eastAsia="Times New Roman"/>
        </w:rPr>
        <w:lastRenderedPageBreak/>
        <w:t>Step 3: Present the solution</w:t>
      </w:r>
      <w:bookmarkEnd w:id="47"/>
      <w:bookmarkEnd w:id="48"/>
      <w:bookmarkEnd w:id="49"/>
      <w:bookmarkEnd w:id="50"/>
      <w:bookmarkEnd w:id="51"/>
    </w:p>
    <w:p w14:paraId="721FE622"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1C8DD548" w14:textId="77777777" w:rsidR="0059244B" w:rsidRPr="00F954C8" w:rsidRDefault="0059244B" w:rsidP="0059244B">
      <w:pPr>
        <w:spacing w:after="167" w:line="240" w:lineRule="auto"/>
        <w:ind w:right="13"/>
        <w:rPr>
          <w:rFonts w:eastAsia="Times New Roman" w:cs="Segoe UI"/>
          <w:szCs w:val="20"/>
        </w:rPr>
      </w:pPr>
      <w:r w:rsidRPr="00F954C8">
        <w:rPr>
          <w:rFonts w:eastAsia="Times New Roman" w:cs="Segoe UI"/>
          <w:color w:val="000000"/>
          <w:szCs w:val="20"/>
        </w:rPr>
        <w:t>Pr</w:t>
      </w:r>
      <w:r>
        <w:rPr>
          <w:rFonts w:eastAsia="Times New Roman" w:cs="Segoe UI"/>
          <w:color w:val="000000"/>
          <w:szCs w:val="20"/>
        </w:rPr>
        <w:t>epare to pr</w:t>
      </w:r>
      <w:r w:rsidRPr="00F954C8">
        <w:rPr>
          <w:rFonts w:eastAsia="Times New Roman" w:cs="Segoe UI"/>
          <w:color w:val="000000"/>
          <w:szCs w:val="20"/>
        </w:rPr>
        <w:t>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62DEFEBE"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Presentation </w:t>
      </w:r>
    </w:p>
    <w:p w14:paraId="1FDF9EC9" w14:textId="5846CDA9" w:rsidR="00F954C8" w:rsidRPr="00F954C8" w:rsidRDefault="00F954C8" w:rsidP="00F954C8">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30</w:t>
      </w:r>
      <w:r w:rsidRPr="00F954C8">
        <w:rPr>
          <w:rFonts w:eastAsia="Times New Roman" w:cs="Segoe UI"/>
          <w:color w:val="000000"/>
          <w:szCs w:val="20"/>
        </w:rPr>
        <w:t xml:space="preserve"> minutes</w:t>
      </w:r>
    </w:p>
    <w:p w14:paraId="60DB3DBD"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Directions </w:t>
      </w:r>
    </w:p>
    <w:p w14:paraId="55DC68C1"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Pair with another table.</w:t>
      </w:r>
    </w:p>
    <w:p w14:paraId="03AB9FF0"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One table is the Microsoft </w:t>
      </w:r>
      <w:proofErr w:type="gramStart"/>
      <w:r w:rsidRPr="00F954C8">
        <w:rPr>
          <w:rFonts w:eastAsia="Times New Roman" w:cs="Segoe UI"/>
          <w:color w:val="000000"/>
          <w:szCs w:val="20"/>
        </w:rPr>
        <w:t>team</w:t>
      </w:r>
      <w:proofErr w:type="gramEnd"/>
      <w:r w:rsidRPr="00F954C8">
        <w:rPr>
          <w:rFonts w:eastAsia="Times New Roman" w:cs="Segoe UI"/>
          <w:color w:val="000000"/>
          <w:szCs w:val="20"/>
        </w:rPr>
        <w:t xml:space="preserve"> and the other table is the customer.</w:t>
      </w:r>
    </w:p>
    <w:p w14:paraId="6A237C46"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presents their proposed solution to the customer.</w:t>
      </w:r>
    </w:p>
    <w:p w14:paraId="6E636B3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customer makes one of the objections from the list of objections.</w:t>
      </w:r>
    </w:p>
    <w:p w14:paraId="7714D207"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responds to the objection.</w:t>
      </w:r>
    </w:p>
    <w:p w14:paraId="74CA477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The customer team gives feedback to the Microsoft team. </w:t>
      </w:r>
    </w:p>
    <w:p w14:paraId="0F24498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Tables switch roles and repeat Steps 2–6.</w:t>
      </w:r>
    </w:p>
    <w:p w14:paraId="7E252A16" w14:textId="77777777" w:rsidR="00F954C8" w:rsidRPr="00F954C8" w:rsidRDefault="00F954C8" w:rsidP="00F954C8">
      <w:pPr>
        <w:spacing w:after="0" w:line="240" w:lineRule="auto"/>
        <w:ind w:left="360"/>
        <w:textAlignment w:val="baseline"/>
        <w:rPr>
          <w:rFonts w:eastAsia="Times New Roman" w:cs="Segoe UI"/>
          <w:color w:val="000000"/>
          <w:szCs w:val="20"/>
        </w:rPr>
      </w:pPr>
    </w:p>
    <w:p w14:paraId="72CC85BA" w14:textId="0405C093" w:rsidR="00F954C8" w:rsidRPr="00F954C8" w:rsidRDefault="00A150F9" w:rsidP="00A150F9">
      <w:pPr>
        <w:pStyle w:val="Heading2"/>
        <w:rPr>
          <w:color w:val="000000"/>
          <w14:textFill>
            <w14:solidFill>
              <w14:srgbClr w14:val="000000">
                <w14:lumMod w14:val="75000"/>
              </w14:srgbClr>
            </w14:solidFill>
          </w14:textFill>
        </w:rPr>
      </w:pPr>
      <w:bookmarkStart w:id="52" w:name="_Toc492640595"/>
      <w:bookmarkStart w:id="53" w:name="_Toc492652749"/>
      <w:r>
        <w:br w:type="page"/>
      </w:r>
      <w:bookmarkStart w:id="54" w:name="_Toc526154542"/>
      <w:r w:rsidR="00F954C8" w:rsidRPr="00F954C8">
        <w:lastRenderedPageBreak/>
        <w:t>Wrap-up</w:t>
      </w:r>
      <w:bookmarkEnd w:id="52"/>
      <w:bookmarkEnd w:id="53"/>
      <w:bookmarkEnd w:id="54"/>
      <w:r w:rsidR="00F954C8" w:rsidRPr="00F954C8">
        <w:t xml:space="preserve"> </w:t>
      </w:r>
    </w:p>
    <w:p w14:paraId="2B33149A" w14:textId="60E9295A" w:rsidR="00F954C8" w:rsidRPr="00F954C8" w:rsidRDefault="00F954C8" w:rsidP="00F954C8">
      <w:pPr>
        <w:spacing w:after="202"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15</w:t>
      </w:r>
      <w:r w:rsidRPr="00F954C8">
        <w:rPr>
          <w:rFonts w:eastAsia="Times New Roman" w:cs="Segoe UI"/>
          <w:color w:val="000000"/>
          <w:szCs w:val="20"/>
        </w:rPr>
        <w:t xml:space="preserve"> minutes </w:t>
      </w:r>
    </w:p>
    <w:p w14:paraId="61AA1E4D" w14:textId="77777777" w:rsidR="00F954C8" w:rsidRPr="00F954C8" w:rsidRDefault="00F954C8" w:rsidP="00554AAC">
      <w:pPr>
        <w:numPr>
          <w:ilvl w:val="0"/>
          <w:numId w:val="6"/>
        </w:numPr>
        <w:spacing w:after="0" w:line="240" w:lineRule="auto"/>
        <w:ind w:left="735" w:right="123"/>
        <w:textAlignment w:val="baseline"/>
        <w:rPr>
          <w:rFonts w:eastAsia="Times New Roman" w:cs="Segoe UI"/>
          <w:color w:val="000000"/>
          <w:szCs w:val="20"/>
        </w:rPr>
      </w:pPr>
      <w:r w:rsidRPr="00F954C8">
        <w:rPr>
          <w:rFonts w:eastAsia="Times New Roman" w:cs="Segoe UI"/>
          <w:color w:val="000000"/>
          <w:szCs w:val="20"/>
        </w:rPr>
        <w:t xml:space="preserve">Tables reconvene with the larger group to hear a SME share the preferred solution for the case study. </w:t>
      </w:r>
    </w:p>
    <w:p w14:paraId="56595F51" w14:textId="2867C399" w:rsidR="00F954C8" w:rsidRPr="00F954C8" w:rsidRDefault="00A150F9" w:rsidP="00A150F9">
      <w:pPr>
        <w:pStyle w:val="Heading2"/>
        <w:rPr>
          <w:rFonts w:eastAsia="Times New Roman"/>
        </w:rPr>
      </w:pPr>
      <w:bookmarkStart w:id="55" w:name="_Toc492640596"/>
      <w:r>
        <w:rPr>
          <w:rFonts w:eastAsia="Times New Roman"/>
        </w:rPr>
        <w:br w:type="page"/>
      </w:r>
      <w:bookmarkStart w:id="56" w:name="_Toc526154543"/>
      <w:r w:rsidR="00F954C8" w:rsidRPr="00F954C8">
        <w:rPr>
          <w:rFonts w:eastAsia="Times New Roman"/>
        </w:rPr>
        <w:lastRenderedPageBreak/>
        <w:t>Additional references</w:t>
      </w:r>
      <w:bookmarkEnd w:id="55"/>
      <w:bookmarkEnd w:id="56"/>
    </w:p>
    <w:tbl>
      <w:tblPr>
        <w:tblW w:w="10832" w:type="dxa"/>
        <w:tblLayout w:type="fixed"/>
        <w:tblCellMar>
          <w:top w:w="15" w:type="dxa"/>
          <w:left w:w="15" w:type="dxa"/>
          <w:bottom w:w="15" w:type="dxa"/>
          <w:right w:w="15" w:type="dxa"/>
        </w:tblCellMar>
        <w:tblLook w:val="04A0" w:firstRow="1" w:lastRow="0" w:firstColumn="1" w:lastColumn="0" w:noHBand="0" w:noVBand="1"/>
      </w:tblPr>
      <w:tblGrid>
        <w:gridCol w:w="1972"/>
        <w:gridCol w:w="4590"/>
        <w:gridCol w:w="4270"/>
      </w:tblGrid>
      <w:tr w:rsidR="00F954C8" w:rsidRPr="00F954C8" w14:paraId="1C3DB46A" w14:textId="77777777" w:rsidTr="19532FA7">
        <w:trPr>
          <w:trHeight w:val="2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A7D1E" w14:textId="77777777" w:rsidR="00F954C8" w:rsidRPr="00F954C8" w:rsidRDefault="00F954C8" w:rsidP="00F954C8">
            <w:pPr>
              <w:keepNext/>
              <w:keepLines/>
              <w:spacing w:after="0" w:line="240" w:lineRule="auto"/>
              <w:outlineLvl w:val="4"/>
              <w:rPr>
                <w:rFonts w:eastAsia="Quattrocento Sans" w:cs="Segoe UI"/>
                <w:szCs w:val="20"/>
              </w:rPr>
            </w:pPr>
            <w:bookmarkStart w:id="57" w:name="_Toc492640597"/>
            <w:r w:rsidRPr="00F954C8">
              <w:rPr>
                <w:rFonts w:eastAsia="Times New Roman" w:cs="Segoe UI"/>
                <w:b/>
                <w:bCs/>
                <w:color w:val="3B3838"/>
                <w:szCs w:val="20"/>
              </w:rPr>
              <w:lastRenderedPageBreak/>
              <w:t>Item</w:t>
            </w:r>
            <w:bookmarkEnd w:id="57"/>
            <w:r w:rsidRPr="00F954C8">
              <w:rPr>
                <w:rFonts w:eastAsia="Times New Roman" w:cs="Segoe UI"/>
                <w:b/>
                <w:bCs/>
                <w:color w:val="3B3838"/>
                <w:szCs w:val="20"/>
              </w:rPr>
              <w:t xml:space="preserv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8EC7CE" w14:textId="77777777" w:rsidR="00F954C8" w:rsidRPr="00F954C8" w:rsidRDefault="00F954C8" w:rsidP="00F954C8">
            <w:pPr>
              <w:keepNext/>
              <w:keepLines/>
              <w:spacing w:after="0" w:line="240" w:lineRule="auto"/>
              <w:outlineLvl w:val="4"/>
              <w:rPr>
                <w:rFonts w:eastAsia="Quattrocento Sans" w:cs="Segoe UI"/>
                <w:szCs w:val="20"/>
              </w:rPr>
            </w:pPr>
            <w:bookmarkStart w:id="58" w:name="_Toc492640598"/>
            <w:r w:rsidRPr="00F954C8">
              <w:rPr>
                <w:rFonts w:eastAsia="Times New Roman" w:cs="Segoe UI"/>
                <w:b/>
                <w:bCs/>
                <w:color w:val="3B3838"/>
                <w:szCs w:val="20"/>
              </w:rPr>
              <w:t>Description</w:t>
            </w:r>
            <w:bookmarkEnd w:id="58"/>
            <w:r w:rsidRPr="00F954C8">
              <w:rPr>
                <w:rFonts w:eastAsia="Times New Roman" w:cs="Segoe UI"/>
                <w:b/>
                <w:bCs/>
                <w:color w:val="3B3838"/>
                <w:szCs w:val="20"/>
              </w:rPr>
              <w:t xml:space="preserve"> </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416DC" w14:textId="77777777" w:rsidR="00F954C8" w:rsidRPr="00F954C8" w:rsidRDefault="00F954C8" w:rsidP="00F954C8">
            <w:pPr>
              <w:keepNext/>
              <w:keepLines/>
              <w:spacing w:after="0" w:line="240" w:lineRule="auto"/>
              <w:ind w:left="1"/>
              <w:outlineLvl w:val="4"/>
              <w:rPr>
                <w:rFonts w:eastAsia="Quattrocento Sans" w:cs="Segoe UI"/>
                <w:szCs w:val="20"/>
              </w:rPr>
            </w:pPr>
            <w:bookmarkStart w:id="59" w:name="_Toc492640599"/>
            <w:r w:rsidRPr="00F954C8">
              <w:rPr>
                <w:rFonts w:eastAsia="Times New Roman" w:cs="Segoe UI"/>
                <w:b/>
                <w:bCs/>
                <w:color w:val="3B3838"/>
                <w:szCs w:val="20"/>
              </w:rPr>
              <w:t>Links</w:t>
            </w:r>
            <w:bookmarkEnd w:id="59"/>
            <w:r w:rsidRPr="00F954C8">
              <w:rPr>
                <w:rFonts w:eastAsia="Times New Roman" w:cs="Segoe UI"/>
                <w:b/>
                <w:bCs/>
                <w:color w:val="3B3838"/>
                <w:szCs w:val="20"/>
              </w:rPr>
              <w:t xml:space="preserve"> </w:t>
            </w:r>
          </w:p>
        </w:tc>
      </w:tr>
      <w:tr w:rsidR="00AD3719" w:rsidRPr="00F954C8" w14:paraId="6A891B8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429198" w14:textId="7CE9B39C" w:rsidR="00AD3719" w:rsidRDefault="00AD3719" w:rsidP="00AD3719">
            <w:pPr>
              <w:keepNext/>
              <w:keepLines/>
              <w:spacing w:after="0" w:line="240" w:lineRule="auto"/>
              <w:outlineLvl w:val="4"/>
              <w:rPr>
                <w:rFonts w:cs="Segoe UI"/>
                <w:color w:val="3B3838"/>
              </w:rPr>
            </w:pPr>
            <w:r>
              <w:rPr>
                <w:rFonts w:cs="Segoe UI"/>
                <w:color w:val="3B3838"/>
              </w:rPr>
              <w:t>Modern Workplace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D82C90" w14:textId="2C9C57C4" w:rsidR="00AD3719" w:rsidRDefault="00AD3719" w:rsidP="00AD3719">
            <w:pPr>
              <w:keepNext/>
              <w:keepLines/>
              <w:spacing w:after="0" w:line="240" w:lineRule="auto"/>
              <w:outlineLvl w:val="4"/>
              <w:rPr>
                <w:rFonts w:cs="Segoe UI"/>
                <w:color w:val="3B3838"/>
              </w:rPr>
            </w:pPr>
            <w:r>
              <w:rPr>
                <w:rFonts w:cs="Segoe UI"/>
                <w:color w:val="3B3838"/>
              </w:rPr>
              <w:t>Microsoft Modern Workplace Home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3280EE" w14:textId="04DFC9DB" w:rsidR="00AD3719" w:rsidRPr="008F4B43" w:rsidRDefault="003630D7" w:rsidP="00AD3719">
            <w:pPr>
              <w:spacing w:after="0" w:line="240" w:lineRule="auto"/>
              <w:ind w:left="1"/>
              <w:rPr>
                <w:rFonts w:cs="Segoe UI"/>
              </w:rPr>
            </w:pPr>
            <w:hyperlink r:id="rId15" w:history="1">
              <w:r w:rsidR="00AD3719" w:rsidRPr="00F93EBD">
                <w:rPr>
                  <w:rStyle w:val="Hyperlink"/>
                  <w:rFonts w:cs="Segoe UI"/>
                </w:rPr>
                <w:t>https://www.microsoft.com/itshowcase/modern-workplace</w:t>
              </w:r>
            </w:hyperlink>
            <w:r w:rsidR="00AD3719">
              <w:rPr>
                <w:rFonts w:cs="Segoe UI"/>
              </w:rPr>
              <w:t xml:space="preserve"> </w:t>
            </w:r>
          </w:p>
        </w:tc>
      </w:tr>
      <w:tr w:rsidR="00AD3719" w:rsidRPr="00F954C8" w14:paraId="3FFCB0E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D098F4" w14:textId="184F8D42" w:rsidR="00AD3719" w:rsidRDefault="00AD3719" w:rsidP="00AD3719">
            <w:pPr>
              <w:keepNext/>
              <w:keepLines/>
              <w:spacing w:after="0" w:line="240" w:lineRule="auto"/>
              <w:outlineLvl w:val="4"/>
              <w:rPr>
                <w:rFonts w:cs="Segoe UI"/>
                <w:color w:val="3B3838"/>
              </w:rPr>
            </w:pPr>
            <w:r>
              <w:rPr>
                <w:rFonts w:cs="Segoe UI"/>
                <w:color w:val="3B3838"/>
              </w:rPr>
              <w:t>Microsoft 365</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888149" w14:textId="3EEAE761" w:rsidR="00AD3719" w:rsidRDefault="00AD3719" w:rsidP="00AD3719">
            <w:pPr>
              <w:keepNext/>
              <w:keepLines/>
              <w:spacing w:after="0" w:line="240" w:lineRule="auto"/>
              <w:outlineLvl w:val="4"/>
              <w:rPr>
                <w:rFonts w:cs="Segoe UI"/>
                <w:color w:val="3B3838"/>
              </w:rPr>
            </w:pPr>
            <w:r>
              <w:rPr>
                <w:rFonts w:cs="Segoe UI"/>
                <w:color w:val="3B3838"/>
              </w:rPr>
              <w:t>Microsoft 365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D4B3A7" w14:textId="54BB5C3D" w:rsidR="00AD3719" w:rsidRPr="008F4B43" w:rsidRDefault="003630D7" w:rsidP="00AD3719">
            <w:pPr>
              <w:spacing w:after="0" w:line="240" w:lineRule="auto"/>
              <w:ind w:left="1"/>
              <w:rPr>
                <w:rFonts w:cs="Segoe UI"/>
              </w:rPr>
            </w:pPr>
            <w:hyperlink r:id="rId16" w:history="1">
              <w:r w:rsidR="00AD3719" w:rsidRPr="00F93EBD">
                <w:rPr>
                  <w:rStyle w:val="Hyperlink"/>
                  <w:rFonts w:cs="Segoe UI"/>
                </w:rPr>
                <w:t>https://www.microsoft.com/en-us/microsoft-365?&amp;OCID=AID720919_SEM_lguEsQKG</w:t>
              </w:r>
            </w:hyperlink>
            <w:r w:rsidR="00AD3719">
              <w:rPr>
                <w:rFonts w:cs="Segoe UI"/>
              </w:rPr>
              <w:t xml:space="preserve"> </w:t>
            </w:r>
          </w:p>
        </w:tc>
      </w:tr>
      <w:tr w:rsidR="00AD3719" w:rsidRPr="00F954C8" w14:paraId="42F86B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E819C4" w14:textId="4F472689" w:rsidR="00AD3719" w:rsidRDefault="00AD3719" w:rsidP="00AD3719">
            <w:pPr>
              <w:keepNext/>
              <w:keepLines/>
              <w:spacing w:after="0" w:line="240" w:lineRule="auto"/>
              <w:outlineLvl w:val="4"/>
              <w:rPr>
                <w:rFonts w:cs="Segoe UI"/>
                <w:color w:val="3B3838"/>
              </w:rPr>
            </w:pPr>
            <w:r>
              <w:rPr>
                <w:rFonts w:cs="Segoe UI"/>
                <w:color w:val="3B3838"/>
              </w:rPr>
              <w:t>Microsoft 365 Products and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3152D6" w14:textId="779E2C75" w:rsidR="00AD3719" w:rsidRDefault="00AD3719" w:rsidP="00AD3719">
            <w:pPr>
              <w:keepNext/>
              <w:keepLines/>
              <w:spacing w:after="0" w:line="240" w:lineRule="auto"/>
              <w:outlineLvl w:val="4"/>
              <w:rPr>
                <w:rFonts w:cs="Segoe UI"/>
                <w:color w:val="3B3838"/>
              </w:rPr>
            </w:pPr>
            <w:r>
              <w:rPr>
                <w:rFonts w:cs="Segoe UI"/>
                <w:color w:val="3B3838"/>
              </w:rPr>
              <w:t>Plans and Feature comparisons for Microsoft 365</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43C565" w14:textId="0A1C8AC7" w:rsidR="00AD3719" w:rsidRDefault="003630D7" w:rsidP="00AD3719">
            <w:pPr>
              <w:spacing w:after="0" w:line="240" w:lineRule="auto"/>
              <w:ind w:left="1"/>
            </w:pPr>
            <w:hyperlink r:id="rId17" w:history="1">
              <w:r w:rsidR="00AD3719" w:rsidRPr="00F93EBD">
                <w:rPr>
                  <w:rStyle w:val="Hyperlink"/>
                  <w:rFonts w:cs="Segoe UI"/>
                </w:rPr>
                <w:t>https://www.microsoft.com/en-us/microsoft-365/compare-all-microsoft-365-plans</w:t>
              </w:r>
            </w:hyperlink>
            <w:r w:rsidR="00AD3719">
              <w:rPr>
                <w:rFonts w:cs="Segoe UI"/>
              </w:rPr>
              <w:t xml:space="preserve"> </w:t>
            </w:r>
          </w:p>
        </w:tc>
      </w:tr>
      <w:tr w:rsidR="00AD3719" w:rsidRPr="00F954C8" w14:paraId="12B0A20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59E5B" w14:textId="1D44A7F5" w:rsidR="00AD3719" w:rsidRDefault="00AD3719" w:rsidP="00AD3719">
            <w:pPr>
              <w:keepNext/>
              <w:keepLines/>
              <w:spacing w:after="0" w:line="240" w:lineRule="auto"/>
              <w:outlineLvl w:val="4"/>
              <w:rPr>
                <w:rFonts w:cs="Segoe UI"/>
                <w:color w:val="3B3838"/>
              </w:rPr>
            </w:pPr>
            <w:r>
              <w:rPr>
                <w:rFonts w:cs="Segoe UI"/>
                <w:color w:val="3B3838"/>
              </w:rPr>
              <w:t>Office 365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98E7FE" w14:textId="6DEC2B6E" w:rsidR="00AD3719" w:rsidRDefault="00AD3719" w:rsidP="00AD3719">
            <w:pPr>
              <w:keepNext/>
              <w:keepLines/>
              <w:spacing w:after="0" w:line="240" w:lineRule="auto"/>
              <w:outlineLvl w:val="4"/>
              <w:rPr>
                <w:rFonts w:cs="Segoe UI"/>
                <w:color w:val="3B3838"/>
              </w:rPr>
            </w:pPr>
            <w:r>
              <w:rPr>
                <w:rFonts w:cs="Segoe UI"/>
                <w:color w:val="3B3838"/>
              </w:rPr>
              <w:t>Office 365 Enterprise Plan Comparison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08DA6E" w14:textId="184B1B77" w:rsidR="00AD3719" w:rsidRDefault="003630D7" w:rsidP="00AD3719">
            <w:pPr>
              <w:spacing w:after="0" w:line="240" w:lineRule="auto"/>
              <w:ind w:left="1"/>
            </w:pPr>
            <w:hyperlink r:id="rId18" w:history="1">
              <w:r w:rsidR="00AD3719" w:rsidRPr="00F93EBD">
                <w:rPr>
                  <w:rStyle w:val="Hyperlink"/>
                  <w:rFonts w:cs="Segoe UI"/>
                </w:rPr>
                <w:t>https://products.office.com/en-us/business/compare-more-office-365-for-business-plans</w:t>
              </w:r>
            </w:hyperlink>
            <w:r w:rsidR="00AD3719">
              <w:rPr>
                <w:rFonts w:cs="Segoe UI"/>
              </w:rPr>
              <w:t xml:space="preserve"> </w:t>
            </w:r>
          </w:p>
        </w:tc>
      </w:tr>
      <w:tr w:rsidR="00AD3719" w:rsidRPr="00F954C8" w14:paraId="7BCED1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A30FAB" w14:textId="5FE42F44" w:rsidR="00AD3719" w:rsidRDefault="00AD3719" w:rsidP="00AD3719">
            <w:pPr>
              <w:keepNext/>
              <w:keepLines/>
              <w:spacing w:after="0" w:line="240" w:lineRule="auto"/>
              <w:outlineLvl w:val="4"/>
              <w:rPr>
                <w:rFonts w:cs="Segoe UI"/>
                <w:color w:val="3B3838"/>
              </w:rPr>
            </w:pPr>
            <w:r>
              <w:rPr>
                <w:rFonts w:cs="Segoe UI"/>
                <w:color w:val="3B3838"/>
              </w:rPr>
              <w:t xml:space="preserve">Office </w:t>
            </w:r>
            <w:r w:rsidR="00D718BC">
              <w:rPr>
                <w:rFonts w:cs="Segoe UI"/>
                <w:color w:val="3B3838"/>
              </w:rPr>
              <w:t>documentation for admins and IT professionals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9CD5E2" w14:textId="29422291" w:rsidR="00AD3719" w:rsidRDefault="00AD3719" w:rsidP="00AD3719">
            <w:pPr>
              <w:keepNext/>
              <w:keepLines/>
              <w:spacing w:after="0" w:line="240" w:lineRule="auto"/>
              <w:outlineLvl w:val="4"/>
              <w:rPr>
                <w:rFonts w:cs="Segoe UI"/>
                <w:color w:val="3B3838"/>
              </w:rPr>
            </w:pPr>
            <w:r>
              <w:rPr>
                <w:rFonts w:cs="Segoe UI"/>
                <w:color w:val="3B3838"/>
              </w:rPr>
              <w:t>Documentation for Office</w:t>
            </w:r>
            <w:r w:rsidR="00D718BC">
              <w:rPr>
                <w:rFonts w:cs="Segoe UI"/>
                <w:color w:val="3B3838"/>
              </w:rPr>
              <w:t xml:space="preserve"> products and services. Both on-premises and </w:t>
            </w:r>
            <w:proofErr w:type="spellStart"/>
            <w:r w:rsidR="00D718BC">
              <w:rPr>
                <w:rFonts w:cs="Segoe UI"/>
                <w:color w:val="3B3838"/>
              </w:rPr>
              <w:t>ain</w:t>
            </w:r>
            <w:proofErr w:type="spellEnd"/>
            <w:r w:rsidR="00D718BC">
              <w:rPr>
                <w:rFonts w:cs="Segoe UI"/>
                <w:color w:val="3B3838"/>
              </w:rPr>
              <w:t xml:space="preserve"> the cloud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612DF" w14:textId="05D37D91" w:rsidR="00AD3719" w:rsidRDefault="003630D7" w:rsidP="00AD3719">
            <w:pPr>
              <w:spacing w:after="0" w:line="240" w:lineRule="auto"/>
              <w:ind w:left="1"/>
            </w:pPr>
            <w:hyperlink r:id="rId19" w:anchor="pivot=home&amp;panel=home-all" w:history="1">
              <w:r w:rsidR="00AD3719" w:rsidRPr="00F93EBD">
                <w:rPr>
                  <w:rStyle w:val="Hyperlink"/>
                  <w:rFonts w:cs="Segoe UI"/>
                </w:rPr>
                <w:t>https://docs.microsoft.com/en-us/office/admins-itprofessionals#pivot=home&amp;panel=home-all</w:t>
              </w:r>
            </w:hyperlink>
            <w:r w:rsidR="00AD3719">
              <w:rPr>
                <w:rFonts w:cs="Segoe UI"/>
              </w:rPr>
              <w:t xml:space="preserve"> </w:t>
            </w:r>
          </w:p>
        </w:tc>
      </w:tr>
      <w:tr w:rsidR="00AD3719" w:rsidRPr="00F954C8" w14:paraId="6BDE467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10165E" w14:textId="4942D8EA" w:rsidR="00AD3719" w:rsidRDefault="00AD3719" w:rsidP="00AD3719">
            <w:pPr>
              <w:keepNext/>
              <w:keepLines/>
              <w:spacing w:after="0" w:line="240" w:lineRule="auto"/>
              <w:outlineLvl w:val="4"/>
              <w:rPr>
                <w:rFonts w:cs="Segoe UI"/>
                <w:color w:val="3B3838"/>
              </w:rPr>
            </w:pPr>
            <w:r>
              <w:rPr>
                <w:rFonts w:cs="Segoe UI"/>
                <w:color w:val="3B3838"/>
              </w:rPr>
              <w:t>Office 365 Service Descriptions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36E7D8" w14:textId="24886925" w:rsidR="00AD3719" w:rsidRDefault="00AD3719" w:rsidP="00AD3719">
            <w:pPr>
              <w:keepNext/>
              <w:keepLines/>
              <w:spacing w:after="0" w:line="240" w:lineRule="auto"/>
              <w:outlineLvl w:val="4"/>
              <w:rPr>
                <w:rFonts w:cs="Segoe UI"/>
                <w:color w:val="3B3838"/>
              </w:rPr>
            </w:pPr>
            <w:r>
              <w:rPr>
                <w:rFonts w:cs="Segoe UI"/>
                <w:color w:val="3B3838"/>
              </w:rPr>
              <w:t>Office 365 Service Descriptions. All the details about the various services and the features included.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91F30" w14:textId="203665A5" w:rsidR="00AD3719" w:rsidRDefault="003630D7" w:rsidP="00AD3719">
            <w:pPr>
              <w:spacing w:after="0" w:line="240" w:lineRule="auto"/>
              <w:ind w:left="1"/>
            </w:pPr>
            <w:hyperlink r:id="rId20" w:history="1">
              <w:r w:rsidR="00AD3719" w:rsidRPr="00F93EBD">
                <w:rPr>
                  <w:rStyle w:val="Hyperlink"/>
                  <w:rFonts w:cs="Segoe UI"/>
                </w:rPr>
                <w:t>http://Office365sd.com</w:t>
              </w:r>
            </w:hyperlink>
            <w:r w:rsidR="00AD3719">
              <w:rPr>
                <w:rFonts w:cs="Segoe UI"/>
              </w:rPr>
              <w:t xml:space="preserve"> </w:t>
            </w:r>
          </w:p>
        </w:tc>
      </w:tr>
      <w:tr w:rsidR="00AD3719" w:rsidRPr="00F954C8" w14:paraId="1E246DE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42C80A" w14:textId="76998890" w:rsidR="00AD3719" w:rsidRDefault="00AD3719" w:rsidP="00AD3719">
            <w:pPr>
              <w:keepNext/>
              <w:keepLines/>
              <w:spacing w:after="0" w:line="240" w:lineRule="auto"/>
              <w:outlineLvl w:val="4"/>
              <w:rPr>
                <w:rFonts w:cs="Segoe UI"/>
                <w:color w:val="3B3838"/>
              </w:rPr>
            </w:pPr>
            <w:r>
              <w:rPr>
                <w:rFonts w:cs="Segoe UI"/>
                <w:color w:val="3B3838"/>
              </w:rPr>
              <w:t>Enterprise Mobility + Security</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010C6A" w14:textId="7B19055A" w:rsidR="00AD3719" w:rsidRDefault="00AD3719" w:rsidP="00AD3719">
            <w:pPr>
              <w:keepNext/>
              <w:keepLines/>
              <w:spacing w:after="0" w:line="240" w:lineRule="auto"/>
              <w:outlineLvl w:val="4"/>
              <w:rPr>
                <w:rFonts w:cs="Segoe UI"/>
                <w:color w:val="3B3838"/>
              </w:rPr>
            </w:pPr>
            <w:r>
              <w:rPr>
                <w:rFonts w:cs="Segoe UI"/>
                <w:color w:val="3B3838"/>
              </w:rPr>
              <w:t>Enterprise Mobility + Security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45FDBF" w14:textId="09EF5671" w:rsidR="00AD3719" w:rsidRDefault="003630D7" w:rsidP="00AD3719">
            <w:pPr>
              <w:spacing w:after="0" w:line="240" w:lineRule="auto"/>
              <w:ind w:left="1"/>
            </w:pPr>
            <w:hyperlink r:id="rId21" w:history="1">
              <w:r w:rsidR="00AD3719" w:rsidRPr="00F93EBD">
                <w:rPr>
                  <w:rStyle w:val="Hyperlink"/>
                  <w:rFonts w:cs="Segoe UI"/>
                </w:rPr>
                <w:t>https://www.microsoft.com/en-us/cloud-platform/enterprise-mobility-security</w:t>
              </w:r>
            </w:hyperlink>
            <w:r w:rsidR="00AD3719">
              <w:rPr>
                <w:rFonts w:cs="Segoe UI"/>
              </w:rPr>
              <w:t xml:space="preserve"> </w:t>
            </w:r>
          </w:p>
        </w:tc>
      </w:tr>
      <w:tr w:rsidR="00AD3719" w:rsidRPr="00F954C8" w14:paraId="34AB4CA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B6A9BD" w14:textId="2AA8D406" w:rsidR="00AD3719" w:rsidRDefault="00AD3719" w:rsidP="00AD3719">
            <w:pPr>
              <w:keepNext/>
              <w:keepLines/>
              <w:spacing w:after="0" w:line="240" w:lineRule="auto"/>
              <w:outlineLvl w:val="4"/>
              <w:rPr>
                <w:rFonts w:cs="Segoe UI"/>
                <w:color w:val="3B3838"/>
              </w:rPr>
            </w:pPr>
            <w:r>
              <w:rPr>
                <w:rFonts w:cs="Segoe UI"/>
                <w:color w:val="3B3838"/>
              </w:rPr>
              <w:t>Enterprise Mobility + Security Feature Comparison</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9A9DA3" w14:textId="29DAC1D9" w:rsidR="00AD3719" w:rsidRDefault="00AD3719" w:rsidP="00AD3719">
            <w:pPr>
              <w:keepNext/>
              <w:keepLines/>
              <w:spacing w:after="0" w:line="240" w:lineRule="auto"/>
              <w:outlineLvl w:val="4"/>
              <w:rPr>
                <w:rFonts w:cs="Segoe UI"/>
                <w:color w:val="3B3838"/>
              </w:rPr>
            </w:pPr>
            <w:r>
              <w:rPr>
                <w:rFonts w:cs="Segoe UI"/>
                <w:color w:val="3B3838"/>
              </w:rPr>
              <w:t>List of EMS features (as well as pricing) comparing E3 to E5. Also contains links to more details about most of the services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9E5838" w14:textId="484B693D" w:rsidR="00AD3719" w:rsidRDefault="003630D7" w:rsidP="00AD3719">
            <w:pPr>
              <w:spacing w:after="0" w:line="240" w:lineRule="auto"/>
              <w:ind w:left="1"/>
            </w:pPr>
            <w:hyperlink r:id="rId22" w:history="1">
              <w:r w:rsidR="00AD3719" w:rsidRPr="00F93EBD">
                <w:rPr>
                  <w:rStyle w:val="Hyperlink"/>
                  <w:rFonts w:cs="Segoe UI"/>
                </w:rPr>
                <w:t>https://www.microsoft.com/en-us/cloud-platform/enterprise-mobility-security-pricing</w:t>
              </w:r>
            </w:hyperlink>
            <w:r w:rsidR="00AD3719">
              <w:rPr>
                <w:rFonts w:cs="Segoe UI"/>
              </w:rPr>
              <w:t xml:space="preserve"> </w:t>
            </w:r>
          </w:p>
        </w:tc>
      </w:tr>
      <w:tr w:rsidR="00AD3719" w:rsidRPr="00F954C8" w14:paraId="5AD3DBD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A78580" w14:textId="0CA58812" w:rsidR="00AD3719" w:rsidRDefault="00AD3719" w:rsidP="00AD3719">
            <w:pPr>
              <w:keepNext/>
              <w:keepLines/>
              <w:spacing w:after="0" w:line="240" w:lineRule="auto"/>
              <w:outlineLvl w:val="4"/>
              <w:rPr>
                <w:rFonts w:cs="Segoe UI"/>
                <w:color w:val="3B3838"/>
              </w:rPr>
            </w:pPr>
            <w:r>
              <w:rPr>
                <w:rFonts w:cs="Segoe UI"/>
                <w:color w:val="3B3838"/>
              </w:rPr>
              <w:t>Windows 10 Autopilot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B937FF" w14:textId="174FEB23" w:rsidR="00AD3719" w:rsidRDefault="00AD3719" w:rsidP="00AD3719">
            <w:pPr>
              <w:keepNext/>
              <w:keepLines/>
              <w:spacing w:after="0" w:line="240" w:lineRule="auto"/>
              <w:outlineLvl w:val="4"/>
              <w:rPr>
                <w:rFonts w:cs="Segoe UI"/>
                <w:color w:val="3B3838"/>
              </w:rPr>
            </w:pPr>
            <w:r>
              <w:rPr>
                <w:rFonts w:cs="Segoe UI"/>
                <w:color w:val="3B3838"/>
              </w:rPr>
              <w:t>Over</w:t>
            </w:r>
            <w:r w:rsidR="00FD2FE4">
              <w:rPr>
                <w:rFonts w:cs="Segoe UI"/>
                <w:color w:val="3B3838"/>
              </w:rPr>
              <w:t>view</w:t>
            </w:r>
            <w:r>
              <w:rPr>
                <w:rFonts w:cs="Segoe UI"/>
                <w:color w:val="3B3838"/>
              </w:rPr>
              <w:t xml:space="preserve"> of Windows Autopilot and navigation to additional documentation about Autopilot</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6A609D3" w14:textId="56EF412E" w:rsidR="00AD3719" w:rsidRDefault="003630D7" w:rsidP="00AD3719">
            <w:pPr>
              <w:spacing w:after="0" w:line="240" w:lineRule="auto"/>
              <w:ind w:left="1"/>
            </w:pPr>
            <w:hyperlink r:id="rId23" w:history="1">
              <w:r w:rsidR="00AD3719" w:rsidRPr="00F93EBD">
                <w:rPr>
                  <w:rStyle w:val="Hyperlink"/>
                  <w:rFonts w:cs="Segoe UI"/>
                </w:rPr>
                <w:t>https://docs.microsoft.com/en-us/windows/deployment/windows-autopilot/windows-10-autopilot</w:t>
              </w:r>
            </w:hyperlink>
            <w:r w:rsidR="00AD3719">
              <w:rPr>
                <w:rFonts w:cs="Segoe UI"/>
              </w:rPr>
              <w:t xml:space="preserve"> </w:t>
            </w:r>
          </w:p>
        </w:tc>
      </w:tr>
      <w:tr w:rsidR="00AD3719" w:rsidRPr="00F954C8" w14:paraId="33666D01"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952C99" w14:textId="7B70960D" w:rsidR="00AD3719" w:rsidRDefault="00AD3719" w:rsidP="00AD3719">
            <w:pPr>
              <w:keepNext/>
              <w:keepLines/>
              <w:spacing w:after="0" w:line="240" w:lineRule="auto"/>
              <w:outlineLvl w:val="4"/>
              <w:rPr>
                <w:rFonts w:cs="Segoe UI"/>
                <w:color w:val="3B3838"/>
              </w:rPr>
            </w:pPr>
            <w:r>
              <w:rPr>
                <w:rFonts w:cs="Segoe UI"/>
                <w:color w:val="3B3838"/>
              </w:rPr>
              <w:t>Microsoft Surface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DCCCC9" w14:textId="293976FF" w:rsidR="00AD3719" w:rsidRDefault="00AD3719" w:rsidP="00AD3719">
            <w:pPr>
              <w:keepNext/>
              <w:keepLines/>
              <w:spacing w:after="0" w:line="240" w:lineRule="auto"/>
              <w:outlineLvl w:val="4"/>
              <w:rPr>
                <w:rFonts w:cs="Segoe UI"/>
                <w:color w:val="3B3838"/>
              </w:rPr>
            </w:pPr>
            <w:r>
              <w:rPr>
                <w:rFonts w:cs="Segoe UI"/>
                <w:color w:val="3B3838"/>
              </w:rPr>
              <w:t>Home of the Surface devices family</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96DB4C" w14:textId="77777777" w:rsidR="00AD3719" w:rsidRDefault="003630D7" w:rsidP="00AD3719">
            <w:pPr>
              <w:spacing w:after="0" w:line="240" w:lineRule="auto"/>
              <w:ind w:left="1"/>
              <w:rPr>
                <w:rFonts w:cs="Segoe UI"/>
              </w:rPr>
            </w:pPr>
            <w:hyperlink r:id="rId24" w:history="1">
              <w:r w:rsidR="00AD3719" w:rsidRPr="00157DD4">
                <w:rPr>
                  <w:rStyle w:val="Hyperlink"/>
                  <w:rFonts w:cs="Segoe UI"/>
                </w:rPr>
                <w:t>https://www.microsoft.com/en-us/surface</w:t>
              </w:r>
            </w:hyperlink>
          </w:p>
          <w:p w14:paraId="4BA927BD" w14:textId="77777777" w:rsidR="00AD3719" w:rsidRDefault="00AD3719" w:rsidP="00AD3719">
            <w:pPr>
              <w:spacing w:after="0" w:line="240" w:lineRule="auto"/>
              <w:ind w:left="1"/>
            </w:pPr>
          </w:p>
        </w:tc>
      </w:tr>
      <w:tr w:rsidR="00AD3719" w:rsidRPr="00F954C8" w14:paraId="7D3C7719"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E8B7D7" w14:textId="13B1E2E9" w:rsidR="00AD3719" w:rsidRDefault="00AD3719" w:rsidP="00AD3719">
            <w:pPr>
              <w:keepNext/>
              <w:keepLines/>
              <w:spacing w:after="0" w:line="240" w:lineRule="auto"/>
              <w:outlineLvl w:val="4"/>
              <w:rPr>
                <w:rFonts w:cs="Segoe UI"/>
                <w:color w:val="3B3838"/>
              </w:rPr>
            </w:pPr>
            <w:r>
              <w:rPr>
                <w:rFonts w:cs="Segoe UI"/>
                <w:color w:val="3B3838"/>
              </w:rPr>
              <w:t>Microsoft Surface Hub</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E16BE6" w14:textId="2A5ABC9E" w:rsidR="00AD3719" w:rsidRDefault="00AD3719" w:rsidP="00AD3719">
            <w:pPr>
              <w:keepNext/>
              <w:keepLines/>
              <w:spacing w:after="0" w:line="240" w:lineRule="auto"/>
              <w:outlineLvl w:val="4"/>
              <w:rPr>
                <w:rFonts w:cs="Segoe UI"/>
                <w:color w:val="3B3838"/>
              </w:rPr>
            </w:pPr>
            <w:r>
              <w:rPr>
                <w:rFonts w:cs="Segoe UI"/>
                <w:color w:val="3B3838"/>
              </w:rPr>
              <w:t>Home for the Microsoft Surface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F54A9F" w14:textId="7602C72C" w:rsidR="00AD3719" w:rsidRDefault="003630D7" w:rsidP="00AD3719">
            <w:pPr>
              <w:spacing w:after="0" w:line="240" w:lineRule="auto"/>
              <w:ind w:left="1"/>
            </w:pPr>
            <w:hyperlink r:id="rId25" w:history="1">
              <w:r w:rsidR="00AD3719" w:rsidRPr="00F93EBD">
                <w:rPr>
                  <w:rStyle w:val="Hyperlink"/>
                  <w:rFonts w:cs="Segoe UI"/>
                </w:rPr>
                <w:t>https://www.microsoft.com/en-us/surface/business/surface-hub</w:t>
              </w:r>
            </w:hyperlink>
            <w:r w:rsidR="00AD3719">
              <w:rPr>
                <w:rFonts w:cs="Segoe UI"/>
              </w:rPr>
              <w:t xml:space="preserve"> </w:t>
            </w:r>
          </w:p>
        </w:tc>
      </w:tr>
      <w:tr w:rsidR="00AD3719" w:rsidRPr="00F954C8" w14:paraId="5E65D6B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DF45FC" w14:textId="03EA507F" w:rsidR="00AD3719" w:rsidRDefault="00AD3719" w:rsidP="00AD3719">
            <w:pPr>
              <w:keepNext/>
              <w:keepLines/>
              <w:spacing w:after="0" w:line="240" w:lineRule="auto"/>
              <w:outlineLvl w:val="4"/>
              <w:rPr>
                <w:rFonts w:cs="Segoe UI"/>
                <w:color w:val="3B3838"/>
              </w:rPr>
            </w:pPr>
            <w:r>
              <w:rPr>
                <w:rFonts w:cs="Segoe UI"/>
                <w:color w:val="3B3838"/>
              </w:rPr>
              <w:t>Dynamics 365 for Sales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C8C8CBE" w14:textId="4F1EC5D8" w:rsidR="00AD3719" w:rsidRDefault="00AD3719" w:rsidP="00AD3719">
            <w:pPr>
              <w:keepNext/>
              <w:keepLines/>
              <w:spacing w:after="0" w:line="240" w:lineRule="auto"/>
              <w:outlineLvl w:val="4"/>
              <w:rPr>
                <w:rFonts w:cs="Segoe UI"/>
                <w:color w:val="3B3838"/>
              </w:rPr>
            </w:pPr>
            <w:r w:rsidRPr="00554F2B">
              <w:rPr>
                <w:rFonts w:cs="Segoe UI"/>
                <w:color w:val="3B3838"/>
              </w:rPr>
              <w:t>Overview of Sales and Sales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0037B3" w14:textId="3F3A4359" w:rsidR="00AD3719" w:rsidRDefault="003630D7" w:rsidP="00AD3719">
            <w:pPr>
              <w:spacing w:after="0" w:line="240" w:lineRule="auto"/>
              <w:ind w:left="1"/>
            </w:pPr>
            <w:hyperlink r:id="rId26" w:history="1">
              <w:r w:rsidR="00AD3719" w:rsidRPr="00F93EBD">
                <w:rPr>
                  <w:rStyle w:val="Hyperlink"/>
                  <w:rFonts w:cs="Segoe UI"/>
                </w:rPr>
                <w:t>https://docs.microsoft.com/en-us/dynamics365/customer-engagement/sales-enterprise/overview</w:t>
              </w:r>
            </w:hyperlink>
          </w:p>
        </w:tc>
      </w:tr>
      <w:tr w:rsidR="00C2260A" w:rsidRPr="00F954C8" w14:paraId="734E054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0BBF896" w14:textId="7093F727"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Apps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63C7AF2" w14:textId="777D8F19"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Apps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9455154" w14:textId="26E79CB5" w:rsidR="00C2260A" w:rsidRPr="00C2260A" w:rsidRDefault="00C2260A" w:rsidP="00C2260A">
            <w:pPr>
              <w:spacing w:after="0" w:line="240" w:lineRule="auto"/>
              <w:ind w:left="1"/>
            </w:pPr>
            <w:hyperlink r:id="rId27" w:history="1">
              <w:r w:rsidRPr="00C2260A">
                <w:rPr>
                  <w:rStyle w:val="Hyperlink"/>
                </w:rPr>
                <w:t>https://docs.microsoft.com/en-us/powerapps/</w:t>
              </w:r>
            </w:hyperlink>
          </w:p>
        </w:tc>
      </w:tr>
      <w:tr w:rsidR="00C2260A" w:rsidRPr="00F954C8" w14:paraId="1001CDB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34CF7C0" w14:textId="1E739184"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Platform</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AC94EC1" w14:textId="52A22C8D"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Platform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DEF8F7" w14:textId="3293EE85" w:rsidR="00C2260A" w:rsidRPr="00C2260A" w:rsidRDefault="00C2260A" w:rsidP="00C2260A">
            <w:pPr>
              <w:spacing w:after="0" w:line="240" w:lineRule="auto"/>
              <w:ind w:left="1"/>
            </w:pPr>
            <w:hyperlink r:id="rId28" w:history="1">
              <w:r w:rsidRPr="00C2260A">
                <w:rPr>
                  <w:rStyle w:val="Hyperlink"/>
                </w:rPr>
                <w:t>https://docs.microsoft.com/en-us/powerapps/</w:t>
              </w:r>
            </w:hyperlink>
          </w:p>
        </w:tc>
      </w:tr>
      <w:tr w:rsidR="00C2260A" w:rsidRPr="00F954C8" w14:paraId="48CA2545"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20D3F5" w14:textId="7032413A" w:rsidR="00C2260A" w:rsidRPr="00C2260A" w:rsidRDefault="00C2260A" w:rsidP="00C2260A">
            <w:pPr>
              <w:keepNext/>
              <w:keepLines/>
              <w:spacing w:after="0" w:line="240" w:lineRule="auto"/>
              <w:outlineLvl w:val="4"/>
              <w:rPr>
                <w:rFonts w:cs="Segoe UI"/>
                <w:color w:val="3B3838"/>
              </w:rPr>
            </w:pPr>
            <w:r w:rsidRPr="00C2260A">
              <w:rPr>
                <w:rFonts w:cs="Segoe UI"/>
                <w:color w:val="3B3838"/>
              </w:rPr>
              <w:t xml:space="preserve">Power Automate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7051D8" w14:textId="52FD30E6"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Automate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009E6B" w14:textId="5649D7DF" w:rsidR="00C2260A" w:rsidRPr="00C2260A" w:rsidRDefault="00C2260A" w:rsidP="00C2260A">
            <w:pPr>
              <w:spacing w:after="0" w:line="240" w:lineRule="auto"/>
              <w:ind w:left="1"/>
            </w:pPr>
            <w:hyperlink r:id="rId29" w:history="1">
              <w:r w:rsidRPr="00C2260A">
                <w:rPr>
                  <w:rStyle w:val="Hyperlink"/>
                </w:rPr>
                <w:t>https://docs.microsoft.com/en-us/power-automate/</w:t>
              </w:r>
            </w:hyperlink>
          </w:p>
        </w:tc>
      </w:tr>
      <w:tr w:rsidR="00C2260A" w:rsidRPr="00F954C8" w14:paraId="4922D5FF"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1575D5" w14:textId="69EB6A90"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Virtual Agent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563E93" w14:textId="07640D61"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Virtual Agent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AB7136" w14:textId="2461E768" w:rsidR="00C2260A" w:rsidRPr="00C2260A" w:rsidRDefault="00C2260A" w:rsidP="00C2260A">
            <w:pPr>
              <w:spacing w:after="0" w:line="240" w:lineRule="auto"/>
              <w:ind w:left="1"/>
            </w:pPr>
            <w:hyperlink r:id="rId30" w:history="1">
              <w:r w:rsidRPr="00C2260A">
                <w:rPr>
                  <w:rStyle w:val="Hyperlink"/>
                </w:rPr>
                <w:t>https://docs.microsoft.com/en-us/power-virtual-agents/</w:t>
              </w:r>
            </w:hyperlink>
          </w:p>
        </w:tc>
      </w:tr>
      <w:tr w:rsidR="00C2260A" w:rsidRPr="00F954C8" w14:paraId="55A32E3F"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A6DABA" w14:textId="5AF737DA"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BI</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21FB39" w14:textId="59269371" w:rsidR="00C2260A" w:rsidRPr="00C2260A" w:rsidRDefault="00C2260A" w:rsidP="00C2260A">
            <w:pPr>
              <w:keepNext/>
              <w:keepLines/>
              <w:spacing w:after="0" w:line="240" w:lineRule="auto"/>
              <w:outlineLvl w:val="4"/>
              <w:rPr>
                <w:rFonts w:cs="Segoe UI"/>
                <w:color w:val="3B3838"/>
              </w:rPr>
            </w:pPr>
            <w:r w:rsidRPr="00C2260A">
              <w:rPr>
                <w:rFonts w:cs="Segoe UI"/>
                <w:color w:val="3B3838"/>
              </w:rPr>
              <w:t>Power BI Documentation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0AF7188" w14:textId="37F32972" w:rsidR="00C2260A" w:rsidRPr="00C2260A" w:rsidRDefault="00C2260A" w:rsidP="00C2260A">
            <w:pPr>
              <w:spacing w:after="0" w:line="240" w:lineRule="auto"/>
              <w:ind w:left="1"/>
            </w:pPr>
            <w:hyperlink r:id="rId31" w:history="1">
              <w:r w:rsidRPr="00C2260A">
                <w:rPr>
                  <w:rStyle w:val="Hyperlink"/>
                </w:rPr>
                <w:t>https://docs.microsoft.com/en-us/power-bi/</w:t>
              </w:r>
            </w:hyperlink>
          </w:p>
        </w:tc>
      </w:tr>
      <w:tr w:rsidR="00C2260A" w:rsidRPr="00F954C8" w14:paraId="05762210"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EC8E00" w14:textId="1DB96D71" w:rsidR="00C2260A" w:rsidRDefault="00C2260A" w:rsidP="00C2260A">
            <w:pPr>
              <w:keepNext/>
              <w:keepLines/>
              <w:spacing w:after="0" w:line="240" w:lineRule="auto"/>
              <w:outlineLvl w:val="4"/>
              <w:rPr>
                <w:rFonts w:cs="Segoe UI"/>
                <w:color w:val="3B3838"/>
              </w:rPr>
            </w:pPr>
            <w:r>
              <w:rPr>
                <w:rFonts w:cs="Segoe UI"/>
                <w:color w:val="3B3838"/>
              </w:rPr>
              <w:t>Azure Networking</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108DBD" w14:textId="7977E73C" w:rsidR="00C2260A" w:rsidRPr="00554F2B" w:rsidRDefault="00C2260A" w:rsidP="00C2260A">
            <w:pPr>
              <w:keepNext/>
              <w:keepLines/>
              <w:spacing w:after="0" w:line="240" w:lineRule="auto"/>
              <w:outlineLvl w:val="4"/>
              <w:rPr>
                <w:rFonts w:cs="Segoe UI"/>
                <w:color w:val="3B3838"/>
              </w:rPr>
            </w:pPr>
            <w:r w:rsidRPr="001A3756">
              <w:rPr>
                <w:rFonts w:cs="Segoe UI"/>
                <w:color w:val="3B3838"/>
              </w:rPr>
              <w:t>Choose a solution for connecting an on-premises network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1A492D" w14:textId="6BDF9900" w:rsidR="00C2260A" w:rsidRDefault="00C2260A" w:rsidP="00C2260A">
            <w:pPr>
              <w:spacing w:after="0" w:line="240" w:lineRule="auto"/>
              <w:ind w:left="1"/>
            </w:pPr>
            <w:hyperlink r:id="rId32" w:history="1">
              <w:r w:rsidRPr="0039365F">
                <w:rPr>
                  <w:rStyle w:val="Hyperlink"/>
                </w:rPr>
                <w:t>https://docs.microsoft.com/en-us/azure/architecture/reference-architectures/hybrid-networking/</w:t>
              </w:r>
            </w:hyperlink>
            <w:r>
              <w:t xml:space="preserve"> </w:t>
            </w:r>
          </w:p>
        </w:tc>
      </w:tr>
      <w:tr w:rsidR="00C2260A" w:rsidRPr="00F954C8" w14:paraId="079FCC9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2CEF7E5" w14:textId="4869D1D1" w:rsidR="00C2260A" w:rsidRDefault="00C2260A" w:rsidP="00C2260A">
            <w:pPr>
              <w:keepNext/>
              <w:keepLines/>
              <w:spacing w:after="0" w:line="240" w:lineRule="auto"/>
              <w:outlineLvl w:val="4"/>
              <w:rPr>
                <w:rFonts w:cs="Segoe UI"/>
                <w:color w:val="3B3838"/>
              </w:rPr>
            </w:pPr>
            <w:r>
              <w:rPr>
                <w:rFonts w:cs="Segoe UI"/>
                <w:color w:val="3B3838"/>
              </w:rPr>
              <w:t>Azure Migrate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08D1E0" w14:textId="4758F0AC" w:rsidR="00C2260A" w:rsidRPr="00554F2B" w:rsidRDefault="00C2260A" w:rsidP="00C2260A">
            <w:pPr>
              <w:keepNext/>
              <w:keepLines/>
              <w:spacing w:after="0" w:line="240" w:lineRule="auto"/>
              <w:outlineLvl w:val="4"/>
              <w:rPr>
                <w:rFonts w:cs="Segoe UI"/>
                <w:color w:val="3B3838"/>
              </w:rPr>
            </w:pPr>
            <w:r>
              <w:rPr>
                <w:rFonts w:cs="Segoe UI"/>
                <w:color w:val="3B3838"/>
              </w:rPr>
              <w:t>Migration Servers and Data to Azure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68555E" w14:textId="26850328" w:rsidR="00C2260A" w:rsidRDefault="00C2260A" w:rsidP="00C2260A">
            <w:pPr>
              <w:spacing w:after="0" w:line="240" w:lineRule="auto"/>
              <w:ind w:left="1"/>
            </w:pPr>
            <w:hyperlink r:id="rId33" w:history="1">
              <w:r w:rsidRPr="0039365F">
                <w:rPr>
                  <w:rStyle w:val="Hyperlink"/>
                </w:rPr>
                <w:t>https://docs.microsoft.com/en-us/azure/migrate/</w:t>
              </w:r>
            </w:hyperlink>
            <w:r>
              <w:t xml:space="preserve"> </w:t>
            </w:r>
          </w:p>
        </w:tc>
      </w:tr>
      <w:tr w:rsidR="00C2260A" w:rsidRPr="00F954C8" w14:paraId="0CBA2993"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4A042B" w14:textId="2BD89148" w:rsidR="00C2260A" w:rsidRDefault="00C2260A" w:rsidP="00C2260A">
            <w:pPr>
              <w:keepNext/>
              <w:keepLines/>
              <w:spacing w:after="0" w:line="240" w:lineRule="auto"/>
              <w:outlineLvl w:val="4"/>
              <w:rPr>
                <w:rFonts w:cs="Segoe UI"/>
                <w:color w:val="3B3838"/>
              </w:rPr>
            </w:pPr>
            <w:r>
              <w:rPr>
                <w:rFonts w:cs="Segoe UI"/>
                <w:color w:val="3B3838"/>
              </w:rPr>
              <w:t>Azure Databases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8EC17C" w14:textId="08C504F2" w:rsidR="00C2260A" w:rsidRPr="00554F2B" w:rsidRDefault="00C2260A" w:rsidP="00C2260A">
            <w:pPr>
              <w:keepNext/>
              <w:keepLines/>
              <w:spacing w:after="0" w:line="240" w:lineRule="auto"/>
              <w:outlineLvl w:val="4"/>
              <w:rPr>
                <w:rFonts w:cs="Segoe UI"/>
                <w:color w:val="3B3838"/>
              </w:rPr>
            </w:pPr>
            <w:r>
              <w:rPr>
                <w:rFonts w:cs="Segoe UI"/>
                <w:color w:val="3B3838"/>
              </w:rPr>
              <w:t>Find the data base product you need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A1800C" w14:textId="6A8A9160" w:rsidR="00C2260A" w:rsidRDefault="00C2260A" w:rsidP="00C2260A">
            <w:pPr>
              <w:spacing w:after="0" w:line="240" w:lineRule="auto"/>
              <w:ind w:left="1"/>
            </w:pPr>
            <w:hyperlink r:id="rId34" w:history="1">
              <w:r w:rsidRPr="0039365F">
                <w:rPr>
                  <w:rStyle w:val="Hyperlink"/>
                </w:rPr>
                <w:t>https://azure.microsoft.com/en-us/product-categories/databases</w:t>
              </w:r>
            </w:hyperlink>
            <w:r>
              <w:t xml:space="preserve"> </w:t>
            </w:r>
          </w:p>
        </w:tc>
      </w:tr>
    </w:tbl>
    <w:p w14:paraId="009E80A6" w14:textId="77777777" w:rsidR="00F954C8" w:rsidRPr="00F954C8" w:rsidRDefault="00F954C8" w:rsidP="00F954C8">
      <w:pPr>
        <w:rPr>
          <w:color w:val="0059A1" w:themeColor="accent1" w:themeShade="BF"/>
          <w:szCs w:val="20"/>
        </w:rPr>
      </w:pPr>
      <w:r w:rsidRPr="00F954C8">
        <w:rPr>
          <w:szCs w:val="20"/>
        </w:rPr>
        <w:lastRenderedPageBreak/>
        <w:br w:type="page"/>
      </w:r>
    </w:p>
    <w:p w14:paraId="5BBA0697" w14:textId="314450D4" w:rsidR="00F954C8" w:rsidRPr="00F954C8" w:rsidRDefault="003E2D5E" w:rsidP="00D53599">
      <w:pPr>
        <w:pStyle w:val="Heading1"/>
      </w:pPr>
      <w:bookmarkStart w:id="60" w:name="_Toc492640612"/>
      <w:bookmarkStart w:id="61" w:name="_Toc492652750"/>
      <w:bookmarkStart w:id="62" w:name="_Toc526154544"/>
      <w:r>
        <w:lastRenderedPageBreak/>
        <w:t>Designing for the Microsoft Cloud</w:t>
      </w:r>
      <w:r w:rsidR="00F954C8" w:rsidRPr="00F954C8">
        <w:t xml:space="preserve"> </w:t>
      </w:r>
      <w:r w:rsidR="00151F3C">
        <w:t xml:space="preserve">whiteboard design session </w:t>
      </w:r>
      <w:r w:rsidR="00FF10C0">
        <w:t>trainer</w:t>
      </w:r>
      <w:r w:rsidR="00F954C8" w:rsidRPr="00F954C8">
        <w:t xml:space="preserve"> guide</w:t>
      </w:r>
      <w:bookmarkEnd w:id="60"/>
      <w:bookmarkEnd w:id="61"/>
      <w:bookmarkEnd w:id="62"/>
    </w:p>
    <w:p w14:paraId="4CFCA123" w14:textId="77777777" w:rsidR="00AE53CE" w:rsidRPr="00F954C8" w:rsidRDefault="00AE53CE" w:rsidP="00AE53CE">
      <w:pPr>
        <w:pStyle w:val="Heading2"/>
      </w:pPr>
      <w:bookmarkStart w:id="63" w:name="_Toc492638971"/>
      <w:bookmarkStart w:id="64" w:name="_Toc492640503"/>
      <w:bookmarkStart w:id="65" w:name="_Toc492640613"/>
      <w:bookmarkStart w:id="66" w:name="_Toc492652751"/>
      <w:bookmarkStart w:id="67" w:name="_Toc510612192"/>
      <w:bookmarkStart w:id="68" w:name="_Toc526154545"/>
      <w:r w:rsidRPr="00F954C8">
        <w:t xml:space="preserve">Step 1: Review the customer case </w:t>
      </w:r>
      <w:proofErr w:type="gramStart"/>
      <w:r w:rsidRPr="00F954C8">
        <w:t>study</w:t>
      </w:r>
      <w:bookmarkEnd w:id="63"/>
      <w:bookmarkEnd w:id="64"/>
      <w:bookmarkEnd w:id="65"/>
      <w:bookmarkEnd w:id="66"/>
      <w:bookmarkEnd w:id="67"/>
      <w:bookmarkEnd w:id="68"/>
      <w:proofErr w:type="gramEnd"/>
    </w:p>
    <w:p w14:paraId="12BE92DC"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 xml:space="preserve">Check in with your table participants to introduce yourself as the </w:t>
      </w:r>
      <w:r>
        <w:rPr>
          <w:rFonts w:eastAsia="Times New Roman" w:cs="Segoe UI"/>
          <w:color w:val="000000"/>
          <w:szCs w:val="20"/>
        </w:rPr>
        <w:t>trainer</w:t>
      </w:r>
      <w:r w:rsidRPr="00F954C8">
        <w:rPr>
          <w:rFonts w:eastAsia="Times New Roman" w:cs="Segoe UI"/>
          <w:color w:val="000000"/>
          <w:szCs w:val="20"/>
        </w:rPr>
        <w:t xml:space="preserve">. </w:t>
      </w:r>
    </w:p>
    <w:p w14:paraId="3414BEEA"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Ask, “What questions do you have about the customer case study?”</w:t>
      </w:r>
    </w:p>
    <w:p w14:paraId="1AECEB4E" w14:textId="77777777" w:rsidR="00AE53CE" w:rsidRPr="00F954C8" w:rsidRDefault="00AE53CE" w:rsidP="00AE53CE">
      <w:pPr>
        <w:numPr>
          <w:ilvl w:val="0"/>
          <w:numId w:val="7"/>
        </w:numPr>
        <w:spacing w:after="0" w:line="240" w:lineRule="auto"/>
        <w:ind w:left="735"/>
        <w:textAlignment w:val="baseline"/>
        <w:rPr>
          <w:rFonts w:eastAsia="Times New Roman" w:cs="Segoe UI"/>
          <w:color w:val="000000"/>
          <w:szCs w:val="20"/>
        </w:rPr>
      </w:pPr>
      <w:r w:rsidRPr="00F954C8">
        <w:rPr>
          <w:rFonts w:eastAsia="Times New Roman" w:cs="Segoe UI"/>
          <w:color w:val="000000"/>
          <w:szCs w:val="20"/>
        </w:rPr>
        <w:t>Briefly review the steps and timeframes of the whiteboard design session.</w:t>
      </w:r>
    </w:p>
    <w:p w14:paraId="0E0BD014" w14:textId="77777777" w:rsidR="00AE53CE" w:rsidRPr="00F954C8" w:rsidRDefault="00AE53CE" w:rsidP="00AE53CE">
      <w:pPr>
        <w:numPr>
          <w:ilvl w:val="0"/>
          <w:numId w:val="7"/>
        </w:numPr>
        <w:spacing w:line="240" w:lineRule="auto"/>
        <w:ind w:left="735"/>
        <w:textAlignment w:val="baseline"/>
        <w:rPr>
          <w:rFonts w:eastAsia="Times New Roman" w:cs="Segoe UI"/>
          <w:color w:val="000000"/>
          <w:szCs w:val="20"/>
        </w:rPr>
      </w:pPr>
      <w:r w:rsidRPr="00F954C8">
        <w:rPr>
          <w:rFonts w:eastAsia="Times New Roman" w:cs="Segoe UI"/>
          <w:color w:val="000000"/>
          <w:szCs w:val="20"/>
        </w:rPr>
        <w:t>Ready, set, go! Let the table participants begin.</w:t>
      </w:r>
    </w:p>
    <w:p w14:paraId="763A4057" w14:textId="77777777" w:rsidR="00AE53CE" w:rsidRPr="00F954C8" w:rsidRDefault="00AE53CE" w:rsidP="00AE53CE">
      <w:pPr>
        <w:pStyle w:val="Heading2"/>
      </w:pPr>
      <w:bookmarkStart w:id="69" w:name="_Toc492638972"/>
      <w:bookmarkStart w:id="70" w:name="_Toc492640504"/>
      <w:bookmarkStart w:id="71" w:name="_Toc492640614"/>
      <w:bookmarkStart w:id="72" w:name="_Toc492652752"/>
      <w:bookmarkStart w:id="73" w:name="_Toc510612193"/>
      <w:bookmarkStart w:id="74" w:name="_Toc526154546"/>
      <w:r w:rsidRPr="00F954C8">
        <w:t xml:space="preserve">Step 2: Design </w:t>
      </w:r>
      <w:r>
        <w:t xml:space="preserve">a proof of concept </w:t>
      </w:r>
      <w:proofErr w:type="gramStart"/>
      <w:r w:rsidRPr="00F954C8">
        <w:t>solution</w:t>
      </w:r>
      <w:bookmarkEnd w:id="69"/>
      <w:bookmarkEnd w:id="70"/>
      <w:bookmarkEnd w:id="71"/>
      <w:bookmarkEnd w:id="72"/>
      <w:bookmarkEnd w:id="73"/>
      <w:bookmarkEnd w:id="74"/>
      <w:proofErr w:type="gramEnd"/>
    </w:p>
    <w:p w14:paraId="33C348D6"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Check in with your tables to ensure that they are transitioning from step to step on time.</w:t>
      </w:r>
    </w:p>
    <w:p w14:paraId="65CDFDB3"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some feedback on their responses to the business needs and design.</w:t>
      </w:r>
    </w:p>
    <w:p w14:paraId="2A8AB291" w14:textId="77777777" w:rsidR="00AE53CE" w:rsidRPr="00F954C8" w:rsidRDefault="00AE53CE" w:rsidP="00AE53CE">
      <w:pPr>
        <w:numPr>
          <w:ilvl w:val="1"/>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25F125CA" w14:textId="77777777" w:rsidR="00AE53CE" w:rsidRPr="00F954C8" w:rsidRDefault="00AE53CE" w:rsidP="00AE53CE">
      <w:pPr>
        <w:numPr>
          <w:ilvl w:val="0"/>
          <w:numId w:val="8"/>
        </w:numPr>
        <w:spacing w:after="0" w:line="240" w:lineRule="auto"/>
        <w:textAlignment w:val="baseline"/>
        <w:rPr>
          <w:rFonts w:eastAsia="Times New Roman" w:cs="Segoe UI"/>
          <w:color w:val="000000"/>
          <w:szCs w:val="20"/>
        </w:rPr>
      </w:pPr>
      <w:r w:rsidRPr="00F954C8">
        <w:rPr>
          <w:rFonts w:eastAsia="Times New Roman" w:cs="Segoe UI"/>
          <w:color w:val="000000"/>
          <w:szCs w:val="20"/>
        </w:rPr>
        <w:t>Provide feedback for their responses to the customer’s objections.</w:t>
      </w:r>
    </w:p>
    <w:p w14:paraId="2F438A4E" w14:textId="77777777" w:rsidR="00AE53CE" w:rsidRPr="00F954C8" w:rsidRDefault="00AE53CE" w:rsidP="00AE53CE">
      <w:pPr>
        <w:numPr>
          <w:ilvl w:val="1"/>
          <w:numId w:val="8"/>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Try asking questions first that will lead the participants to discover the answers on their own. </w:t>
      </w:r>
    </w:p>
    <w:p w14:paraId="4D1D9698" w14:textId="77777777" w:rsidR="00AE53CE" w:rsidRPr="00F954C8" w:rsidRDefault="00AE53CE" w:rsidP="00AE53CE">
      <w:pPr>
        <w:pStyle w:val="Heading2"/>
      </w:pPr>
      <w:bookmarkStart w:id="75" w:name="_Toc492638973"/>
      <w:bookmarkStart w:id="76" w:name="_Toc492640505"/>
      <w:bookmarkStart w:id="77" w:name="_Toc492640615"/>
      <w:bookmarkStart w:id="78" w:name="_Toc492652753"/>
      <w:bookmarkStart w:id="79" w:name="_Toc510612194"/>
      <w:bookmarkStart w:id="80" w:name="_Toc526154547"/>
      <w:r w:rsidRPr="00F954C8">
        <w:t>Step 3: Present the solution</w:t>
      </w:r>
      <w:bookmarkEnd w:id="75"/>
      <w:bookmarkEnd w:id="76"/>
      <w:bookmarkEnd w:id="77"/>
      <w:bookmarkEnd w:id="78"/>
      <w:bookmarkEnd w:id="79"/>
      <w:bookmarkEnd w:id="80"/>
    </w:p>
    <w:p w14:paraId="0327314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Determine which table will be paired with your table before Step 3 begins.</w:t>
      </w:r>
    </w:p>
    <w:p w14:paraId="1199D4B3"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For the first round, assign one table as the Microsoft team and the other table as the customer.</w:t>
      </w:r>
    </w:p>
    <w:p w14:paraId="55818615" w14:textId="77777777" w:rsidR="00AE53CE" w:rsidRPr="00F954C8" w:rsidRDefault="00AE53CE" w:rsidP="00AE53CE">
      <w:pPr>
        <w:numPr>
          <w:ilvl w:val="0"/>
          <w:numId w:val="9"/>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the Microsoft team present their solution to the customer team. </w:t>
      </w:r>
    </w:p>
    <w:p w14:paraId="6501C72B"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customer team provide one objection for the Microsoft team to respond to.</w:t>
      </w:r>
    </w:p>
    <w:p w14:paraId="104299E9" w14:textId="77777777" w:rsidR="00AE53CE" w:rsidRPr="00F954C8" w:rsidRDefault="00AE53CE" w:rsidP="00AE53CE">
      <w:pPr>
        <w:numPr>
          <w:ilvl w:val="1"/>
          <w:numId w:val="26"/>
        </w:numPr>
        <w:spacing w:after="0" w:line="240" w:lineRule="auto"/>
        <w:textAlignment w:val="baseline"/>
        <w:rPr>
          <w:rFonts w:eastAsia="Times New Roman" w:cs="Segoe UI"/>
          <w:color w:val="000000"/>
          <w:szCs w:val="20"/>
        </w:rPr>
      </w:pPr>
      <w:r w:rsidRPr="00F954C8">
        <w:rPr>
          <w:rFonts w:eastAsia="Times New Roman" w:cs="Segoe UI"/>
          <w:color w:val="000000"/>
          <w:szCs w:val="20"/>
        </w:rPr>
        <w:t>The presentation and object</w:t>
      </w:r>
      <w:r>
        <w:rPr>
          <w:rFonts w:eastAsia="Times New Roman" w:cs="Segoe UI"/>
          <w:color w:val="000000"/>
          <w:szCs w:val="20"/>
        </w:rPr>
        <w:t xml:space="preserve">ions should be no longer than 10 </w:t>
      </w:r>
      <w:r w:rsidRPr="00F954C8">
        <w:rPr>
          <w:rFonts w:eastAsia="Times New Roman" w:cs="Segoe UI"/>
          <w:color w:val="000000"/>
          <w:szCs w:val="20"/>
        </w:rPr>
        <w:t>m</w:t>
      </w:r>
      <w:r>
        <w:rPr>
          <w:rFonts w:eastAsia="Times New Roman" w:cs="Segoe UI"/>
          <w:color w:val="000000"/>
          <w:szCs w:val="20"/>
        </w:rPr>
        <w:t>inutes.</w:t>
      </w:r>
    </w:p>
    <w:p w14:paraId="66173897" w14:textId="77777777" w:rsidR="00AE53CE" w:rsidRPr="00F954C8" w:rsidRDefault="00AE53CE" w:rsidP="00AE53CE">
      <w:pPr>
        <w:numPr>
          <w:ilvl w:val="0"/>
          <w:numId w:val="11"/>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Have participants on the customer team give feedback to the Microsoft team. </w:t>
      </w:r>
    </w:p>
    <w:p w14:paraId="23E2D47F" w14:textId="77777777" w:rsidR="00AE53CE" w:rsidRPr="00F954C8" w:rsidRDefault="00AE53CE" w:rsidP="00AE53CE">
      <w:pPr>
        <w:numPr>
          <w:ilvl w:val="1"/>
          <w:numId w:val="27"/>
        </w:numPr>
        <w:spacing w:after="0" w:line="240" w:lineRule="auto"/>
        <w:textAlignment w:val="baseline"/>
        <w:rPr>
          <w:rFonts w:eastAsia="Times New Roman" w:cs="Segoe UI"/>
          <w:color w:val="000000"/>
          <w:szCs w:val="20"/>
        </w:rPr>
      </w:pPr>
      <w:r w:rsidRPr="00F954C8">
        <w:rPr>
          <w:rFonts w:eastAsia="Times New Roman" w:cs="Segoe UI"/>
          <w:color w:val="000000"/>
          <w:szCs w:val="20"/>
        </w:rPr>
        <w:t>The feedback should be no longer than 5 minutes.</w:t>
      </w:r>
    </w:p>
    <w:p w14:paraId="4FFEC53B" w14:textId="77777777" w:rsidR="00AE53CE" w:rsidRPr="00F954C8" w:rsidRDefault="00AE53CE" w:rsidP="00AE53CE">
      <w:pPr>
        <w:numPr>
          <w:ilvl w:val="1"/>
          <w:numId w:val="27"/>
        </w:numPr>
        <w:spacing w:line="240" w:lineRule="auto"/>
        <w:textAlignment w:val="baseline"/>
        <w:rPr>
          <w:rFonts w:eastAsia="Times New Roman" w:cs="Segoe UI"/>
          <w:color w:val="000000"/>
          <w:szCs w:val="20"/>
        </w:rPr>
      </w:pPr>
      <w:r w:rsidRPr="00F954C8">
        <w:rPr>
          <w:rFonts w:eastAsia="Times New Roman" w:cs="Segoe UI"/>
          <w:color w:val="000000"/>
          <w:szCs w:val="20"/>
        </w:rPr>
        <w:t xml:space="preserve">If needed, the </w:t>
      </w:r>
      <w:r>
        <w:rPr>
          <w:rFonts w:eastAsia="Times New Roman" w:cs="Segoe UI"/>
          <w:color w:val="000000"/>
          <w:szCs w:val="20"/>
        </w:rPr>
        <w:t>trainer</w:t>
      </w:r>
      <w:r w:rsidRPr="00F954C8">
        <w:rPr>
          <w:rFonts w:eastAsia="Times New Roman" w:cs="Segoe UI"/>
          <w:color w:val="000000"/>
          <w:szCs w:val="20"/>
        </w:rPr>
        <w:t xml:space="preserve"> may also provide feedback. </w:t>
      </w:r>
    </w:p>
    <w:p w14:paraId="7BE15201" w14:textId="77777777" w:rsidR="00AE53CE" w:rsidRPr="00F954C8" w:rsidRDefault="00AE53CE" w:rsidP="00AE53CE">
      <w:pPr>
        <w:pStyle w:val="Heading2"/>
      </w:pPr>
      <w:bookmarkStart w:id="81" w:name="_Toc492638974"/>
      <w:bookmarkStart w:id="82" w:name="_Toc492640506"/>
      <w:bookmarkStart w:id="83" w:name="_Toc492640616"/>
      <w:bookmarkStart w:id="84" w:name="_Toc492652754"/>
      <w:bookmarkStart w:id="85" w:name="_Toc510612195"/>
      <w:bookmarkStart w:id="86" w:name="_Toc526154548"/>
      <w:r w:rsidRPr="00F954C8">
        <w:t>Wrap-up</w:t>
      </w:r>
      <w:bookmarkEnd w:id="81"/>
      <w:bookmarkEnd w:id="82"/>
      <w:bookmarkEnd w:id="83"/>
      <w:bookmarkEnd w:id="84"/>
      <w:bookmarkEnd w:id="85"/>
      <w:bookmarkEnd w:id="86"/>
    </w:p>
    <w:p w14:paraId="0E13EDF2" w14:textId="77777777" w:rsidR="00AE53CE" w:rsidRPr="00F954C8" w:rsidRDefault="00AE53CE" w:rsidP="00AE53CE">
      <w:pPr>
        <w:numPr>
          <w:ilvl w:val="0"/>
          <w:numId w:val="13"/>
        </w:numPr>
        <w:spacing w:after="0" w:line="240" w:lineRule="auto"/>
        <w:textAlignment w:val="baseline"/>
        <w:rPr>
          <w:rFonts w:eastAsia="Times New Roman" w:cs="Segoe UI"/>
          <w:color w:val="000000"/>
          <w:szCs w:val="20"/>
        </w:rPr>
      </w:pPr>
      <w:r w:rsidRPr="00F954C8">
        <w:rPr>
          <w:rFonts w:eastAsia="Times New Roman" w:cs="Segoe UI"/>
          <w:color w:val="000000"/>
          <w:szCs w:val="20"/>
        </w:rPr>
        <w:t>Have the table participants reconvene with the larger session group to hear a SME share the following preferred solution.</w:t>
      </w:r>
    </w:p>
    <w:p w14:paraId="0F1AC474" w14:textId="2F621635" w:rsidR="005119DB" w:rsidRPr="00F954C8" w:rsidRDefault="00F954C8" w:rsidP="00487E23">
      <w:pPr>
        <w:pStyle w:val="Heading2"/>
      </w:pPr>
      <w:r w:rsidRPr="00F954C8">
        <w:rPr>
          <w:rFonts w:cs="Segoe UI"/>
          <w:color w:val="000000"/>
        </w:rPr>
        <w:br w:type="page"/>
      </w:r>
      <w:bookmarkStart w:id="87" w:name="_Toc526154549"/>
      <w:r w:rsidR="005119DB">
        <w:lastRenderedPageBreak/>
        <w:t>Preferred target audience</w:t>
      </w:r>
      <w:bookmarkEnd w:id="87"/>
    </w:p>
    <w:p w14:paraId="50AE4ECA" w14:textId="28F1CFDD" w:rsidR="2EBBADF1" w:rsidRDefault="2EBBADF1">
      <w:r w:rsidRPr="00FD2FE4">
        <w:rPr>
          <w:rFonts w:eastAsia="Segoe UI" w:cs="Segoe UI"/>
          <w:szCs w:val="20"/>
        </w:rPr>
        <w:t>The primary audience is the business decision makers and technology decision makers. From the case study scenario, this would include the Carla Francis, VP of IT, David Furlong, Director of Applications and Chief Security Officer and Mickey Blanks Senior Network Engineer, Jennifer Holden, VP of Sales and Charles Scott, VP of Recruitment and Expansion.  Along with these leaders it is important to work with the Security, Networking, Operations and Development teams.  Each group needs to understand the nature of the move to the cloud and signoff on designs and migrations to take place.</w:t>
      </w:r>
    </w:p>
    <w:p w14:paraId="10EF4DBE" w14:textId="496FE6AC" w:rsidR="005119DB" w:rsidRDefault="005119DB" w:rsidP="005119DB"/>
    <w:p w14:paraId="47861CF5" w14:textId="77777777" w:rsidR="005119DB" w:rsidRDefault="005119DB" w:rsidP="005119DB">
      <w:r>
        <w:br w:type="page"/>
      </w:r>
    </w:p>
    <w:p w14:paraId="6A870A87" w14:textId="6AE6687C" w:rsidR="00F954C8" w:rsidRDefault="008C160F" w:rsidP="00A150F9">
      <w:pPr>
        <w:pStyle w:val="Heading2"/>
        <w:rPr>
          <w:rFonts w:eastAsia="Times New Roman"/>
        </w:rPr>
      </w:pPr>
      <w:bookmarkStart w:id="88" w:name="_Toc526154550"/>
      <w:r>
        <w:rPr>
          <w:rFonts w:eastAsia="Times New Roman"/>
        </w:rPr>
        <w:lastRenderedPageBreak/>
        <w:t>Preferred solution</w:t>
      </w:r>
      <w:bookmarkEnd w:id="88"/>
    </w:p>
    <w:p w14:paraId="2EC19E99" w14:textId="34523FA4" w:rsidR="00A25F85" w:rsidRPr="00FD2FE4" w:rsidRDefault="00333821">
      <w:pPr>
        <w:rPr>
          <w:i/>
          <w:iCs/>
        </w:rPr>
      </w:pPr>
      <w:r w:rsidRPr="00DC5084">
        <w:rPr>
          <w:i/>
          <w:iCs/>
        </w:rPr>
        <w:t>The Microsoft Cloud</w:t>
      </w:r>
    </w:p>
    <w:p w14:paraId="54EE2AB9" w14:textId="0F315D20" w:rsidR="0036437E" w:rsidRPr="00333821" w:rsidRDefault="00333821">
      <w:pPr>
        <w:numPr>
          <w:ilvl w:val="0"/>
          <w:numId w:val="39"/>
        </w:numPr>
        <w:spacing w:after="40" w:line="250" w:lineRule="auto"/>
        <w:ind w:right="123"/>
        <w:contextualSpacing/>
        <w:rPr>
          <w:rFonts w:cs="Segoe UI"/>
        </w:rPr>
      </w:pPr>
      <w:r w:rsidRPr="00333821">
        <w:rPr>
          <w:rFonts w:cs="Segoe UI"/>
        </w:rPr>
        <w:t>In a single diagram, illustrate the big components of the Microsoft Cloud as you would explain it to B4U.</w:t>
      </w:r>
      <w:r w:rsidRPr="00333821">
        <w:rPr>
          <w:rFonts w:cs="Segoe UI"/>
        </w:rPr>
        <w:br/>
      </w:r>
      <w:r w:rsidR="00F074F0">
        <w:rPr>
          <w:noProof/>
        </w:rPr>
        <w:drawing>
          <wp:inline distT="0" distB="0" distL="0" distR="0" wp14:anchorId="73CE3AD6" wp14:editId="171DFC96">
            <wp:extent cx="4091686" cy="219928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0284" cy="2209277"/>
                    </a:xfrm>
                    <a:prstGeom prst="rect">
                      <a:avLst/>
                    </a:prstGeom>
                  </pic:spPr>
                </pic:pic>
              </a:graphicData>
            </a:graphic>
          </wp:inline>
        </w:drawing>
      </w:r>
    </w:p>
    <w:p w14:paraId="5FEF8E96" w14:textId="1044EDE5" w:rsidR="00A25F85" w:rsidRPr="0036437E" w:rsidRDefault="0036437E" w:rsidP="0036437E">
      <w:pPr>
        <w:ind w:left="720"/>
        <w:contextualSpacing/>
        <w:rPr>
          <w:rFonts w:cs="Segoe UI"/>
        </w:rPr>
      </w:pPr>
      <w:r>
        <w:rPr>
          <w:rFonts w:cs="Segoe UI"/>
        </w:rPr>
        <w:t xml:space="preserve"> </w:t>
      </w:r>
    </w:p>
    <w:p w14:paraId="043DE95C" w14:textId="6AF904BC" w:rsidR="00A25F85" w:rsidRDefault="00A25F85" w:rsidP="00A25F85">
      <w:pPr>
        <w:rPr>
          <w:rFonts w:cs="Segoe UI"/>
          <w:i/>
        </w:rPr>
      </w:pPr>
    </w:p>
    <w:p w14:paraId="562E323B" w14:textId="1130672D" w:rsidR="00A25F85" w:rsidRPr="00FD2FE4" w:rsidRDefault="00F35188" w:rsidP="00FD2FE4">
      <w:pPr>
        <w:spacing w:after="21" w:line="251" w:lineRule="auto"/>
        <w:ind w:right="69"/>
        <w:rPr>
          <w:rFonts w:eastAsia="Arial" w:cs="Segoe UI"/>
          <w:i/>
          <w:iCs/>
        </w:rPr>
      </w:pPr>
      <w:r w:rsidRPr="00DC5084">
        <w:rPr>
          <w:rFonts w:cs="Segoe UI"/>
          <w:i/>
          <w:iCs/>
        </w:rPr>
        <w:t>Modern Workplace</w:t>
      </w:r>
    </w:p>
    <w:p w14:paraId="23EA3771" w14:textId="1FF8BE0E" w:rsidR="007D2014" w:rsidRDefault="007D2014" w:rsidP="007D2014">
      <w:pPr>
        <w:numPr>
          <w:ilvl w:val="0"/>
          <w:numId w:val="50"/>
        </w:numPr>
        <w:spacing w:after="40" w:line="250" w:lineRule="auto"/>
        <w:ind w:right="13"/>
        <w:rPr>
          <w:rFonts w:cs="Segoe UI"/>
        </w:rPr>
      </w:pPr>
      <w:r>
        <w:rPr>
          <w:rFonts w:cs="Segoe UI"/>
        </w:rPr>
        <w:t>Desktop deployment – How can Microsoft 365 Help with the IT Staff delivering workstations to users quicker and standardizing on hardware for the varying roles within the company?</w:t>
      </w:r>
    </w:p>
    <w:p w14:paraId="249FE765" w14:textId="257CCC09" w:rsidR="006417A1" w:rsidRDefault="006417A1" w:rsidP="00FD2FE4">
      <w:pPr>
        <w:spacing w:after="40" w:line="250" w:lineRule="auto"/>
        <w:ind w:left="720" w:right="13"/>
        <w:rPr>
          <w:rFonts w:cs="Segoe UI"/>
        </w:rPr>
      </w:pPr>
    </w:p>
    <w:p w14:paraId="3FAC2D8B" w14:textId="3C86404A" w:rsidR="006417A1" w:rsidRPr="00DC5084" w:rsidRDefault="006417A1" w:rsidP="00FD2FE4">
      <w:pPr>
        <w:spacing w:after="40" w:line="250" w:lineRule="auto"/>
        <w:ind w:left="720" w:right="13"/>
        <w:rPr>
          <w:rFonts w:cs="Segoe UI"/>
        </w:rPr>
      </w:pPr>
      <w:r>
        <w:rPr>
          <w:rFonts w:cs="Segoe UI"/>
        </w:rPr>
        <w:t xml:space="preserve">The biggest benefit IT would see from Microsoft 365 is to leverage Microsoft 365 in combination with </w:t>
      </w:r>
      <w:r w:rsidR="00FD2FE4">
        <w:rPr>
          <w:rFonts w:cs="Segoe UI"/>
        </w:rPr>
        <w:t xml:space="preserve">Windows </w:t>
      </w:r>
      <w:r>
        <w:rPr>
          <w:rFonts w:cs="Segoe UI"/>
        </w:rPr>
        <w:t>Auto</w:t>
      </w:r>
      <w:r w:rsidR="00FD2FE4">
        <w:rPr>
          <w:rFonts w:cs="Segoe UI"/>
        </w:rPr>
        <w:t>p</w:t>
      </w:r>
      <w:r>
        <w:rPr>
          <w:rFonts w:cs="Segoe UI"/>
        </w:rPr>
        <w:t xml:space="preserve">ilot. Leveraging </w:t>
      </w:r>
      <w:r w:rsidR="00FD2FE4">
        <w:rPr>
          <w:rFonts w:cs="Segoe UI"/>
        </w:rPr>
        <w:t>Windows Autopilot,</w:t>
      </w:r>
      <w:r w:rsidR="00ED3C0D">
        <w:rPr>
          <w:rFonts w:cs="Segoe UI"/>
        </w:rPr>
        <w:t xml:space="preserve"> the device could be shipped straight to the new employee without IT ever having to touch it.  IT could then use </w:t>
      </w:r>
      <w:r w:rsidR="00FD2FE4">
        <w:rPr>
          <w:rFonts w:cs="Segoe UI"/>
        </w:rPr>
        <w:t>Microsoft Endpoint Manager</w:t>
      </w:r>
      <w:r w:rsidR="00ED3C0D">
        <w:rPr>
          <w:rFonts w:cs="Segoe UI"/>
        </w:rPr>
        <w:t xml:space="preserve"> within Microsoft 365 to </w:t>
      </w:r>
      <w:r w:rsidR="00FD2FE4">
        <w:rPr>
          <w:rFonts w:cs="Segoe UI"/>
        </w:rPr>
        <w:t>ensure</w:t>
      </w:r>
      <w:r w:rsidR="00ED3C0D">
        <w:rPr>
          <w:rFonts w:cs="Segoe UI"/>
        </w:rPr>
        <w:t xml:space="preserve"> the device was configured and software deployed in a way that was compliant with IT standards for software, </w:t>
      </w:r>
      <w:r w:rsidR="00877833">
        <w:rPr>
          <w:rFonts w:cs="Segoe UI"/>
        </w:rPr>
        <w:t>security,</w:t>
      </w:r>
      <w:r w:rsidR="00ED3C0D">
        <w:rPr>
          <w:rFonts w:cs="Segoe UI"/>
        </w:rPr>
        <w:t xml:space="preserve"> and compliance.</w:t>
      </w:r>
    </w:p>
    <w:p w14:paraId="6B5DBCB2" w14:textId="36F9ADAE" w:rsidR="007D2014" w:rsidRDefault="006417A1" w:rsidP="007D2014">
      <w:pPr>
        <w:spacing w:after="40" w:line="250" w:lineRule="auto"/>
        <w:ind w:right="13"/>
        <w:rPr>
          <w:rFonts w:cs="Segoe UI"/>
        </w:rPr>
      </w:pPr>
      <w:r>
        <w:rPr>
          <w:rFonts w:cs="Segoe UI"/>
        </w:rPr>
        <w:tab/>
      </w:r>
    </w:p>
    <w:p w14:paraId="2388BBC9" w14:textId="7F16D045" w:rsidR="006417A1" w:rsidRDefault="006417A1" w:rsidP="00FD2FE4">
      <w:pPr>
        <w:spacing w:after="40" w:line="250" w:lineRule="auto"/>
        <w:ind w:right="13" w:firstLine="720"/>
        <w:rPr>
          <w:rFonts w:cs="Segoe UI"/>
        </w:rPr>
      </w:pPr>
      <w:r w:rsidRPr="006417A1">
        <w:rPr>
          <w:rFonts w:cs="Segoe UI"/>
          <w:noProof/>
        </w:rPr>
        <w:lastRenderedPageBreak/>
        <w:drawing>
          <wp:anchor distT="0" distB="0" distL="114300" distR="114300" simplePos="0" relativeHeight="251658240" behindDoc="0" locked="0" layoutInCell="1" allowOverlap="1" wp14:anchorId="1890F0B5" wp14:editId="07C3D6DF">
            <wp:simplePos x="914400" y="5846164"/>
            <wp:positionH relativeFrom="column">
              <wp:align>left</wp:align>
            </wp:positionH>
            <wp:positionV relativeFrom="paragraph">
              <wp:align>top</wp:align>
            </wp:positionV>
            <wp:extent cx="5663596" cy="3189968"/>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63596" cy="3189968"/>
                    </a:xfrm>
                    <a:prstGeom prst="rect">
                      <a:avLst/>
                    </a:prstGeom>
                  </pic:spPr>
                </pic:pic>
              </a:graphicData>
            </a:graphic>
          </wp:anchor>
        </w:drawing>
      </w:r>
      <w:r w:rsidR="00B35B71">
        <w:rPr>
          <w:rFonts w:cs="Segoe UI"/>
        </w:rPr>
        <w:br w:type="textWrapping" w:clear="all"/>
      </w:r>
    </w:p>
    <w:p w14:paraId="774ED3B6" w14:textId="52592B43" w:rsidR="00F074F0" w:rsidRDefault="00F074F0" w:rsidP="00F074F0">
      <w:pPr>
        <w:rPr>
          <w:ins w:id="89" w:author="Author"/>
        </w:rPr>
      </w:pPr>
      <w:r w:rsidRPr="00F074F0">
        <w:t xml:space="preserve">If B4U </w:t>
      </w:r>
      <w:proofErr w:type="gramStart"/>
      <w:r w:rsidRPr="00F074F0">
        <w:t>didn’t</w:t>
      </w:r>
      <w:proofErr w:type="gramEnd"/>
      <w:r w:rsidRPr="00F074F0">
        <w:t xml:space="preserve"> want to use Auto-Pilot Leveraging, another option would be to create a custom PowerApps Canvas App where employees could order a specified set of </w:t>
      </w:r>
      <w:r w:rsidRPr="00F074F0">
        <w:t>workstations</w:t>
      </w:r>
      <w:r w:rsidRPr="00F074F0">
        <w:t>, based on company role. A model driven app would also be needed to manage the backend of the process and ensure safe approval and safe delivery. Power Automate could be used to create workflows and automate the process better.</w:t>
      </w:r>
    </w:p>
    <w:p w14:paraId="52B65BAE" w14:textId="77777777" w:rsidR="006417A1" w:rsidRDefault="006417A1" w:rsidP="007D2014">
      <w:pPr>
        <w:spacing w:after="40" w:line="250" w:lineRule="auto"/>
        <w:ind w:right="13"/>
        <w:rPr>
          <w:rFonts w:cs="Segoe UI"/>
        </w:rPr>
      </w:pPr>
    </w:p>
    <w:p w14:paraId="061CDFEB" w14:textId="7ECA68E6" w:rsidR="007D2014" w:rsidRDefault="007D2014" w:rsidP="007D2014">
      <w:pPr>
        <w:pStyle w:val="ListParagraph"/>
        <w:numPr>
          <w:ilvl w:val="0"/>
          <w:numId w:val="50"/>
        </w:numPr>
        <w:spacing w:after="40" w:line="250" w:lineRule="auto"/>
        <w:ind w:right="13"/>
        <w:rPr>
          <w:rFonts w:cs="Segoe UI"/>
        </w:rPr>
      </w:pPr>
      <w:r>
        <w:rPr>
          <w:rFonts w:cs="Segoe UI"/>
        </w:rPr>
        <w:t>How would you leverage the Microsoft Cloud to replace the current file share B4U has in place?</w:t>
      </w:r>
    </w:p>
    <w:p w14:paraId="36274D52" w14:textId="16EBBE27" w:rsidR="00ED3C0D" w:rsidRDefault="00ED3C0D" w:rsidP="00FD2FE4">
      <w:pPr>
        <w:spacing w:after="40" w:line="250" w:lineRule="auto"/>
        <w:ind w:right="13"/>
        <w:rPr>
          <w:rFonts w:cs="Segoe UI"/>
        </w:rPr>
      </w:pPr>
    </w:p>
    <w:p w14:paraId="1CC6F98A" w14:textId="32C94FBA" w:rsidR="007D2014" w:rsidRPr="00FD2FE4" w:rsidRDefault="00ED3C0D" w:rsidP="00FD2FE4">
      <w:pPr>
        <w:spacing w:after="40" w:line="250" w:lineRule="auto"/>
        <w:ind w:left="720" w:right="13"/>
        <w:rPr>
          <w:rFonts w:cs="Segoe UI"/>
        </w:rPr>
      </w:pPr>
      <w:r>
        <w:rPr>
          <w:rFonts w:cs="Segoe UI"/>
        </w:rPr>
        <w:t xml:space="preserve">To replace the typical on-premises file share, B4U could migrate the existing files to SharePoint Online and OneDrive. Now instead of VPN, users could go straight to SharePoint </w:t>
      </w:r>
      <w:r w:rsidR="00FD2FE4">
        <w:rPr>
          <w:rFonts w:cs="Segoe UI"/>
        </w:rPr>
        <w:t>Online</w:t>
      </w:r>
      <w:r>
        <w:rPr>
          <w:rFonts w:cs="Segoe UI"/>
        </w:rPr>
        <w:t>. This would not only eliminate the file share, but also improve the ability of B4U to share files externally and with consultants without having to send email.</w:t>
      </w:r>
    </w:p>
    <w:p w14:paraId="185FDB55" w14:textId="77777777" w:rsidR="007D2014" w:rsidRDefault="007D2014" w:rsidP="007D2014">
      <w:pPr>
        <w:pStyle w:val="ListParagraph"/>
        <w:numPr>
          <w:ilvl w:val="0"/>
          <w:numId w:val="50"/>
        </w:numPr>
        <w:spacing w:after="40" w:line="250" w:lineRule="auto"/>
        <w:ind w:right="13"/>
        <w:rPr>
          <w:rFonts w:cs="Segoe UI"/>
        </w:rPr>
      </w:pPr>
      <w:r>
        <w:rPr>
          <w:rFonts w:cs="Segoe UI"/>
        </w:rPr>
        <w:t>B4U has several different “types” of people that need to communicate with each other. How can Microsoft 365 be used to improve communication between them all?</w:t>
      </w:r>
    </w:p>
    <w:p w14:paraId="306E0833" w14:textId="5ECE83E7" w:rsidR="007D2014" w:rsidRDefault="007D2014" w:rsidP="007D2014">
      <w:pPr>
        <w:pStyle w:val="ListParagraph"/>
        <w:rPr>
          <w:rFonts w:cs="Segoe UI"/>
        </w:rPr>
      </w:pPr>
    </w:p>
    <w:p w14:paraId="33A73040" w14:textId="6F2F188F" w:rsidR="00ED3C0D" w:rsidRDefault="00ED3C0D" w:rsidP="007D2014">
      <w:pPr>
        <w:pStyle w:val="ListParagraph"/>
        <w:rPr>
          <w:rFonts w:cs="Segoe UI"/>
        </w:rPr>
      </w:pPr>
      <w:r>
        <w:rPr>
          <w:rFonts w:cs="Segoe UI"/>
        </w:rPr>
        <w:t xml:space="preserve">There are several options here.  While they might not necessarily be wrong, there are </w:t>
      </w:r>
      <w:proofErr w:type="gramStart"/>
      <w:r>
        <w:rPr>
          <w:rFonts w:cs="Segoe UI"/>
        </w:rPr>
        <w:t>definitely some</w:t>
      </w:r>
      <w:proofErr w:type="gramEnd"/>
      <w:r>
        <w:rPr>
          <w:rFonts w:cs="Segoe UI"/>
        </w:rPr>
        <w:t xml:space="preserve"> options that are better than others.</w:t>
      </w:r>
    </w:p>
    <w:p w14:paraId="7929BEA3" w14:textId="5F5E50FB" w:rsidR="00ED3C0D" w:rsidRPr="00DC5084" w:rsidRDefault="00ED3C0D" w:rsidP="00FD2FE4">
      <w:pPr>
        <w:pStyle w:val="ListParagraph"/>
        <w:numPr>
          <w:ilvl w:val="2"/>
          <w:numId w:val="27"/>
        </w:numPr>
        <w:rPr>
          <w:rFonts w:cs="Segoe UI"/>
        </w:rPr>
      </w:pPr>
      <w:r>
        <w:rPr>
          <w:rFonts w:cs="Segoe UI"/>
        </w:rPr>
        <w:t>For internal employee communication B4U should leverage Microsoft Teams.  This gives employees the ability to chat amongst themselves, either one-to-one conversations or group conversations within a team of people.  It also provides functionality for ad-hoc videos calls and schedule meetings.</w:t>
      </w:r>
    </w:p>
    <w:p w14:paraId="40559E2E" w14:textId="0516E58F" w:rsidR="00ED3C0D" w:rsidRPr="00DC5084" w:rsidRDefault="00ED3C0D" w:rsidP="00FD2FE4">
      <w:pPr>
        <w:pStyle w:val="ListParagraph"/>
        <w:numPr>
          <w:ilvl w:val="2"/>
          <w:numId w:val="27"/>
        </w:numPr>
        <w:rPr>
          <w:rFonts w:cs="Segoe UI"/>
        </w:rPr>
      </w:pPr>
      <w:r>
        <w:rPr>
          <w:rFonts w:cs="Segoe UI"/>
        </w:rPr>
        <w:t xml:space="preserve">For internal employee communication between employees and consultants. This could either be done in Yammer with an external network, or with teams by inviting consultants to a team as guests.  The biggest things to take into consideration here is that a team is limited to </w:t>
      </w:r>
      <w:r w:rsidR="00FD2FE4">
        <w:rPr>
          <w:rFonts w:cs="Segoe UI"/>
        </w:rPr>
        <w:t>10</w:t>
      </w:r>
      <w:r>
        <w:rPr>
          <w:rFonts w:cs="Segoe UI"/>
        </w:rPr>
        <w:t>,</w:t>
      </w:r>
      <w:r w:rsidR="00FD2FE4">
        <w:rPr>
          <w:rFonts w:cs="Segoe UI"/>
        </w:rPr>
        <w:t>0</w:t>
      </w:r>
      <w:r>
        <w:rPr>
          <w:rFonts w:cs="Segoe UI"/>
        </w:rPr>
        <w:t xml:space="preserve">00 people.  </w:t>
      </w:r>
      <w:r w:rsidR="00DC5084">
        <w:rPr>
          <w:rFonts w:cs="Segoe UI"/>
        </w:rPr>
        <w:t>So,</w:t>
      </w:r>
      <w:r>
        <w:rPr>
          <w:rFonts w:cs="Segoe UI"/>
        </w:rPr>
        <w:t xml:space="preserve"> if there are thousands and thousands of consultants, Microsoft Teams would not be ideal.  Considering the size of the organization, Yammer would be the preferred choice here given </w:t>
      </w:r>
      <w:r w:rsidR="00DC5084">
        <w:rPr>
          <w:rFonts w:cs="Segoe UI"/>
        </w:rPr>
        <w:t>its</w:t>
      </w:r>
      <w:r>
        <w:rPr>
          <w:rFonts w:cs="Segoe UI"/>
        </w:rPr>
        <w:t xml:space="preserve"> ability to scale to a much larger group of people.</w:t>
      </w:r>
    </w:p>
    <w:p w14:paraId="4EB853E7" w14:textId="5C80845F" w:rsidR="003E6210" w:rsidRPr="00DC5084" w:rsidRDefault="003E6210" w:rsidP="00FD2FE4">
      <w:pPr>
        <w:pStyle w:val="ListParagraph"/>
        <w:numPr>
          <w:ilvl w:val="2"/>
          <w:numId w:val="27"/>
        </w:numPr>
        <w:rPr>
          <w:rFonts w:cs="Segoe UI"/>
        </w:rPr>
      </w:pPr>
      <w:r>
        <w:rPr>
          <w:rFonts w:cs="Segoe UI"/>
        </w:rPr>
        <w:lastRenderedPageBreak/>
        <w:t xml:space="preserve">For communication between consultants, Yammer </w:t>
      </w:r>
      <w:r w:rsidR="00FD2FE4">
        <w:rPr>
          <w:rFonts w:cs="Segoe UI"/>
        </w:rPr>
        <w:t>would be the best solution</w:t>
      </w:r>
      <w:r>
        <w:rPr>
          <w:rFonts w:cs="Segoe UI"/>
        </w:rPr>
        <w:t xml:space="preserve">.  </w:t>
      </w:r>
      <w:r w:rsidR="00FD2FE4">
        <w:rPr>
          <w:rFonts w:cs="Segoe UI"/>
        </w:rPr>
        <w:t>T</w:t>
      </w:r>
      <w:r>
        <w:rPr>
          <w:rFonts w:cs="Segoe UI"/>
        </w:rPr>
        <w:t xml:space="preserve">he </w:t>
      </w:r>
      <w:r w:rsidR="00FD2FE4">
        <w:rPr>
          <w:rFonts w:cs="Segoe UI"/>
        </w:rPr>
        <w:t>10</w:t>
      </w:r>
      <w:r w:rsidR="00DC5084">
        <w:rPr>
          <w:rFonts w:cs="Segoe UI"/>
        </w:rPr>
        <w:t>,00-person</w:t>
      </w:r>
      <w:r>
        <w:rPr>
          <w:rFonts w:cs="Segoe UI"/>
        </w:rPr>
        <w:t xml:space="preserve"> limit of </w:t>
      </w:r>
      <w:r w:rsidR="00FD2FE4">
        <w:rPr>
          <w:rFonts w:cs="Segoe UI"/>
        </w:rPr>
        <w:t>T</w:t>
      </w:r>
      <w:r>
        <w:rPr>
          <w:rFonts w:cs="Segoe UI"/>
        </w:rPr>
        <w:t xml:space="preserve">eams would </w:t>
      </w:r>
      <w:r w:rsidR="00A02AE6">
        <w:rPr>
          <w:rFonts w:cs="Segoe UI"/>
        </w:rPr>
        <w:t>prevent</w:t>
      </w:r>
      <w:r>
        <w:rPr>
          <w:rFonts w:cs="Segoe UI"/>
        </w:rPr>
        <w:t xml:space="preserve"> all the consultants from joining a single group.</w:t>
      </w:r>
      <w:r w:rsidR="0012090A">
        <w:rPr>
          <w:rFonts w:cs="Segoe UI"/>
        </w:rPr>
        <w:t xml:space="preserve"> You can also host multiple groups within Yammer allowing consultants to have a group to chat in based on size, region, products they sell, common interests, etc.  These groups can be private or public as well as be open for anyone to join or require approval or an invitation to join a group.  This keeps certain groups and conversations secure if they want to have a group for something like consultants with 1,000+ consultants reporting to them</w:t>
      </w:r>
      <w:r w:rsidR="00FD2FE4">
        <w:rPr>
          <w:rFonts w:cs="Segoe UI"/>
        </w:rPr>
        <w:t xml:space="preserve"> o</w:t>
      </w:r>
      <w:r w:rsidR="0012090A">
        <w:rPr>
          <w:rFonts w:cs="Segoe UI"/>
        </w:rPr>
        <w:t>r consultants doing over $1</w:t>
      </w:r>
      <w:r w:rsidR="00FD2FE4">
        <w:rPr>
          <w:rFonts w:cs="Segoe UI"/>
        </w:rPr>
        <w:t xml:space="preserve"> </w:t>
      </w:r>
      <w:r w:rsidR="0012090A">
        <w:rPr>
          <w:rFonts w:cs="Segoe UI"/>
        </w:rPr>
        <w:t>million a year in sales.</w:t>
      </w:r>
    </w:p>
    <w:p w14:paraId="13D1946E" w14:textId="58545416" w:rsidR="008A1CC2" w:rsidRDefault="008A1CC2" w:rsidP="00FD2FE4">
      <w:pPr>
        <w:pStyle w:val="ListParagraph"/>
        <w:numPr>
          <w:ilvl w:val="2"/>
          <w:numId w:val="27"/>
        </w:numPr>
        <w:rPr>
          <w:rFonts w:cs="Segoe UI"/>
        </w:rPr>
      </w:pPr>
      <w:r>
        <w:rPr>
          <w:rFonts w:cs="Segoe UI"/>
        </w:rPr>
        <w:t xml:space="preserve">Another option that could be discussed here is providing larger consultants a SharePoint site that they are a guest of, or maybe even a </w:t>
      </w:r>
      <w:r w:rsidR="00DC5084">
        <w:rPr>
          <w:rFonts w:cs="Segoe UI"/>
        </w:rPr>
        <w:t>licensed user</w:t>
      </w:r>
      <w:r>
        <w:rPr>
          <w:rFonts w:cs="Segoe UI"/>
        </w:rPr>
        <w:t xml:space="preserve"> to certain size consultants. This consultant could use the SharePoint site as a portal to communicate with the consultants that report to them. At B4U there are a few consultants with a 1,000+ consultants reporting to them.  SharePoint could be a good option for that “head consultant” to share information, </w:t>
      </w:r>
      <w:proofErr w:type="gramStart"/>
      <w:r>
        <w:rPr>
          <w:rFonts w:cs="Segoe UI"/>
        </w:rPr>
        <w:t>documents</w:t>
      </w:r>
      <w:proofErr w:type="gramEnd"/>
      <w:r>
        <w:rPr>
          <w:rFonts w:cs="Segoe UI"/>
        </w:rPr>
        <w:t xml:space="preserve"> and other material with the consultants that report to them.</w:t>
      </w:r>
    </w:p>
    <w:p w14:paraId="25DB8DAA" w14:textId="77777777" w:rsidR="00F074F0" w:rsidRPr="00F074F0" w:rsidRDefault="00F074F0" w:rsidP="00F074F0">
      <w:pPr>
        <w:pStyle w:val="ListParagraph"/>
        <w:numPr>
          <w:ilvl w:val="2"/>
          <w:numId w:val="27"/>
        </w:numPr>
        <w:rPr>
          <w:rFonts w:cs="Segoe UI"/>
        </w:rPr>
      </w:pPr>
      <w:r w:rsidRPr="00F074F0">
        <w:rPr>
          <w:rFonts w:cs="Segoe UI"/>
        </w:rPr>
        <w:t xml:space="preserve">To assist with communication overload, Power Virtual Agent Bots could be created to assist with common questions or to provide answers to questions about shipments, ordering, or other queries. </w:t>
      </w:r>
    </w:p>
    <w:p w14:paraId="362AAE41" w14:textId="77777777" w:rsidR="00F074F0" w:rsidRPr="00DC5084" w:rsidRDefault="00F074F0" w:rsidP="00F074F0">
      <w:pPr>
        <w:pStyle w:val="ListParagraph"/>
        <w:ind w:left="2160"/>
        <w:rPr>
          <w:rFonts w:cs="Segoe UI"/>
        </w:rPr>
      </w:pPr>
    </w:p>
    <w:p w14:paraId="083D4879" w14:textId="77777777" w:rsidR="007D2014" w:rsidRDefault="007D2014" w:rsidP="007D2014">
      <w:pPr>
        <w:pStyle w:val="ListParagraph"/>
        <w:numPr>
          <w:ilvl w:val="0"/>
          <w:numId w:val="50"/>
        </w:numPr>
        <w:spacing w:after="40" w:line="250" w:lineRule="auto"/>
        <w:ind w:right="13"/>
        <w:rPr>
          <w:rFonts w:cs="Segoe UI"/>
        </w:rPr>
      </w:pPr>
      <w:r>
        <w:rPr>
          <w:rFonts w:cs="Segoe UI"/>
        </w:rPr>
        <w:t>What services in Microsoft 365 can be used to alleviate the issues of the aging Exchange server and support growth going forward?</w:t>
      </w:r>
    </w:p>
    <w:p w14:paraId="3212096C" w14:textId="6346B624" w:rsidR="007D2014" w:rsidRDefault="007D2014" w:rsidP="007D2014">
      <w:pPr>
        <w:pStyle w:val="ListParagraph"/>
        <w:rPr>
          <w:rFonts w:cs="Segoe UI"/>
        </w:rPr>
      </w:pPr>
    </w:p>
    <w:p w14:paraId="2AC65DAC" w14:textId="2A121FF4" w:rsidR="00551A70" w:rsidRDefault="00551A70" w:rsidP="007D2014">
      <w:pPr>
        <w:pStyle w:val="ListParagraph"/>
        <w:rPr>
          <w:rFonts w:cs="Segoe UI"/>
        </w:rPr>
      </w:pPr>
      <w:r>
        <w:rPr>
          <w:rFonts w:cs="Segoe UI"/>
        </w:rPr>
        <w:t>Considering everything else, B4U should migrat</w:t>
      </w:r>
      <w:r w:rsidR="00DC5084">
        <w:rPr>
          <w:rFonts w:cs="Segoe UI"/>
        </w:rPr>
        <w:t>e</w:t>
      </w:r>
      <w:r>
        <w:rPr>
          <w:rFonts w:cs="Segoe UI"/>
        </w:rPr>
        <w:t xml:space="preserve"> their aging Exchange 2013 environment to Exchange Online.  There are some other advantages they can gain here as well that could be discussed.  While the employee move to Exchange Online is </w:t>
      </w:r>
      <w:r w:rsidR="00DC5084">
        <w:rPr>
          <w:rFonts w:cs="Segoe UI"/>
        </w:rPr>
        <w:t>straight</w:t>
      </w:r>
      <w:r>
        <w:rPr>
          <w:rFonts w:cs="Segoe UI"/>
        </w:rPr>
        <w:t xml:space="preserve"> forward, this could also provide the ability for B4U to give consultants a B4U </w:t>
      </w:r>
      <w:r w:rsidR="00794F5F">
        <w:rPr>
          <w:rFonts w:cs="Segoe UI"/>
        </w:rPr>
        <w:t>E</w:t>
      </w:r>
      <w:r>
        <w:rPr>
          <w:rFonts w:cs="Segoe UI"/>
        </w:rPr>
        <w:t>xchange mailbo</w:t>
      </w:r>
      <w:r w:rsidR="00FD2FE4">
        <w:rPr>
          <w:rFonts w:cs="Segoe UI"/>
        </w:rPr>
        <w:t>x (there would still be a license cost associated with it)</w:t>
      </w:r>
      <w:r>
        <w:rPr>
          <w:rFonts w:cs="Segoe UI"/>
        </w:rPr>
        <w:t>.  It gives B4U a solid email platform to grow on and potential offer some extra service to help their consultants.</w:t>
      </w:r>
    </w:p>
    <w:p w14:paraId="01BA4DC9" w14:textId="77777777" w:rsidR="00551A70" w:rsidRPr="006B015D" w:rsidRDefault="00551A70" w:rsidP="007D2014">
      <w:pPr>
        <w:pStyle w:val="ListParagraph"/>
        <w:rPr>
          <w:rFonts w:cs="Segoe UI"/>
        </w:rPr>
      </w:pPr>
    </w:p>
    <w:p w14:paraId="3FB51F79" w14:textId="77777777" w:rsidR="00F074F0" w:rsidRPr="00F074F0" w:rsidRDefault="00F074F0" w:rsidP="00F074F0">
      <w:pPr>
        <w:pStyle w:val="ListParagraph"/>
        <w:numPr>
          <w:ilvl w:val="0"/>
          <w:numId w:val="50"/>
        </w:numPr>
        <w:spacing w:after="40" w:line="250" w:lineRule="auto"/>
        <w:ind w:right="13"/>
        <w:rPr>
          <w:rFonts w:cs="Segoe UI"/>
        </w:rPr>
      </w:pPr>
      <w:r w:rsidRPr="00F074F0">
        <w:rPr>
          <w:rFonts w:cs="Segoe UI"/>
        </w:rPr>
        <w:t xml:space="preserve">What apps offered in the Power Platform might be used to support onboarding new employees. </w:t>
      </w:r>
    </w:p>
    <w:p w14:paraId="22853A01" w14:textId="77777777" w:rsidR="00F074F0" w:rsidRPr="00F074F0" w:rsidRDefault="00F074F0" w:rsidP="00F074F0">
      <w:pPr>
        <w:pStyle w:val="ListParagraph"/>
        <w:spacing w:after="40" w:line="250" w:lineRule="auto"/>
        <w:ind w:right="13"/>
        <w:rPr>
          <w:rFonts w:cs="Segoe UI"/>
        </w:rPr>
      </w:pPr>
    </w:p>
    <w:p w14:paraId="6C0EF20E" w14:textId="77777777" w:rsidR="00F074F0" w:rsidRPr="00F074F0" w:rsidRDefault="00F074F0" w:rsidP="00F074F0">
      <w:pPr>
        <w:pStyle w:val="ListParagraph"/>
        <w:spacing w:after="40" w:line="250" w:lineRule="auto"/>
        <w:ind w:right="13"/>
        <w:rPr>
          <w:rFonts w:cs="Segoe UI"/>
        </w:rPr>
      </w:pPr>
      <w:r w:rsidRPr="00F074F0">
        <w:rPr>
          <w:rFonts w:cs="Segoe UI"/>
        </w:rPr>
        <w:t xml:space="preserve">By utilizing </w:t>
      </w:r>
      <w:proofErr w:type="spellStart"/>
      <w:r w:rsidRPr="00F074F0">
        <w:rPr>
          <w:rFonts w:cs="Segoe UI"/>
        </w:rPr>
        <w:t>Powerapps</w:t>
      </w:r>
      <w:proofErr w:type="spellEnd"/>
      <w:r w:rsidRPr="00F074F0">
        <w:rPr>
          <w:rFonts w:cs="Segoe UI"/>
        </w:rPr>
        <w:t xml:space="preserve">, B4U could embed a canvas app in a Teams channel to guide new employees through an onboarding process. Employees would be added to the team upon joining the company and would be required to complete the steps outlined in the app. </w:t>
      </w:r>
    </w:p>
    <w:p w14:paraId="1468FE0C" w14:textId="77777777" w:rsidR="00F074F0" w:rsidRPr="00F074F0" w:rsidRDefault="00F074F0" w:rsidP="00F074F0">
      <w:pPr>
        <w:pStyle w:val="ListParagraph"/>
        <w:spacing w:after="40" w:line="250" w:lineRule="auto"/>
        <w:ind w:right="13"/>
        <w:rPr>
          <w:rFonts w:cs="Segoe UI"/>
        </w:rPr>
      </w:pPr>
    </w:p>
    <w:p w14:paraId="1AE6C8AF" w14:textId="77777777" w:rsidR="00F074F0" w:rsidRDefault="00F074F0" w:rsidP="00F074F0">
      <w:pPr>
        <w:pStyle w:val="ListParagraph"/>
        <w:spacing w:after="40" w:line="250" w:lineRule="auto"/>
        <w:ind w:right="13"/>
        <w:rPr>
          <w:rFonts w:cs="Segoe UI"/>
        </w:rPr>
      </w:pPr>
      <w:r w:rsidRPr="00F074F0">
        <w:rPr>
          <w:rFonts w:cs="Segoe UI"/>
        </w:rPr>
        <w:t xml:space="preserve">Additionally, a </w:t>
      </w:r>
      <w:proofErr w:type="spellStart"/>
      <w:r w:rsidRPr="00F074F0">
        <w:rPr>
          <w:rFonts w:cs="Segoe UI"/>
        </w:rPr>
        <w:t>Powerapps</w:t>
      </w:r>
      <w:proofErr w:type="spellEnd"/>
      <w:r w:rsidRPr="00F074F0">
        <w:rPr>
          <w:rFonts w:cs="Segoe UI"/>
        </w:rPr>
        <w:t xml:space="preserve"> portal with a Knowledge Base may provide useful assistance with common onboarding questions and issues.</w:t>
      </w:r>
      <w:r>
        <w:rPr>
          <w:rFonts w:cs="Segoe UI"/>
        </w:rPr>
        <w:t xml:space="preserve"> </w:t>
      </w:r>
    </w:p>
    <w:p w14:paraId="7A94F62D" w14:textId="77777777" w:rsidR="00F074F0" w:rsidRDefault="00F074F0" w:rsidP="00F074F0">
      <w:pPr>
        <w:pStyle w:val="ListParagraph"/>
        <w:spacing w:after="40" w:line="250" w:lineRule="auto"/>
        <w:ind w:right="13"/>
        <w:rPr>
          <w:rFonts w:cs="Segoe UI"/>
        </w:rPr>
      </w:pPr>
    </w:p>
    <w:p w14:paraId="7900484D" w14:textId="5F70846B" w:rsidR="007D2014" w:rsidRDefault="007D2014" w:rsidP="007D2014">
      <w:pPr>
        <w:pStyle w:val="ListParagraph"/>
        <w:numPr>
          <w:ilvl w:val="0"/>
          <w:numId w:val="50"/>
        </w:numPr>
        <w:spacing w:after="40" w:line="250" w:lineRule="auto"/>
        <w:ind w:right="13"/>
        <w:rPr>
          <w:rFonts w:cs="Segoe UI"/>
        </w:rPr>
      </w:pPr>
      <w:r>
        <w:rPr>
          <w:rFonts w:cs="Segoe UI"/>
        </w:rPr>
        <w:t>How can Microsoft 365 be leveraged to support the other initiatives going on within the company?</w:t>
      </w:r>
    </w:p>
    <w:p w14:paraId="0A60758F" w14:textId="7676BCFF" w:rsidR="008A1CC2" w:rsidRPr="00DC5084" w:rsidRDefault="008A1CC2" w:rsidP="00FD2FE4">
      <w:pPr>
        <w:spacing w:after="40" w:line="250" w:lineRule="auto"/>
        <w:ind w:left="720" w:right="13"/>
        <w:rPr>
          <w:rFonts w:cs="Segoe UI"/>
        </w:rPr>
      </w:pPr>
    </w:p>
    <w:p w14:paraId="30045C24" w14:textId="6FE05A11" w:rsidR="71484BCB" w:rsidRPr="00AD3719" w:rsidRDefault="19532FA7" w:rsidP="00FD2FE4">
      <w:pPr>
        <w:spacing w:after="40" w:line="250" w:lineRule="auto"/>
        <w:ind w:left="720" w:right="13"/>
        <w:rPr>
          <w:rFonts w:cs="Segoe UI"/>
        </w:rPr>
      </w:pPr>
      <w:r w:rsidRPr="00AD3719">
        <w:rPr>
          <w:rFonts w:cs="Segoe UI"/>
        </w:rPr>
        <w:t>By implementing Dynamics 3</w:t>
      </w:r>
      <w:r w:rsidRPr="00A451DF">
        <w:rPr>
          <w:rFonts w:cs="Segoe UI"/>
        </w:rPr>
        <w:t xml:space="preserve">65 for Sales for the Corporate Employees and Platinum </w:t>
      </w:r>
      <w:r w:rsidRPr="00D718BC">
        <w:rPr>
          <w:rFonts w:cs="Segoe UI"/>
        </w:rPr>
        <w:t>Consultants B4U can moderniz</w:t>
      </w:r>
      <w:r w:rsidR="5110C4CD" w:rsidRPr="00D718BC">
        <w:rPr>
          <w:rFonts w:cs="Segoe UI"/>
        </w:rPr>
        <w:t xml:space="preserve">e and expedite their sales process and </w:t>
      </w:r>
      <w:r w:rsidR="4744E21A" w:rsidRPr="00D718BC">
        <w:rPr>
          <w:rFonts w:cs="Segoe UI"/>
        </w:rPr>
        <w:t xml:space="preserve">increase </w:t>
      </w:r>
      <w:r w:rsidR="5110C4CD" w:rsidRPr="00D718BC">
        <w:rPr>
          <w:rFonts w:cs="Segoe UI"/>
        </w:rPr>
        <w:t>visibility</w:t>
      </w:r>
      <w:r w:rsidR="4744E21A" w:rsidRPr="00D718BC">
        <w:rPr>
          <w:rFonts w:cs="Segoe UI"/>
        </w:rPr>
        <w:t>. Power</w:t>
      </w:r>
      <w:r w:rsidR="00FD2FE4">
        <w:rPr>
          <w:rFonts w:cs="Segoe UI"/>
        </w:rPr>
        <w:t xml:space="preserve"> </w:t>
      </w:r>
      <w:r w:rsidR="4744E21A" w:rsidRPr="00D718BC">
        <w:rPr>
          <w:rFonts w:cs="Segoe UI"/>
        </w:rPr>
        <w:t>B</w:t>
      </w:r>
      <w:r w:rsidR="00FD2FE4">
        <w:rPr>
          <w:rFonts w:cs="Segoe UI"/>
        </w:rPr>
        <w:t>I</w:t>
      </w:r>
      <w:r w:rsidR="4744E21A" w:rsidRPr="00D718BC">
        <w:rPr>
          <w:rFonts w:cs="Segoe UI"/>
        </w:rPr>
        <w:t xml:space="preserve"> should be used for Self Service reporting for </w:t>
      </w:r>
      <w:r w:rsidR="4744E21A" w:rsidRPr="00FD2FE4">
        <w:rPr>
          <w:rFonts w:eastAsia="Segoe UI" w:cs="Segoe UI"/>
          <w:color w:val="000000"/>
          <w:sz w:val="19"/>
          <w:szCs w:val="19"/>
        </w:rPr>
        <w:t>Corporate Employees and Platinum Consultants</w:t>
      </w:r>
      <w:r w:rsidR="686C2864" w:rsidRPr="00FD2FE4">
        <w:rPr>
          <w:rFonts w:eastAsia="Segoe UI" w:cs="Segoe UI"/>
          <w:color w:val="000000"/>
          <w:sz w:val="19"/>
          <w:szCs w:val="19"/>
        </w:rPr>
        <w:t>. A portal should be explored as a cost saving option for Basic Consu</w:t>
      </w:r>
      <w:r w:rsidR="08612B4A" w:rsidRPr="00FD2FE4">
        <w:rPr>
          <w:rFonts w:eastAsia="Segoe UI" w:cs="Segoe UI"/>
          <w:color w:val="000000"/>
          <w:sz w:val="19"/>
          <w:szCs w:val="19"/>
        </w:rPr>
        <w:t>ltants. Power</w:t>
      </w:r>
      <w:r w:rsidR="00FD2FE4">
        <w:rPr>
          <w:rFonts w:eastAsia="Segoe UI" w:cs="Segoe UI"/>
          <w:color w:val="000000"/>
          <w:sz w:val="19"/>
          <w:szCs w:val="19"/>
        </w:rPr>
        <w:t xml:space="preserve"> </w:t>
      </w:r>
      <w:r w:rsidR="08612B4A" w:rsidRPr="00FD2FE4">
        <w:rPr>
          <w:rFonts w:eastAsia="Segoe UI" w:cs="Segoe UI"/>
          <w:color w:val="000000"/>
          <w:sz w:val="19"/>
          <w:szCs w:val="19"/>
        </w:rPr>
        <w:t>Apps should be created to em</w:t>
      </w:r>
      <w:r w:rsidR="7A0E788D" w:rsidRPr="00FD2FE4">
        <w:rPr>
          <w:rFonts w:eastAsia="Segoe UI" w:cs="Segoe UI"/>
          <w:color w:val="000000"/>
          <w:sz w:val="19"/>
          <w:szCs w:val="19"/>
        </w:rPr>
        <w:t>power Platinum Consultants in the field when there are interacting with their customers</w:t>
      </w:r>
      <w:r w:rsidR="13E25574" w:rsidRPr="00FD2FE4">
        <w:rPr>
          <w:rFonts w:eastAsia="Segoe UI" w:cs="Segoe UI"/>
          <w:color w:val="000000"/>
          <w:sz w:val="19"/>
          <w:szCs w:val="19"/>
        </w:rPr>
        <w:t>.</w:t>
      </w:r>
      <w:r w:rsidR="71484BCB" w:rsidRPr="00FD2FE4">
        <w:rPr>
          <w:rFonts w:eastAsia="Segoe UI" w:cs="Segoe UI"/>
          <w:color w:val="000000"/>
          <w:sz w:val="19"/>
          <w:szCs w:val="19"/>
        </w:rPr>
        <w:t xml:space="preserve"> </w:t>
      </w:r>
      <w:r w:rsidR="71484BCB" w:rsidRPr="00FD2FE4">
        <w:rPr>
          <w:rFonts w:eastAsia="Segoe UI" w:cs="Segoe UI"/>
          <w:sz w:val="19"/>
          <w:szCs w:val="19"/>
        </w:rPr>
        <w:t>The Dynamics 365 security model should be used to handle a Consultants v</w:t>
      </w:r>
      <w:r w:rsidR="0668A918" w:rsidRPr="00FD2FE4">
        <w:rPr>
          <w:rFonts w:eastAsia="Segoe UI" w:cs="Segoe UI"/>
          <w:sz w:val="19"/>
          <w:szCs w:val="19"/>
        </w:rPr>
        <w:t>isibility</w:t>
      </w:r>
      <w:r w:rsidR="71484BCB" w:rsidRPr="00FD2FE4">
        <w:rPr>
          <w:rFonts w:eastAsia="Segoe UI" w:cs="Segoe UI"/>
          <w:sz w:val="19"/>
          <w:szCs w:val="19"/>
        </w:rPr>
        <w:t xml:space="preserve"> to their Consultants.</w:t>
      </w:r>
    </w:p>
    <w:p w14:paraId="0202BC19" w14:textId="35880CC1" w:rsidR="2B4F12EF" w:rsidRPr="00FD2FE4" w:rsidRDefault="2B4F12EF" w:rsidP="00FD2FE4">
      <w:pPr>
        <w:spacing w:after="40" w:line="250" w:lineRule="auto"/>
        <w:ind w:left="720" w:right="13"/>
        <w:rPr>
          <w:rFonts w:cs="Segoe UI"/>
          <w:highlight w:val="yellow"/>
        </w:rPr>
      </w:pPr>
    </w:p>
    <w:p w14:paraId="1AE2AA89" w14:textId="77777777" w:rsidR="007D2014" w:rsidRPr="006B015D" w:rsidRDefault="007D2014" w:rsidP="007D2014">
      <w:pPr>
        <w:pStyle w:val="ListParagraph"/>
        <w:rPr>
          <w:rFonts w:cs="Segoe UI"/>
        </w:rPr>
      </w:pPr>
    </w:p>
    <w:p w14:paraId="04B5074A" w14:textId="231445A9" w:rsidR="007D2014" w:rsidRDefault="007D2014" w:rsidP="007D2014">
      <w:pPr>
        <w:pStyle w:val="ListParagraph"/>
        <w:numPr>
          <w:ilvl w:val="0"/>
          <w:numId w:val="50"/>
        </w:numPr>
        <w:spacing w:after="40" w:line="250" w:lineRule="auto"/>
        <w:ind w:right="13"/>
        <w:rPr>
          <w:rFonts w:cs="Segoe UI"/>
        </w:rPr>
      </w:pPr>
      <w:r>
        <w:rPr>
          <w:rFonts w:cs="Segoe UI"/>
        </w:rPr>
        <w:t>B4U has several security and regulatory requirements for their organization. What can you use in Microsoft 365 to help insure all these requirements are met?</w:t>
      </w:r>
    </w:p>
    <w:p w14:paraId="2A812A42" w14:textId="77777777" w:rsidR="00F074F0" w:rsidRPr="00F074F0" w:rsidRDefault="00F074F0" w:rsidP="00F074F0">
      <w:pPr>
        <w:pStyle w:val="ListParagraph"/>
        <w:numPr>
          <w:ilvl w:val="0"/>
          <w:numId w:val="50"/>
        </w:numPr>
        <w:spacing w:after="40" w:line="250" w:lineRule="auto"/>
        <w:ind w:right="13"/>
        <w:rPr>
          <w:rFonts w:cs="Segoe UI"/>
        </w:rPr>
      </w:pPr>
      <w:r w:rsidRPr="00F074F0">
        <w:rPr>
          <w:rFonts w:cs="Segoe UI"/>
        </w:rPr>
        <w:lastRenderedPageBreak/>
        <w:t>B4U would like to modernize their analytics capabilities. What Power Platform tools could you use to support this?</w:t>
      </w:r>
    </w:p>
    <w:p w14:paraId="383EEC2F" w14:textId="77777777" w:rsidR="00F074F0" w:rsidRPr="00F074F0" w:rsidRDefault="00F074F0" w:rsidP="00F074F0">
      <w:pPr>
        <w:pStyle w:val="ListParagraph"/>
        <w:spacing w:after="40" w:line="250" w:lineRule="auto"/>
        <w:ind w:right="13"/>
        <w:rPr>
          <w:rFonts w:cs="Segoe UI"/>
        </w:rPr>
      </w:pPr>
    </w:p>
    <w:p w14:paraId="60F7A87B" w14:textId="77777777" w:rsidR="00F074F0" w:rsidRPr="00F074F0" w:rsidRDefault="00F074F0" w:rsidP="00F074F0">
      <w:pPr>
        <w:pStyle w:val="ListParagraph"/>
        <w:spacing w:after="40" w:line="250" w:lineRule="auto"/>
        <w:ind w:right="13"/>
        <w:rPr>
          <w:rFonts w:cs="Segoe UI"/>
        </w:rPr>
      </w:pPr>
      <w:r w:rsidRPr="00F074F0">
        <w:rPr>
          <w:rFonts w:cs="Segoe UI"/>
        </w:rPr>
        <w:t>The most obvious choice here is Power BI. The data visualization tool could be used to analyze data and provide attractive visualizations on actionable data. All Power BI reports can be saved to the cloud. B4U could even select certain reports to be displayed in Teams for more widespread visibility.</w:t>
      </w:r>
    </w:p>
    <w:p w14:paraId="1807559F" w14:textId="77777777" w:rsidR="00F074F0" w:rsidRPr="00F074F0" w:rsidRDefault="00F074F0" w:rsidP="00F074F0">
      <w:pPr>
        <w:pStyle w:val="ListParagraph"/>
        <w:spacing w:after="40" w:line="250" w:lineRule="auto"/>
        <w:ind w:right="13"/>
        <w:rPr>
          <w:rFonts w:cs="Segoe UI"/>
        </w:rPr>
      </w:pPr>
    </w:p>
    <w:p w14:paraId="6C6C6D8E" w14:textId="77777777" w:rsidR="00F074F0" w:rsidRPr="00B32527" w:rsidRDefault="00F074F0" w:rsidP="00F074F0">
      <w:pPr>
        <w:pStyle w:val="ListParagraph"/>
        <w:spacing w:after="40" w:line="250" w:lineRule="auto"/>
        <w:ind w:right="13"/>
        <w:rPr>
          <w:rFonts w:cs="Segoe UI"/>
        </w:rPr>
      </w:pPr>
      <w:r w:rsidRPr="00F074F0">
        <w:rPr>
          <w:rFonts w:cs="Segoe UI"/>
        </w:rPr>
        <w:t>If Dynamics or Model Driven Apps are used, the Report Wizard can be used to group and summarize CDS data as an additional reporting tool.</w:t>
      </w:r>
      <w:r>
        <w:rPr>
          <w:rFonts w:cs="Segoe UI"/>
        </w:rPr>
        <w:t xml:space="preserve"> </w:t>
      </w:r>
    </w:p>
    <w:p w14:paraId="5BC13B16" w14:textId="0EB75694" w:rsidR="00F074F0" w:rsidRDefault="00F074F0" w:rsidP="00F074F0">
      <w:pPr>
        <w:pStyle w:val="ListParagraph"/>
        <w:spacing w:after="40" w:line="250" w:lineRule="auto"/>
        <w:ind w:right="13"/>
        <w:rPr>
          <w:rFonts w:cs="Segoe UI"/>
        </w:rPr>
      </w:pPr>
    </w:p>
    <w:p w14:paraId="2348C21E" w14:textId="3CE42BA0" w:rsidR="00F56978" w:rsidRDefault="00F56978" w:rsidP="00FD2FE4">
      <w:pPr>
        <w:spacing w:after="40" w:line="250" w:lineRule="auto"/>
        <w:ind w:right="13"/>
        <w:rPr>
          <w:rFonts w:cs="Segoe UI"/>
        </w:rPr>
      </w:pPr>
    </w:p>
    <w:p w14:paraId="186A6661" w14:textId="655E1549" w:rsidR="00F56978" w:rsidRPr="00DC5084" w:rsidRDefault="00F56978" w:rsidP="009E7684">
      <w:pPr>
        <w:spacing w:after="40" w:line="250" w:lineRule="auto"/>
        <w:ind w:left="720" w:right="13"/>
        <w:rPr>
          <w:rFonts w:cs="Segoe UI"/>
        </w:rPr>
      </w:pPr>
      <w:r>
        <w:rPr>
          <w:rFonts w:cs="Segoe UI"/>
        </w:rPr>
        <w:t>By going with Microsoft 365, B4U has E</w:t>
      </w:r>
      <w:r w:rsidR="00FD2FE4">
        <w:rPr>
          <w:rFonts w:cs="Segoe UI"/>
        </w:rPr>
        <w:t xml:space="preserve">nterprise </w:t>
      </w:r>
      <w:r>
        <w:rPr>
          <w:rFonts w:cs="Segoe UI"/>
        </w:rPr>
        <w:t>M</w:t>
      </w:r>
      <w:r w:rsidR="00FD2FE4">
        <w:rPr>
          <w:rFonts w:cs="Segoe UI"/>
        </w:rPr>
        <w:t xml:space="preserve">obility + </w:t>
      </w:r>
      <w:r>
        <w:rPr>
          <w:rFonts w:cs="Segoe UI"/>
        </w:rPr>
        <w:t>S</w:t>
      </w:r>
      <w:r w:rsidR="00FD2FE4">
        <w:rPr>
          <w:rFonts w:cs="Segoe UI"/>
        </w:rPr>
        <w:t>ecurity (EMS)</w:t>
      </w:r>
      <w:r>
        <w:rPr>
          <w:rFonts w:cs="Segoe UI"/>
        </w:rPr>
        <w:t xml:space="preserve"> they can leverage to help with security and regulatory requirements.  Multi-geo </w:t>
      </w:r>
      <w:r w:rsidR="009E7684">
        <w:rPr>
          <w:rFonts w:cs="Segoe UI"/>
        </w:rPr>
        <w:t>could be mentioned as it relates to</w:t>
      </w:r>
      <w:r>
        <w:rPr>
          <w:rFonts w:cs="Segoe UI"/>
        </w:rPr>
        <w:t xml:space="preserve"> data sovereignty. EMS has </w:t>
      </w:r>
      <w:r w:rsidR="009E7684">
        <w:rPr>
          <w:rFonts w:cs="Segoe UI"/>
        </w:rPr>
        <w:t>Microsoft Endpoint Manager</w:t>
      </w:r>
      <w:r>
        <w:rPr>
          <w:rFonts w:cs="Segoe UI"/>
        </w:rPr>
        <w:t>, Data Loss Prevention</w:t>
      </w:r>
      <w:r w:rsidR="009E7684">
        <w:rPr>
          <w:rFonts w:cs="Segoe UI"/>
        </w:rPr>
        <w:t xml:space="preserve"> (DLP)</w:t>
      </w:r>
      <w:r>
        <w:rPr>
          <w:rFonts w:cs="Segoe UI"/>
        </w:rPr>
        <w:t xml:space="preserve">, Information Rights Management, and </w:t>
      </w:r>
      <w:r w:rsidR="009E7684">
        <w:rPr>
          <w:rFonts w:cs="Segoe UI"/>
        </w:rPr>
        <w:t xml:space="preserve">Office 365 </w:t>
      </w:r>
      <w:r>
        <w:rPr>
          <w:rFonts w:cs="Segoe UI"/>
        </w:rPr>
        <w:t>Advanced Threat Protection that can all be used to help secure the environment both on Windows 10 devices as well as mobile iOS and Android devices.</w:t>
      </w:r>
    </w:p>
    <w:p w14:paraId="3B41F6C2" w14:textId="6CA44E49" w:rsidR="00F56978" w:rsidRDefault="00F56978" w:rsidP="009E7684">
      <w:pPr>
        <w:spacing w:after="40" w:line="250" w:lineRule="auto"/>
        <w:ind w:left="720" w:right="13"/>
        <w:rPr>
          <w:rFonts w:cs="Segoe UI"/>
        </w:rPr>
      </w:pPr>
    </w:p>
    <w:p w14:paraId="765C303E" w14:textId="44E6A6B3" w:rsidR="00F56978" w:rsidRDefault="00F56978" w:rsidP="009E7684">
      <w:pPr>
        <w:spacing w:after="40" w:line="250" w:lineRule="auto"/>
        <w:ind w:left="720" w:right="13"/>
        <w:rPr>
          <w:rFonts w:cs="Segoe UI"/>
        </w:rPr>
      </w:pPr>
      <w:r>
        <w:rPr>
          <w:rFonts w:cs="Segoe UI"/>
        </w:rPr>
        <w:t>Cloud App security and Advanced Threat Analytics can also be used to detect any shadow it or breaches in security.</w:t>
      </w:r>
    </w:p>
    <w:p w14:paraId="5F960594" w14:textId="136A83DD" w:rsidR="009E7684" w:rsidRDefault="009E7684" w:rsidP="009E7684">
      <w:pPr>
        <w:spacing w:after="40" w:line="250" w:lineRule="auto"/>
        <w:ind w:left="720" w:right="13"/>
        <w:rPr>
          <w:rFonts w:cs="Segoe UI"/>
        </w:rPr>
      </w:pPr>
    </w:p>
    <w:p w14:paraId="78517499" w14:textId="19EAD9B1" w:rsidR="009E7684" w:rsidRPr="00DC5084" w:rsidRDefault="009E7684" w:rsidP="009E7684">
      <w:pPr>
        <w:spacing w:after="40" w:line="250" w:lineRule="auto"/>
        <w:ind w:left="720" w:right="13"/>
        <w:rPr>
          <w:rFonts w:cs="Segoe UI"/>
        </w:rPr>
      </w:pPr>
      <w:r>
        <w:rPr>
          <w:rFonts w:cs="Segoe UI"/>
          <w:b/>
          <w:bCs/>
        </w:rPr>
        <w:t xml:space="preserve">NOTE: </w:t>
      </w:r>
      <w:r>
        <w:rPr>
          <w:rFonts w:cs="Segoe UI"/>
        </w:rPr>
        <w:t xml:space="preserve">While working with the security product specifically, the full name should always be used. i.e. Office 365 Advanced Threat Protection, not Advanced Threat Protection. </w:t>
      </w:r>
      <w:proofErr w:type="gramStart"/>
      <w:r>
        <w:rPr>
          <w:rFonts w:cs="Segoe UI"/>
        </w:rPr>
        <w:t>Often times</w:t>
      </w:r>
      <w:proofErr w:type="gramEnd"/>
      <w:r>
        <w:rPr>
          <w:rFonts w:cs="Segoe UI"/>
        </w:rPr>
        <w:t xml:space="preserve"> there are multiple products with similar names. For example, there is also an Azure Advanced Threat Protection that’s different than Office 365 Advanced Threat Protection.</w:t>
      </w:r>
    </w:p>
    <w:p w14:paraId="7058EBE9" w14:textId="77777777" w:rsidR="00A25F85" w:rsidRPr="00611A96" w:rsidRDefault="00A25F85" w:rsidP="00A25F85">
      <w:pPr>
        <w:spacing w:after="21" w:line="251" w:lineRule="auto"/>
        <w:ind w:left="720" w:right="69"/>
        <w:contextualSpacing/>
        <w:rPr>
          <w:rFonts w:cs="Segoe UI"/>
        </w:rPr>
      </w:pPr>
    </w:p>
    <w:p w14:paraId="11DFBE6B" w14:textId="77777777" w:rsidR="00B721AB" w:rsidRPr="009E7684" w:rsidRDefault="00B721AB">
      <w:pPr>
        <w:rPr>
          <w:i/>
          <w:iCs/>
        </w:rPr>
      </w:pPr>
      <w:bookmarkStart w:id="90" w:name="_Toc492638976"/>
      <w:bookmarkStart w:id="91" w:name="_Toc492640508"/>
      <w:bookmarkStart w:id="92" w:name="_Toc492640623"/>
      <w:bookmarkStart w:id="93" w:name="_Toc492652756"/>
      <w:r w:rsidRPr="00DC5084">
        <w:rPr>
          <w:i/>
          <w:iCs/>
        </w:rPr>
        <w:t>Azure – Data &amp; AI</w:t>
      </w:r>
    </w:p>
    <w:p w14:paraId="4F98CC29" w14:textId="39F6E5D0" w:rsidR="00B721AB" w:rsidRPr="00DC5084" w:rsidRDefault="00B721AB" w:rsidP="00141995">
      <w:pPr>
        <w:numPr>
          <w:ilvl w:val="0"/>
          <w:numId w:val="55"/>
        </w:numPr>
        <w:spacing w:after="40" w:line="250" w:lineRule="auto"/>
        <w:ind w:right="123"/>
        <w:contextualSpacing/>
        <w:rPr>
          <w:rFonts w:cs="Segoe UI"/>
        </w:rPr>
      </w:pPr>
      <w:r>
        <w:rPr>
          <w:rFonts w:cs="Segoe UI"/>
        </w:rPr>
        <w:t>Without getting into details, what high level components would you suggest B4U leverage in Azure for enabling them to improve their data platform and reporting capabilities?</w:t>
      </w:r>
      <w:r>
        <w:rPr>
          <w:rFonts w:cs="Segoe UI"/>
        </w:rPr>
        <w:br/>
        <w:t xml:space="preserve">Microsoft Azure provides </w:t>
      </w:r>
      <w:r w:rsidR="00374C6E">
        <w:rPr>
          <w:rFonts w:cs="Segoe UI"/>
        </w:rPr>
        <w:t>several</w:t>
      </w:r>
      <w:r>
        <w:rPr>
          <w:rFonts w:cs="Segoe UI"/>
        </w:rPr>
        <w:t xml:space="preserve"> services that could potentially improve their data platform and reporting capabilities. Some of the services which B4U might benefit from include Azure SQL Database, Cosmos DB, Azure Analysis Services and Power BI.</w:t>
      </w:r>
    </w:p>
    <w:p w14:paraId="33DD3110" w14:textId="3D6923E1" w:rsidR="00B721AB" w:rsidRPr="00DC5084" w:rsidRDefault="00B721AB" w:rsidP="00141995">
      <w:pPr>
        <w:numPr>
          <w:ilvl w:val="0"/>
          <w:numId w:val="55"/>
        </w:numPr>
        <w:spacing w:after="40" w:line="250" w:lineRule="auto"/>
        <w:ind w:right="123"/>
        <w:contextualSpacing/>
        <w:rPr>
          <w:rFonts w:cs="Segoe UI"/>
        </w:rPr>
      </w:pPr>
      <w:r>
        <w:rPr>
          <w:rFonts w:cs="Segoe UI"/>
        </w:rPr>
        <w:t>Which components might you suggest they consider for scaling to support analytics against their largest data sets and improve their capability for performing near real-time analytics?</w:t>
      </w:r>
      <w:r w:rsidR="00D66DBD">
        <w:rPr>
          <w:rFonts w:cs="Segoe UI"/>
        </w:rPr>
        <w:br/>
        <w:t xml:space="preserve">For their big data needs, B4U might benefit from standardizing on Azure Databricks for their data processing pipeline, querying of big data and for performing near real-time analytics on streaming data. Alternately, they could use Azure Stream Analytics for performing analytics on streaming data in </w:t>
      </w:r>
      <w:r w:rsidR="00C33325">
        <w:rPr>
          <w:rFonts w:cs="Segoe UI"/>
        </w:rPr>
        <w:t>real-time and</w:t>
      </w:r>
      <w:r w:rsidR="003C64F2">
        <w:rPr>
          <w:rFonts w:cs="Segoe UI"/>
        </w:rPr>
        <w:t xml:space="preserve"> use other data platform services like Azure SQL Data Warehouse to provide analytics against the big data in a batch fashion. </w:t>
      </w:r>
    </w:p>
    <w:p w14:paraId="47B0096E" w14:textId="3D14C5B8" w:rsidR="00B721AB" w:rsidRPr="00DC5084" w:rsidRDefault="00B721AB" w:rsidP="00141995">
      <w:pPr>
        <w:numPr>
          <w:ilvl w:val="0"/>
          <w:numId w:val="55"/>
        </w:numPr>
        <w:spacing w:after="40" w:line="250" w:lineRule="auto"/>
        <w:ind w:right="123"/>
        <w:contextualSpacing/>
        <w:rPr>
          <w:rFonts w:cs="Segoe UI"/>
        </w:rPr>
      </w:pPr>
      <w:r>
        <w:rPr>
          <w:rFonts w:cs="Segoe UI"/>
        </w:rPr>
        <w:t>Regarding augmenting B4U AI capabilities, what spectrum of services might you suggest as a starting point for B4U?</w:t>
      </w:r>
      <w:r w:rsidR="005B540C">
        <w:rPr>
          <w:rFonts w:cs="Segoe UI"/>
        </w:rPr>
        <w:br/>
        <w:t>B4U should consider the AI spectrum of options available in Azure that begins with pre-built AI services in the form of Cognitive Services and ends with custom AI services built using traditional data science tools and operationalized using the Azure Machine Learning service.</w:t>
      </w:r>
      <w:r w:rsidR="004A02F5">
        <w:rPr>
          <w:rFonts w:cs="Segoe UI"/>
        </w:rPr>
        <w:t xml:space="preserve"> They could also consider using Azure Databricks here, which would provide them a collaborative platform addressing their data science and advanced analytic needs.</w:t>
      </w:r>
    </w:p>
    <w:p w14:paraId="476699E7" w14:textId="77777777" w:rsidR="00B721AB" w:rsidRPr="00141995" w:rsidRDefault="00B721AB">
      <w:pPr>
        <w:rPr>
          <w:i/>
          <w:iCs/>
        </w:rPr>
      </w:pPr>
      <w:r w:rsidRPr="00AD3719">
        <w:rPr>
          <w:i/>
          <w:iCs/>
        </w:rPr>
        <w:t>Azure – Security</w:t>
      </w:r>
    </w:p>
    <w:p w14:paraId="462AFDB2" w14:textId="3946B428" w:rsidR="00B721AB" w:rsidRPr="00DC5084" w:rsidRDefault="00B721AB" w:rsidP="00141995">
      <w:pPr>
        <w:numPr>
          <w:ilvl w:val="0"/>
          <w:numId w:val="56"/>
        </w:numPr>
        <w:spacing w:after="40" w:line="250" w:lineRule="auto"/>
        <w:ind w:right="123"/>
        <w:contextualSpacing/>
        <w:rPr>
          <w:rFonts w:cs="Segoe UI"/>
        </w:rPr>
      </w:pPr>
      <w:r>
        <w:rPr>
          <w:rFonts w:cs="Segoe UI"/>
        </w:rPr>
        <w:t>At a high level, what services within Azure might you point B4U at that address their goal for unified user credentials management for both their employees and their consultants?</w:t>
      </w:r>
      <w:r w:rsidR="00267DE0">
        <w:rPr>
          <w:rFonts w:cs="Segoe UI"/>
        </w:rPr>
        <w:br/>
        <w:t xml:space="preserve">B4U would benefit from standardizing on Azure Active Directory for all of their credential management concerns, </w:t>
      </w:r>
      <w:r w:rsidR="00267DE0">
        <w:rPr>
          <w:rFonts w:cs="Segoe UI"/>
        </w:rPr>
        <w:lastRenderedPageBreak/>
        <w:t xml:space="preserve">with Azure Active Directory B2C specifically being deployed to support and manage the credentials of their consultants. </w:t>
      </w:r>
    </w:p>
    <w:p w14:paraId="7A537A24" w14:textId="59DF2E64" w:rsidR="00B721AB" w:rsidRPr="00DC5084" w:rsidRDefault="00B721AB" w:rsidP="00141995">
      <w:pPr>
        <w:numPr>
          <w:ilvl w:val="0"/>
          <w:numId w:val="56"/>
        </w:numPr>
        <w:spacing w:after="40" w:line="250" w:lineRule="auto"/>
        <w:ind w:right="123"/>
        <w:contextualSpacing/>
        <w:rPr>
          <w:rFonts w:cs="Segoe UI"/>
        </w:rPr>
      </w:pPr>
      <w:r>
        <w:rPr>
          <w:rFonts w:cs="Segoe UI"/>
        </w:rPr>
        <w:t>What are some big capabilities that Azure brings that might alleviate concerns around data security hosted in Azure?</w:t>
      </w:r>
      <w:r w:rsidR="00267DE0">
        <w:rPr>
          <w:rFonts w:cs="Segoe UI"/>
        </w:rPr>
        <w:br/>
        <w:t xml:space="preserve">Azure brings a host of security capabilities around securing access to resources in Azure, encrypting data in transit, encrypting data at rest as well as monitoring and auditing access. </w:t>
      </w:r>
    </w:p>
    <w:p w14:paraId="6F81A72B" w14:textId="44E85568" w:rsidR="00B721AB" w:rsidRPr="00DC5084" w:rsidRDefault="00B721AB" w:rsidP="00141995">
      <w:pPr>
        <w:numPr>
          <w:ilvl w:val="0"/>
          <w:numId w:val="56"/>
        </w:numPr>
        <w:spacing w:after="40" w:line="250" w:lineRule="auto"/>
        <w:ind w:right="123"/>
        <w:contextualSpacing/>
        <w:rPr>
          <w:rFonts w:cs="Segoe UI"/>
        </w:rPr>
      </w:pPr>
      <w:r>
        <w:rPr>
          <w:rFonts w:cs="Segoe UI"/>
        </w:rPr>
        <w:t>How might they be able to support the reporting applications getting access to data that must remain on-premises?</w:t>
      </w:r>
      <w:r w:rsidR="00267DE0">
        <w:rPr>
          <w:rFonts w:cs="Segoe UI"/>
        </w:rPr>
        <w:br/>
        <w:t>Azure provide services that support delivering hybrid solutions whereby applications running in Azure can make secure requests back to on-premises environments to get specific data to which they have been granted access.</w:t>
      </w:r>
      <w:r w:rsidR="00292A4E">
        <w:rPr>
          <w:rFonts w:cs="Segoe UI"/>
        </w:rPr>
        <w:t xml:space="preserve"> Examples of this include Azure App Services Hybrid </w:t>
      </w:r>
      <w:r w:rsidR="00AD4AC2">
        <w:rPr>
          <w:rFonts w:cs="Segoe UI"/>
        </w:rPr>
        <w:t>Connections</w:t>
      </w:r>
      <w:r w:rsidR="00292A4E">
        <w:rPr>
          <w:rFonts w:cs="Segoe UI"/>
        </w:rPr>
        <w:t xml:space="preserve">, Azure Data Factory Data </w:t>
      </w:r>
      <w:proofErr w:type="gramStart"/>
      <w:r w:rsidR="00292A4E">
        <w:rPr>
          <w:rFonts w:cs="Segoe UI"/>
        </w:rPr>
        <w:t>Gateway</w:t>
      </w:r>
      <w:proofErr w:type="gramEnd"/>
      <w:r w:rsidR="00292A4E">
        <w:rPr>
          <w:rFonts w:cs="Segoe UI"/>
        </w:rPr>
        <w:t xml:space="preserve"> and the Power BI Gateway. B4U would do well by exploring one of these options to address their concern.</w:t>
      </w:r>
    </w:p>
    <w:p w14:paraId="3C46E715" w14:textId="071BE91F" w:rsidR="009601E2" w:rsidRDefault="009601E2" w:rsidP="00141995">
      <w:pPr>
        <w:spacing w:after="40" w:line="250" w:lineRule="auto"/>
        <w:ind w:right="123"/>
        <w:contextualSpacing/>
        <w:rPr>
          <w:rFonts w:cs="Segoe UI"/>
        </w:rPr>
      </w:pPr>
    </w:p>
    <w:p w14:paraId="0D6ECB10" w14:textId="77777777" w:rsidR="009601E2" w:rsidRPr="00141995" w:rsidRDefault="009601E2">
      <w:pPr>
        <w:rPr>
          <w:i/>
          <w:iCs/>
        </w:rPr>
      </w:pPr>
      <w:r w:rsidRPr="00DC5084">
        <w:rPr>
          <w:i/>
          <w:iCs/>
        </w:rPr>
        <w:t>Azure – Infrastructure and Applications</w:t>
      </w:r>
    </w:p>
    <w:p w14:paraId="6E70EC4B" w14:textId="27A64565" w:rsidR="009601E2" w:rsidRDefault="009601E2" w:rsidP="19532FA7">
      <w:pPr>
        <w:pStyle w:val="ListParagraph"/>
        <w:numPr>
          <w:ilvl w:val="0"/>
          <w:numId w:val="58"/>
        </w:numPr>
      </w:pPr>
      <w:r>
        <w:t>For the servers that are not replaced directly by cloud-based services how will we deploy them to the cloud?</w:t>
      </w:r>
    </w:p>
    <w:p w14:paraId="72E87FBE" w14:textId="77777777" w:rsidR="00F074F0" w:rsidRDefault="00F074F0" w:rsidP="00141995">
      <w:pPr>
        <w:pStyle w:val="ListParagraph"/>
      </w:pPr>
    </w:p>
    <w:p w14:paraId="3EA3FA69" w14:textId="3F83D687" w:rsidR="009601E2" w:rsidRDefault="009601E2" w:rsidP="00141995">
      <w:pPr>
        <w:pStyle w:val="ListParagraph"/>
      </w:pPr>
      <w:r>
        <w:t xml:space="preserve">B4U has two main options for applications that </w:t>
      </w:r>
      <w:r w:rsidR="00F074F0">
        <w:t>are not</w:t>
      </w:r>
      <w:r>
        <w:t xml:space="preserve"> replaced directly by Microsoft Cloud SaaS Services:  First is the option to Lift and Shift servers to the cloud and run them in Azure IaaS.  This can be done by using the Azure Migration and Azure Site Recovery tools.  </w:t>
      </w:r>
      <w:r w:rsidR="00F074F0">
        <w:t>Both</w:t>
      </w:r>
      <w:r>
        <w:t xml:space="preserve"> support physical and VMware workloads for migration.  The second and preferred option is to refactor them to PaaS Services for </w:t>
      </w:r>
      <w:r w:rsidR="001A3756">
        <w:t>applications</w:t>
      </w:r>
      <w:r>
        <w:t xml:space="preserve"> and data.  Azure supports by Windows and Linux workloads on Azure App Services.  For data there is Azure SQL Database, Azure Database for </w:t>
      </w:r>
      <w:proofErr w:type="gramStart"/>
      <w:r>
        <w:t>MySQL</w:t>
      </w:r>
      <w:proofErr w:type="gramEnd"/>
      <w:r>
        <w:t xml:space="preserve"> and </w:t>
      </w:r>
      <w:r w:rsidR="008D48D6">
        <w:t>Azure SQL Managed Instance</w:t>
      </w:r>
      <w:r>
        <w:t xml:space="preserve">.  By moving to these </w:t>
      </w:r>
      <w:r w:rsidR="008D48D6">
        <w:t>PaaS Services B4U can focus on the applications and data while leaving the management and updates to Microsoft.</w:t>
      </w:r>
    </w:p>
    <w:p w14:paraId="541A4121" w14:textId="77777777" w:rsidR="00F074F0" w:rsidRDefault="00F074F0" w:rsidP="00F074F0">
      <w:pPr>
        <w:pStyle w:val="ListParagraph"/>
      </w:pPr>
    </w:p>
    <w:p w14:paraId="7D25DE05" w14:textId="0C6D31C0" w:rsidR="009601E2" w:rsidRDefault="009601E2" w:rsidP="19532FA7">
      <w:pPr>
        <w:pStyle w:val="ListParagraph"/>
        <w:numPr>
          <w:ilvl w:val="0"/>
          <w:numId w:val="58"/>
        </w:numPr>
      </w:pPr>
      <w:r>
        <w:t>What type of connection will we have to those services?</w:t>
      </w:r>
    </w:p>
    <w:p w14:paraId="3CB0D9C1" w14:textId="77777777" w:rsidR="00F074F0" w:rsidRDefault="00F074F0" w:rsidP="00141995">
      <w:pPr>
        <w:pStyle w:val="ListParagraph"/>
      </w:pPr>
    </w:p>
    <w:p w14:paraId="15008FFF" w14:textId="5C798359" w:rsidR="009601E2" w:rsidRDefault="009601E2" w:rsidP="00141995">
      <w:pPr>
        <w:pStyle w:val="ListParagraph"/>
      </w:pPr>
      <w:r>
        <w:t>Since these</w:t>
      </w:r>
      <w:r w:rsidR="008D48D6">
        <w:t xml:space="preserve"> applications will now be in the Azure cloud, B4U will need to connect their corporate sites to Azure created a hybrid network.  This can be accomplished using either a Site to Site or ExpressRoute connection.  This allows the local PCs to connect to these systems just as they do today, but they will now be hosted in Azure.</w:t>
      </w:r>
    </w:p>
    <w:p w14:paraId="3AB21089" w14:textId="77777777" w:rsidR="00F074F0" w:rsidRPr="00F074F0" w:rsidRDefault="00F074F0" w:rsidP="00F074F0">
      <w:pPr>
        <w:pStyle w:val="ListParagraph"/>
        <w:spacing w:after="40" w:line="250" w:lineRule="auto"/>
        <w:ind w:right="123"/>
        <w:rPr>
          <w:rFonts w:cs="Segoe UI"/>
        </w:rPr>
      </w:pPr>
    </w:p>
    <w:p w14:paraId="54CB1198" w14:textId="3FC9C5B2" w:rsidR="009601E2" w:rsidRPr="00DC5084" w:rsidRDefault="009601E2" w:rsidP="00141995">
      <w:pPr>
        <w:pStyle w:val="ListParagraph"/>
        <w:numPr>
          <w:ilvl w:val="0"/>
          <w:numId w:val="58"/>
        </w:numPr>
        <w:spacing w:after="40" w:line="250" w:lineRule="auto"/>
        <w:ind w:right="123"/>
        <w:rPr>
          <w:rFonts w:cs="Segoe UI"/>
        </w:rPr>
      </w:pPr>
      <w:r>
        <w:t xml:space="preserve">What benefits will be </w:t>
      </w:r>
      <w:r w:rsidR="001A3756">
        <w:t>gained</w:t>
      </w:r>
      <w:r>
        <w:t xml:space="preserve"> by moving to PaaS services over our traditional VMs?</w:t>
      </w:r>
    </w:p>
    <w:p w14:paraId="49B6FF4E" w14:textId="77777777" w:rsidR="00F074F0" w:rsidRDefault="00F074F0" w:rsidP="00141995">
      <w:pPr>
        <w:pStyle w:val="ListParagraph"/>
        <w:spacing w:after="40" w:line="250" w:lineRule="auto"/>
        <w:ind w:right="123"/>
      </w:pPr>
    </w:p>
    <w:p w14:paraId="2AD8B8ED" w14:textId="679E9495" w:rsidR="008D48D6" w:rsidRPr="00DC5084" w:rsidRDefault="008D48D6" w:rsidP="00141995">
      <w:pPr>
        <w:pStyle w:val="ListParagraph"/>
        <w:spacing w:after="40" w:line="250" w:lineRule="auto"/>
        <w:ind w:right="123"/>
        <w:rPr>
          <w:rFonts w:cs="Segoe UI"/>
        </w:rPr>
      </w:pPr>
      <w:r>
        <w:t xml:space="preserve">Moving to PaaS allows B4U to regain resources they are using to maintain aging systems.  They also can move to higher value tasks rather than mundane patching and upgrades.  </w:t>
      </w:r>
      <w:r w:rsidR="00C12BD7">
        <w:t xml:space="preserve">B4U will not </w:t>
      </w:r>
      <w:r>
        <w:t>fall behind on these upgrades as they did prior to this move to the cloud.</w:t>
      </w:r>
    </w:p>
    <w:p w14:paraId="438B049B" w14:textId="77777777" w:rsidR="00151025" w:rsidRDefault="00151025">
      <w:pPr>
        <w:rPr>
          <w:rFonts w:asciiTheme="minorHAnsi" w:eastAsia="Times New Roman" w:hAnsiTheme="minorHAnsi" w:cstheme="minorHAnsi"/>
          <w:color w:val="0078D7" w:themeColor="accent1"/>
          <w:sz w:val="36"/>
          <w:szCs w:val="40"/>
        </w:rPr>
      </w:pPr>
      <w:r>
        <w:rPr>
          <w:rFonts w:eastAsia="Times New Roman"/>
        </w:rPr>
        <w:br w:type="page"/>
      </w:r>
    </w:p>
    <w:p w14:paraId="62401783" w14:textId="1CE25C29" w:rsidR="00487E23" w:rsidRDefault="00487E23" w:rsidP="00487E23">
      <w:pPr>
        <w:pStyle w:val="Heading2"/>
      </w:pPr>
      <w:bookmarkStart w:id="94" w:name="_Toc526154551"/>
      <w:r>
        <w:lastRenderedPageBreak/>
        <w:t>Checklist of preferred objection handling</w:t>
      </w:r>
      <w:bookmarkEnd w:id="94"/>
    </w:p>
    <w:p w14:paraId="191EC864" w14:textId="69EF0C2C" w:rsidR="00883B57" w:rsidRDefault="00F074F0" w:rsidP="00883B57">
      <w:pPr>
        <w:numPr>
          <w:ilvl w:val="0"/>
          <w:numId w:val="52"/>
        </w:numPr>
        <w:spacing w:after="40" w:line="250" w:lineRule="auto"/>
        <w:ind w:right="13" w:hanging="360"/>
        <w:rPr>
          <w:rFonts w:cs="Segoe UI"/>
        </w:rPr>
      </w:pPr>
      <w:r>
        <w:rPr>
          <w:rFonts w:cs="Segoe UI"/>
        </w:rPr>
        <w:t>We are</w:t>
      </w:r>
      <w:r w:rsidR="00883B57">
        <w:rPr>
          <w:rFonts w:cs="Segoe UI"/>
        </w:rPr>
        <w:t xml:space="preserve"> a little confused- what is the Microsoft Cloud and how do the big pieces fit together? How do they relate to what we do with our </w:t>
      </w:r>
      <w:r>
        <w:rPr>
          <w:rFonts w:cs="Segoe UI"/>
        </w:rPr>
        <w:t>on-premises</w:t>
      </w:r>
      <w:r w:rsidR="00883B57">
        <w:rPr>
          <w:rFonts w:cs="Segoe UI"/>
        </w:rPr>
        <w:t xml:space="preserve"> laptops and devices?</w:t>
      </w:r>
    </w:p>
    <w:p w14:paraId="65ADC653" w14:textId="77777777" w:rsidR="00F074F0" w:rsidRDefault="00F074F0" w:rsidP="00141995">
      <w:pPr>
        <w:spacing w:after="40" w:line="250" w:lineRule="auto"/>
        <w:ind w:left="720" w:right="13"/>
        <w:rPr>
          <w:rFonts w:cs="Segoe UI"/>
        </w:rPr>
      </w:pPr>
    </w:p>
    <w:p w14:paraId="07C6F1C4" w14:textId="5C312D90" w:rsidR="00883B57" w:rsidRPr="00DC5084" w:rsidRDefault="00883B57" w:rsidP="00141995">
      <w:pPr>
        <w:spacing w:after="40" w:line="250" w:lineRule="auto"/>
        <w:ind w:left="720" w:right="13"/>
        <w:rPr>
          <w:rFonts w:cs="Segoe UI"/>
        </w:rPr>
      </w:pPr>
      <w:r>
        <w:rPr>
          <w:rFonts w:cs="Segoe UI"/>
        </w:rPr>
        <w:t xml:space="preserve">The Microsoft Cloud can be best understood as three </w:t>
      </w:r>
      <w:r w:rsidR="000D10F2">
        <w:rPr>
          <w:rFonts w:cs="Segoe UI"/>
        </w:rPr>
        <w:t>product families</w:t>
      </w:r>
      <w:r>
        <w:rPr>
          <w:rFonts w:cs="Segoe UI"/>
        </w:rPr>
        <w:t xml:space="preserve"> that work together to comprehensively address the needs of the enterprise. </w:t>
      </w:r>
      <w:r w:rsidR="000D10F2">
        <w:rPr>
          <w:rFonts w:cs="Segoe UI"/>
        </w:rPr>
        <w:t>There is the</w:t>
      </w:r>
      <w:r w:rsidR="00572D42">
        <w:rPr>
          <w:rFonts w:cs="Segoe UI"/>
        </w:rPr>
        <w:t xml:space="preserve"> Microsoft</w:t>
      </w:r>
      <w:r w:rsidR="000D10F2">
        <w:rPr>
          <w:rFonts w:cs="Segoe UI"/>
        </w:rPr>
        <w:t xml:space="preserve"> Dynamics family of products which provide businesses with software that support their operations across functions like sales, marketing, </w:t>
      </w:r>
      <w:r w:rsidR="00366885">
        <w:rPr>
          <w:rFonts w:cs="Segoe UI"/>
        </w:rPr>
        <w:t>customer service and finance. Then there is Microsoft 365 which brings together Office 365, Windows 10</w:t>
      </w:r>
      <w:r w:rsidR="00141995">
        <w:rPr>
          <w:rFonts w:cs="Segoe UI"/>
        </w:rPr>
        <w:t>,</w:t>
      </w:r>
      <w:r w:rsidR="00366885">
        <w:rPr>
          <w:rFonts w:cs="Segoe UI"/>
        </w:rPr>
        <w:t xml:space="preserve"> and Enterprise Mobility + Security</w:t>
      </w:r>
      <w:r w:rsidR="00141995">
        <w:rPr>
          <w:rFonts w:cs="Segoe UI"/>
        </w:rPr>
        <w:t xml:space="preserve"> (EMS)</w:t>
      </w:r>
      <w:r w:rsidR="00366885">
        <w:rPr>
          <w:rFonts w:cs="Segoe UI"/>
        </w:rPr>
        <w:t xml:space="preserve"> the empower the organization to work together, securely. </w:t>
      </w:r>
      <w:r w:rsidR="00572D42">
        <w:rPr>
          <w:rFonts w:cs="Segoe UI"/>
        </w:rPr>
        <w:t xml:space="preserve">Both Dynamics and Microsoft 365 sit atop Microsoft’s cloud service Microsoft Azure, which provides over 100 services to support the enterprise solutions in the cloud </w:t>
      </w:r>
      <w:r w:rsidR="000443F0">
        <w:rPr>
          <w:rFonts w:cs="Segoe UI"/>
        </w:rPr>
        <w:t xml:space="preserve">such as </w:t>
      </w:r>
      <w:r w:rsidR="00572D42">
        <w:rPr>
          <w:rFonts w:cs="Segoe UI"/>
        </w:rPr>
        <w:t xml:space="preserve">hybrid on-premises and cloud solutions, </w:t>
      </w:r>
      <w:r w:rsidR="000443F0">
        <w:rPr>
          <w:rFonts w:cs="Segoe UI"/>
        </w:rPr>
        <w:t xml:space="preserve">security solutions, developer tools, web and mobile applications, </w:t>
      </w:r>
      <w:r w:rsidR="00572D42">
        <w:rPr>
          <w:rFonts w:cs="Segoe UI"/>
        </w:rPr>
        <w:t>scalable compute, storage and networking, data, analytics</w:t>
      </w:r>
      <w:r w:rsidR="000443F0">
        <w:rPr>
          <w:rFonts w:cs="Segoe UI"/>
        </w:rPr>
        <w:t xml:space="preserve">, </w:t>
      </w:r>
      <w:r w:rsidR="00572D42">
        <w:rPr>
          <w:rFonts w:cs="Segoe UI"/>
        </w:rPr>
        <w:t xml:space="preserve">artificial </w:t>
      </w:r>
      <w:r w:rsidR="00141995">
        <w:rPr>
          <w:rFonts w:cs="Segoe UI"/>
        </w:rPr>
        <w:t>intelligence,</w:t>
      </w:r>
      <w:r w:rsidR="000443F0">
        <w:rPr>
          <w:rFonts w:cs="Segoe UI"/>
        </w:rPr>
        <w:t xml:space="preserve"> and internet of things (IoT)</w:t>
      </w:r>
      <w:r w:rsidR="00572D42">
        <w:rPr>
          <w:rFonts w:cs="Segoe UI"/>
        </w:rPr>
        <w:t xml:space="preserve">.  </w:t>
      </w:r>
      <w:r w:rsidR="00D37AF5">
        <w:rPr>
          <w:rFonts w:cs="Segoe UI"/>
        </w:rPr>
        <w:br/>
      </w:r>
    </w:p>
    <w:p w14:paraId="0D6558D8" w14:textId="4086D27F" w:rsidR="003C2E22" w:rsidRPr="00DC5084" w:rsidRDefault="003C2E22" w:rsidP="00141995">
      <w:pPr>
        <w:numPr>
          <w:ilvl w:val="0"/>
          <w:numId w:val="52"/>
        </w:numPr>
        <w:spacing w:after="40" w:line="250" w:lineRule="auto"/>
        <w:ind w:right="13" w:hanging="360"/>
        <w:rPr>
          <w:rFonts w:cs="Segoe UI"/>
        </w:rPr>
      </w:pPr>
      <w:r>
        <w:rPr>
          <w:rFonts w:cs="Segoe UI"/>
        </w:rPr>
        <w:t xml:space="preserve">Can Microsoft 365 really handle the security requirements of B4U? </w:t>
      </w:r>
      <w:r w:rsidRPr="00721F4A">
        <w:rPr>
          <w:rFonts w:cs="Segoe UI"/>
        </w:rPr>
        <w:t xml:space="preserve">I </w:t>
      </w:r>
      <w:r>
        <w:rPr>
          <w:rFonts w:cs="Segoe UI"/>
        </w:rPr>
        <w:t>like</w:t>
      </w:r>
      <w:r w:rsidRPr="00721F4A">
        <w:rPr>
          <w:rFonts w:cs="Segoe UI"/>
        </w:rPr>
        <w:t xml:space="preserve"> my own data </w:t>
      </w:r>
      <w:proofErr w:type="gramStart"/>
      <w:r w:rsidRPr="00721F4A">
        <w:rPr>
          <w:rFonts w:cs="Segoe UI"/>
        </w:rPr>
        <w:t>center,</w:t>
      </w:r>
      <w:proofErr w:type="gramEnd"/>
      <w:r w:rsidRPr="00721F4A">
        <w:rPr>
          <w:rFonts w:cs="Segoe UI"/>
        </w:rPr>
        <w:t xml:space="preserve"> </w:t>
      </w:r>
      <w:r w:rsidR="00F074F0" w:rsidRPr="00721F4A">
        <w:rPr>
          <w:rFonts w:cs="Segoe UI"/>
        </w:rPr>
        <w:t>it is</w:t>
      </w:r>
      <w:r w:rsidRPr="00721F4A">
        <w:rPr>
          <w:rFonts w:cs="Segoe UI"/>
        </w:rPr>
        <w:t xml:space="preserve"> more secure there.</w:t>
      </w:r>
    </w:p>
    <w:p w14:paraId="136028B3" w14:textId="77777777" w:rsidR="00F074F0" w:rsidRDefault="00F074F0">
      <w:pPr>
        <w:spacing w:after="40" w:line="250" w:lineRule="auto"/>
        <w:ind w:left="720" w:right="13"/>
        <w:rPr>
          <w:rFonts w:cs="Segoe UI"/>
        </w:rPr>
      </w:pPr>
    </w:p>
    <w:p w14:paraId="53C89F04" w14:textId="569E5643" w:rsidR="00B306E5" w:rsidRDefault="00B306E5">
      <w:pPr>
        <w:spacing w:after="40" w:line="250" w:lineRule="auto"/>
        <w:ind w:left="720" w:right="13"/>
        <w:rPr>
          <w:rFonts w:cs="Segoe UI"/>
        </w:rPr>
      </w:pPr>
      <w:r>
        <w:rPr>
          <w:rFonts w:cs="Segoe UI"/>
        </w:rPr>
        <w:t>Microsoft is a huge company that invests billions in security. An analogy might be: “</w:t>
      </w:r>
      <w:r w:rsidR="006E595F">
        <w:rPr>
          <w:rFonts w:cs="Segoe UI"/>
        </w:rPr>
        <w:t>Where is your money more secure</w:t>
      </w:r>
      <w:r>
        <w:rPr>
          <w:rFonts w:cs="Segoe UI"/>
        </w:rPr>
        <w:t>, a</w:t>
      </w:r>
      <w:r w:rsidR="006E595F">
        <w:rPr>
          <w:rFonts w:cs="Segoe UI"/>
        </w:rPr>
        <w:t xml:space="preserve"> Bank or safe in your house? The Bank is </w:t>
      </w:r>
      <w:r>
        <w:rPr>
          <w:rFonts w:cs="Segoe UI"/>
        </w:rPr>
        <w:t xml:space="preserve">like </w:t>
      </w:r>
      <w:r w:rsidR="006E595F">
        <w:rPr>
          <w:rFonts w:cs="Segoe UI"/>
        </w:rPr>
        <w:t>the “cloud”</w:t>
      </w:r>
      <w:r>
        <w:rPr>
          <w:rFonts w:cs="Segoe UI"/>
        </w:rPr>
        <w:t xml:space="preserve">, versus </w:t>
      </w:r>
      <w:r w:rsidR="006E595F">
        <w:rPr>
          <w:rFonts w:cs="Segoe UI"/>
        </w:rPr>
        <w:t>the safe in your house is “on-prem</w:t>
      </w:r>
      <w:r>
        <w:rPr>
          <w:rFonts w:cs="Segoe UI"/>
        </w:rPr>
        <w:t>ises</w:t>
      </w:r>
      <w:r w:rsidR="006E595F">
        <w:rPr>
          <w:rFonts w:cs="Segoe UI"/>
        </w:rPr>
        <w:t xml:space="preserve">”. </w:t>
      </w:r>
    </w:p>
    <w:p w14:paraId="42D7382C" w14:textId="77777777" w:rsidR="00B306E5" w:rsidRDefault="00B306E5" w:rsidP="00B306E5">
      <w:pPr>
        <w:spacing w:after="40" w:line="250" w:lineRule="auto"/>
        <w:ind w:left="720" w:right="13"/>
        <w:rPr>
          <w:rFonts w:cs="Segoe UI"/>
        </w:rPr>
      </w:pPr>
    </w:p>
    <w:p w14:paraId="2611DEAB" w14:textId="3EA4D443" w:rsidR="00003F47" w:rsidRPr="00DC5084" w:rsidRDefault="006E595F" w:rsidP="00B306E5">
      <w:pPr>
        <w:spacing w:after="40" w:line="250" w:lineRule="auto"/>
        <w:ind w:left="720" w:right="13"/>
        <w:rPr>
          <w:rFonts w:cs="Segoe UI"/>
        </w:rPr>
      </w:pPr>
      <w:r>
        <w:rPr>
          <w:rFonts w:cs="Segoe UI"/>
        </w:rPr>
        <w:t xml:space="preserve">While Microsoft does have a much larger attack footprint, the amount of resources and security they invest in is far beyond anything </w:t>
      </w:r>
      <w:r w:rsidR="00F074F0">
        <w:rPr>
          <w:rFonts w:cs="Segoe UI"/>
        </w:rPr>
        <w:t>you will</w:t>
      </w:r>
      <w:r>
        <w:rPr>
          <w:rFonts w:cs="Segoe UI"/>
        </w:rPr>
        <w:t xml:space="preserve"> ever be able to accomplish on your own. </w:t>
      </w:r>
      <w:r w:rsidR="00B306E5">
        <w:rPr>
          <w:rFonts w:cs="Segoe UI"/>
        </w:rPr>
        <w:t>Microsoft</w:t>
      </w:r>
      <w:r>
        <w:rPr>
          <w:rFonts w:cs="Segoe UI"/>
        </w:rPr>
        <w:t xml:space="preserve"> receive</w:t>
      </w:r>
      <w:r w:rsidR="00B306E5">
        <w:rPr>
          <w:rFonts w:cs="Segoe UI"/>
        </w:rPr>
        <w:t>s</w:t>
      </w:r>
      <w:r>
        <w:rPr>
          <w:rFonts w:cs="Segoe UI"/>
        </w:rPr>
        <w:t xml:space="preserve"> upwards for 6.5 trillion signals a day </w:t>
      </w:r>
      <w:r w:rsidR="00B306E5">
        <w:rPr>
          <w:rFonts w:cs="Segoe UI"/>
        </w:rPr>
        <w:t>which are</w:t>
      </w:r>
      <w:r>
        <w:rPr>
          <w:rFonts w:cs="Segoe UI"/>
        </w:rPr>
        <w:t xml:space="preserve"> analyze</w:t>
      </w:r>
      <w:r w:rsidR="00B306E5">
        <w:rPr>
          <w:rFonts w:cs="Segoe UI"/>
        </w:rPr>
        <w:t>d</w:t>
      </w:r>
      <w:r>
        <w:rPr>
          <w:rFonts w:cs="Segoe UI"/>
        </w:rPr>
        <w:t xml:space="preserve"> for </w:t>
      </w:r>
      <w:r w:rsidR="00C12BD7">
        <w:rPr>
          <w:rFonts w:cs="Segoe UI"/>
        </w:rPr>
        <w:t>security</w:t>
      </w:r>
      <w:r w:rsidR="00B306E5">
        <w:rPr>
          <w:rFonts w:cs="Segoe UI"/>
        </w:rPr>
        <w:t xml:space="preserve"> threats and has</w:t>
      </w:r>
      <w:r>
        <w:rPr>
          <w:rFonts w:cs="Segoe UI"/>
        </w:rPr>
        <w:t xml:space="preserve"> thousands of employees focused just on security</w:t>
      </w:r>
      <w:r w:rsidR="00B306E5">
        <w:rPr>
          <w:rFonts w:cs="Segoe UI"/>
        </w:rPr>
        <w:t>. Microsoft has extensive programs also looking for vulnerabilities</w:t>
      </w:r>
      <w:r>
        <w:rPr>
          <w:rFonts w:cs="Segoe UI"/>
        </w:rPr>
        <w:t xml:space="preserve"> in their own platform</w:t>
      </w:r>
      <w:r w:rsidR="00B306E5">
        <w:rPr>
          <w:rFonts w:cs="Segoe UI"/>
        </w:rPr>
        <w:t>s</w:t>
      </w:r>
      <w:r>
        <w:rPr>
          <w:rFonts w:cs="Segoe UI"/>
        </w:rPr>
        <w:t xml:space="preserve">. In fact, they even offer a bounty if </w:t>
      </w:r>
      <w:r w:rsidR="00F074F0">
        <w:rPr>
          <w:rFonts w:cs="Segoe UI"/>
        </w:rPr>
        <w:t xml:space="preserve">you </w:t>
      </w:r>
      <w:proofErr w:type="gramStart"/>
      <w:r w:rsidR="00F074F0">
        <w:rPr>
          <w:rFonts w:cs="Segoe UI"/>
        </w:rPr>
        <w:t>are</w:t>
      </w:r>
      <w:r>
        <w:rPr>
          <w:rFonts w:cs="Segoe UI"/>
        </w:rPr>
        <w:t xml:space="preserve"> able to</w:t>
      </w:r>
      <w:proofErr w:type="gramEnd"/>
      <w:r>
        <w:rPr>
          <w:rFonts w:cs="Segoe UI"/>
        </w:rPr>
        <w:t xml:space="preserve"> find a security flaw in Office 365.</w:t>
      </w:r>
    </w:p>
    <w:p w14:paraId="4E42DD86" w14:textId="77777777" w:rsidR="006E595F" w:rsidRPr="00721F4A" w:rsidRDefault="006E595F" w:rsidP="00141995">
      <w:pPr>
        <w:spacing w:after="40" w:line="250" w:lineRule="auto"/>
        <w:ind w:right="13"/>
        <w:rPr>
          <w:rFonts w:cs="Segoe UI"/>
        </w:rPr>
      </w:pPr>
    </w:p>
    <w:p w14:paraId="040E1FFA" w14:textId="376513B0" w:rsidR="003C2E22" w:rsidRPr="00DC5084" w:rsidRDefault="003C2E22" w:rsidP="00141995">
      <w:pPr>
        <w:numPr>
          <w:ilvl w:val="0"/>
          <w:numId w:val="52"/>
        </w:numPr>
        <w:spacing w:after="40" w:line="250" w:lineRule="auto"/>
        <w:ind w:right="13" w:hanging="360"/>
        <w:rPr>
          <w:rFonts w:cs="Segoe UI"/>
        </w:rPr>
      </w:pPr>
      <w:r>
        <w:rPr>
          <w:rFonts w:cs="Segoe UI"/>
        </w:rPr>
        <w:t xml:space="preserve">I like to purchase software one and use it for a while.  </w:t>
      </w:r>
      <w:r w:rsidR="00F074F0">
        <w:rPr>
          <w:rFonts w:cs="Segoe UI"/>
        </w:rPr>
        <w:t>I am</w:t>
      </w:r>
      <w:r>
        <w:rPr>
          <w:rFonts w:cs="Segoe UI"/>
        </w:rPr>
        <w:t xml:space="preserve"> not so sure about a subscription, is it </w:t>
      </w:r>
      <w:proofErr w:type="gramStart"/>
      <w:r>
        <w:rPr>
          <w:rFonts w:cs="Segoe UI"/>
        </w:rPr>
        <w:t>really worth it</w:t>
      </w:r>
      <w:proofErr w:type="gramEnd"/>
      <w:r>
        <w:rPr>
          <w:rFonts w:cs="Segoe UI"/>
        </w:rPr>
        <w:t>?</w:t>
      </w:r>
    </w:p>
    <w:p w14:paraId="0A081A26" w14:textId="77777777" w:rsidR="00B306E5" w:rsidRDefault="00B306E5" w:rsidP="00B306E5">
      <w:pPr>
        <w:spacing w:after="40" w:line="250" w:lineRule="auto"/>
        <w:ind w:left="720" w:right="13"/>
        <w:rPr>
          <w:rFonts w:cs="Segoe UI"/>
        </w:rPr>
      </w:pPr>
    </w:p>
    <w:p w14:paraId="1E8C89A9" w14:textId="784319EC" w:rsidR="00B64CDB" w:rsidRPr="00DC5084" w:rsidRDefault="00234937" w:rsidP="00141995">
      <w:pPr>
        <w:spacing w:after="40" w:line="250" w:lineRule="auto"/>
        <w:ind w:left="720" w:right="13"/>
        <w:rPr>
          <w:rFonts w:cs="Segoe UI"/>
        </w:rPr>
      </w:pPr>
      <w:r>
        <w:rPr>
          <w:rFonts w:cs="Segoe UI"/>
        </w:rPr>
        <w:t>This</w:t>
      </w:r>
      <w:r w:rsidR="00B64CDB">
        <w:rPr>
          <w:rFonts w:cs="Segoe UI"/>
        </w:rPr>
        <w:t xml:space="preserve"> can be hard to calculate. </w:t>
      </w:r>
      <w:r w:rsidR="00B306E5">
        <w:rPr>
          <w:rFonts w:cs="Segoe UI"/>
        </w:rPr>
        <w:t xml:space="preserve">There are many factors to consider including: </w:t>
      </w:r>
      <w:r w:rsidR="00B64CDB">
        <w:rPr>
          <w:rFonts w:cs="Segoe UI"/>
        </w:rPr>
        <w:t>hardware costs, costs of electricity and cooling</w:t>
      </w:r>
      <w:r w:rsidR="00B306E5">
        <w:rPr>
          <w:rFonts w:cs="Segoe UI"/>
        </w:rPr>
        <w:t xml:space="preserve">, data center </w:t>
      </w:r>
      <w:r w:rsidR="00B64CDB">
        <w:rPr>
          <w:rFonts w:cs="Segoe UI"/>
        </w:rPr>
        <w:t>space</w:t>
      </w:r>
      <w:r w:rsidR="00B306E5">
        <w:rPr>
          <w:rFonts w:cs="Segoe UI"/>
        </w:rPr>
        <w:t>, and l</w:t>
      </w:r>
      <w:r w:rsidR="00B64CDB">
        <w:rPr>
          <w:rFonts w:cs="Segoe UI"/>
        </w:rPr>
        <w:t xml:space="preserve">icensing to run on those servers. </w:t>
      </w:r>
      <w:r w:rsidR="00B306E5">
        <w:rPr>
          <w:rFonts w:cs="Segoe UI"/>
        </w:rPr>
        <w:t>There are also many</w:t>
      </w:r>
      <w:r w:rsidR="00B64CDB">
        <w:rPr>
          <w:rFonts w:cs="Segoe UI"/>
        </w:rPr>
        <w:t xml:space="preserve"> services </w:t>
      </w:r>
      <w:r w:rsidR="00141995">
        <w:rPr>
          <w:rFonts w:cs="Segoe UI"/>
        </w:rPr>
        <w:t>included</w:t>
      </w:r>
      <w:r w:rsidR="00B306E5">
        <w:rPr>
          <w:rFonts w:cs="Segoe UI"/>
        </w:rPr>
        <w:t xml:space="preserve"> with </w:t>
      </w:r>
      <w:r w:rsidR="00B64CDB">
        <w:rPr>
          <w:rFonts w:cs="Segoe UI"/>
        </w:rPr>
        <w:t xml:space="preserve">Office 365 </w:t>
      </w:r>
      <w:r w:rsidR="00B306E5">
        <w:rPr>
          <w:rFonts w:cs="Segoe UI"/>
        </w:rPr>
        <w:t xml:space="preserve">that </w:t>
      </w:r>
      <w:r w:rsidR="00F074F0">
        <w:rPr>
          <w:rFonts w:cs="Segoe UI"/>
        </w:rPr>
        <w:t>are not</w:t>
      </w:r>
      <w:r w:rsidR="00B64CDB">
        <w:rPr>
          <w:rFonts w:cs="Segoe UI"/>
        </w:rPr>
        <w:t xml:space="preserve"> even available </w:t>
      </w:r>
      <w:r w:rsidR="00B306E5">
        <w:rPr>
          <w:rFonts w:cs="Segoe UI"/>
        </w:rPr>
        <w:t xml:space="preserve">or unless using the cloud. These include </w:t>
      </w:r>
      <w:r w:rsidR="009F088A">
        <w:rPr>
          <w:rFonts w:cs="Segoe UI"/>
        </w:rPr>
        <w:t xml:space="preserve">services and features such as </w:t>
      </w:r>
      <w:r w:rsidR="00B306E5">
        <w:rPr>
          <w:rFonts w:cs="Segoe UI"/>
        </w:rPr>
        <w:t xml:space="preserve">archive, spam, security features, </w:t>
      </w:r>
      <w:r w:rsidR="009F088A">
        <w:rPr>
          <w:rFonts w:cs="Segoe UI"/>
        </w:rPr>
        <w:t xml:space="preserve">data security and information protection, and </w:t>
      </w:r>
      <w:r w:rsidR="00B306E5">
        <w:rPr>
          <w:rFonts w:cs="Segoe UI"/>
        </w:rPr>
        <w:t xml:space="preserve">multifactor </w:t>
      </w:r>
      <w:r w:rsidR="00F074F0">
        <w:rPr>
          <w:rFonts w:cs="Segoe UI"/>
        </w:rPr>
        <w:t>authentication,</w:t>
      </w:r>
      <w:r w:rsidR="009F088A">
        <w:rPr>
          <w:rFonts w:cs="Segoe UI"/>
        </w:rPr>
        <w:t xml:space="preserve"> among others</w:t>
      </w:r>
      <w:r w:rsidR="00B306E5">
        <w:rPr>
          <w:rFonts w:cs="Segoe UI"/>
        </w:rPr>
        <w:t>.</w:t>
      </w:r>
    </w:p>
    <w:p w14:paraId="654E5A5E" w14:textId="09EDC5F5" w:rsidR="00B64CDB" w:rsidRDefault="00B64CDB" w:rsidP="00141995">
      <w:pPr>
        <w:spacing w:after="40" w:line="250" w:lineRule="auto"/>
        <w:ind w:left="720" w:right="13"/>
        <w:rPr>
          <w:rFonts w:cs="Segoe UI"/>
        </w:rPr>
      </w:pPr>
    </w:p>
    <w:p w14:paraId="01CFFA82" w14:textId="3F5EBA9E" w:rsidR="00B64CDB" w:rsidRPr="00DC5084" w:rsidRDefault="00B64CDB" w:rsidP="00141995">
      <w:pPr>
        <w:spacing w:after="40" w:line="250" w:lineRule="auto"/>
        <w:ind w:left="720" w:right="13"/>
        <w:rPr>
          <w:rFonts w:cs="Segoe UI"/>
        </w:rPr>
      </w:pPr>
      <w:r>
        <w:rPr>
          <w:rFonts w:cs="Segoe UI"/>
        </w:rPr>
        <w:t xml:space="preserve">Another aspect of </w:t>
      </w:r>
      <w:r w:rsidR="009F088A">
        <w:rPr>
          <w:rFonts w:cs="Segoe UI"/>
        </w:rPr>
        <w:t>your ROI with the cloud</w:t>
      </w:r>
      <w:r>
        <w:rPr>
          <w:rFonts w:cs="Segoe UI"/>
        </w:rPr>
        <w:t>, is the time it frees up for IT staff</w:t>
      </w:r>
      <w:r w:rsidR="009F088A">
        <w:rPr>
          <w:rFonts w:cs="Segoe UI"/>
        </w:rPr>
        <w:t xml:space="preserve"> to focus on other aspects of the business</w:t>
      </w:r>
      <w:r>
        <w:rPr>
          <w:rFonts w:cs="Segoe UI"/>
        </w:rPr>
        <w:t xml:space="preserve">. They </w:t>
      </w:r>
      <w:r w:rsidR="00F074F0">
        <w:rPr>
          <w:rFonts w:cs="Segoe UI"/>
        </w:rPr>
        <w:t>do not</w:t>
      </w:r>
      <w:r>
        <w:rPr>
          <w:rFonts w:cs="Segoe UI"/>
        </w:rPr>
        <w:t xml:space="preserve"> have to worry about fixing hardware, installing new hardware, patching servers, upgrading software, etc. They can now use this time to help the business leverage </w:t>
      </w:r>
      <w:r w:rsidR="009F088A">
        <w:rPr>
          <w:rFonts w:cs="Segoe UI"/>
        </w:rPr>
        <w:t xml:space="preserve">their </w:t>
      </w:r>
      <w:r>
        <w:rPr>
          <w:rFonts w:cs="Segoe UI"/>
        </w:rPr>
        <w:t>Microsoft 365 investment to be more productive</w:t>
      </w:r>
      <w:r w:rsidR="00A65B68">
        <w:rPr>
          <w:rFonts w:cs="Segoe UI"/>
        </w:rPr>
        <w:t>, enabling the company to make more money d</w:t>
      </w:r>
      <w:r w:rsidR="009F088A">
        <w:rPr>
          <w:rFonts w:cs="Segoe UI"/>
        </w:rPr>
        <w:t>ue</w:t>
      </w:r>
      <w:r w:rsidR="00A65B68">
        <w:rPr>
          <w:rFonts w:cs="Segoe UI"/>
        </w:rPr>
        <w:t xml:space="preserve"> to the improved productivity.</w:t>
      </w:r>
    </w:p>
    <w:p w14:paraId="124D90F4" w14:textId="77777777" w:rsidR="00B64CDB" w:rsidRDefault="00B64CDB" w:rsidP="009F088A">
      <w:pPr>
        <w:spacing w:after="40" w:line="250" w:lineRule="auto"/>
        <w:ind w:right="13"/>
        <w:rPr>
          <w:rFonts w:cs="Segoe UI"/>
        </w:rPr>
      </w:pPr>
    </w:p>
    <w:p w14:paraId="2CED7491" w14:textId="6293AEEC" w:rsidR="003C2E22" w:rsidRPr="00DC5084" w:rsidRDefault="00F074F0" w:rsidP="009F088A">
      <w:pPr>
        <w:numPr>
          <w:ilvl w:val="0"/>
          <w:numId w:val="52"/>
        </w:numPr>
        <w:spacing w:after="40" w:line="250" w:lineRule="auto"/>
        <w:ind w:right="13" w:hanging="360"/>
        <w:rPr>
          <w:rFonts w:cs="Segoe UI"/>
        </w:rPr>
      </w:pPr>
      <w:r>
        <w:rPr>
          <w:rFonts w:cs="Segoe UI"/>
        </w:rPr>
        <w:t>It is</w:t>
      </w:r>
      <w:r w:rsidR="003C2E22">
        <w:rPr>
          <w:rFonts w:cs="Segoe UI"/>
        </w:rPr>
        <w:t xml:space="preserve"> the “cloud” how can I be sure where my data is stored for compliance?</w:t>
      </w:r>
    </w:p>
    <w:p w14:paraId="4DDB479A" w14:textId="44263008" w:rsidR="001A6ADA" w:rsidRPr="00DC5084" w:rsidRDefault="00A8317A" w:rsidP="009F088A">
      <w:pPr>
        <w:spacing w:after="40" w:line="250" w:lineRule="auto"/>
        <w:ind w:left="720" w:right="13"/>
        <w:rPr>
          <w:rFonts w:cs="Segoe UI"/>
        </w:rPr>
      </w:pPr>
      <w:r>
        <w:rPr>
          <w:rFonts w:cs="Segoe UI"/>
        </w:rPr>
        <w:t xml:space="preserve">While it is true that you </w:t>
      </w:r>
      <w:r w:rsidR="00F074F0">
        <w:rPr>
          <w:rFonts w:cs="Segoe UI"/>
        </w:rPr>
        <w:t>do not</w:t>
      </w:r>
      <w:r>
        <w:rPr>
          <w:rFonts w:cs="Segoe UI"/>
        </w:rPr>
        <w:t xml:space="preserve"> know exactly which data center or where in a particular country your data is stored, Microsoft does offer some options there.</w:t>
      </w:r>
    </w:p>
    <w:p w14:paraId="6A2DB1B8" w14:textId="7607CEA9" w:rsidR="00A8317A" w:rsidRDefault="00A8317A" w:rsidP="009F088A">
      <w:pPr>
        <w:spacing w:after="40" w:line="250" w:lineRule="auto"/>
        <w:ind w:left="720" w:right="13"/>
        <w:rPr>
          <w:rFonts w:cs="Segoe UI"/>
        </w:rPr>
      </w:pPr>
    </w:p>
    <w:p w14:paraId="58696A5C" w14:textId="29BD2BF6" w:rsidR="009F088A" w:rsidRDefault="00A8317A">
      <w:pPr>
        <w:spacing w:after="40" w:line="250" w:lineRule="auto"/>
        <w:ind w:left="720" w:right="13"/>
        <w:rPr>
          <w:rFonts w:cs="Segoe UI"/>
        </w:rPr>
      </w:pPr>
      <w:r>
        <w:rPr>
          <w:rFonts w:cs="Segoe UI"/>
        </w:rPr>
        <w:lastRenderedPageBreak/>
        <w:t>First, the address of your organization when you stood up your Office 365 tenant will determine your default country (and storage location for you</w:t>
      </w:r>
      <w:r w:rsidR="00B95CA0">
        <w:rPr>
          <w:rFonts w:cs="Segoe UI"/>
        </w:rPr>
        <w:t>r</w:t>
      </w:r>
      <w:r>
        <w:rPr>
          <w:rFonts w:cs="Segoe UI"/>
        </w:rPr>
        <w:t xml:space="preserve"> data). </w:t>
      </w:r>
    </w:p>
    <w:p w14:paraId="24901C09" w14:textId="3F025AFD" w:rsidR="00A8317A" w:rsidRPr="00DC5084" w:rsidRDefault="00A8317A" w:rsidP="009F088A">
      <w:pPr>
        <w:spacing w:after="40" w:line="250" w:lineRule="auto"/>
        <w:ind w:left="720" w:right="13"/>
        <w:rPr>
          <w:rFonts w:cs="Segoe UI"/>
        </w:rPr>
      </w:pPr>
      <w:r>
        <w:rPr>
          <w:rFonts w:cs="Segoe UI"/>
        </w:rPr>
        <w:t>If you have multiple locations around the world and you need some data to be stored in a particular country for data sovereignty and compliance reason. Microsoft offers multi-geo options you can have enabled on your tenant by Microsoft to dictate which country the data for a specific SharePoint site is stored.</w:t>
      </w:r>
    </w:p>
    <w:p w14:paraId="6B0A4722" w14:textId="77777777" w:rsidR="00A8317A" w:rsidRDefault="00A8317A" w:rsidP="009F088A">
      <w:pPr>
        <w:spacing w:after="40" w:line="250" w:lineRule="auto"/>
        <w:ind w:left="720" w:right="13"/>
        <w:rPr>
          <w:rFonts w:cs="Segoe UI"/>
        </w:rPr>
      </w:pPr>
    </w:p>
    <w:p w14:paraId="77022CD9" w14:textId="583528AD" w:rsidR="003B36A6" w:rsidRDefault="003C2E22" w:rsidP="009F088A">
      <w:pPr>
        <w:pStyle w:val="ListParagraph"/>
        <w:numPr>
          <w:ilvl w:val="0"/>
          <w:numId w:val="52"/>
        </w:numPr>
        <w:ind w:left="720" w:hanging="360"/>
      </w:pPr>
      <w:r w:rsidRPr="001A6ADA">
        <w:t xml:space="preserve">We have certain regulations we </w:t>
      </w:r>
      <w:r w:rsidR="00B95CA0" w:rsidRPr="001A6ADA">
        <w:t>must</w:t>
      </w:r>
      <w:r w:rsidRPr="001A6ADA">
        <w:t xml:space="preserve"> comply </w:t>
      </w:r>
      <w:r w:rsidR="00B95CA0">
        <w:t>with</w:t>
      </w:r>
      <w:r w:rsidRPr="001A6ADA">
        <w:t>, is Microsoft 365 compliant with those regulations?</w:t>
      </w:r>
    </w:p>
    <w:p w14:paraId="61B488B8" w14:textId="60C59237" w:rsidR="003E3D35" w:rsidRPr="0036437E" w:rsidRDefault="003B36A6" w:rsidP="009F088A">
      <w:pPr>
        <w:pStyle w:val="ListParagraph"/>
      </w:pPr>
      <w:r>
        <w:t xml:space="preserve">While Microsoft may not have every </w:t>
      </w:r>
      <w:r w:rsidR="009F088A">
        <w:t>certification, t</w:t>
      </w:r>
      <w:r>
        <w:t xml:space="preserve">hey have </w:t>
      </w:r>
      <w:r w:rsidR="009F088A">
        <w:t>a lot of them when it comes to the Microsoft Cloud</w:t>
      </w:r>
      <w:r>
        <w:t>. By referring to the trust center for the various cloud services you can get all the details and information you need to around the regulations they meet and the certifications they have.  The</w:t>
      </w:r>
      <w:r w:rsidR="008F26A9">
        <w:t xml:space="preserve">y do have different trust centers for the various products that can all be found at </w:t>
      </w:r>
      <w:hyperlink r:id="rId37" w:history="1">
        <w:r w:rsidR="00DC4F50" w:rsidRPr="0039365F">
          <w:rPr>
            <w:rStyle w:val="Hyperlink"/>
          </w:rPr>
          <w:t>https://www.microsoft.com/en-us/trustcenter/cloudservices/</w:t>
        </w:r>
      </w:hyperlink>
      <w:bookmarkEnd w:id="90"/>
      <w:bookmarkEnd w:id="91"/>
      <w:bookmarkEnd w:id="92"/>
      <w:bookmarkEnd w:id="93"/>
      <w:r w:rsidR="00DC4F50">
        <w:t xml:space="preserve"> </w:t>
      </w:r>
    </w:p>
    <w:sectPr w:rsidR="003E3D35" w:rsidRPr="0036437E" w:rsidSect="00AA4F75">
      <w:headerReference w:type="even" r:id="rId38"/>
      <w:headerReference w:type="default" r:id="rId39"/>
      <w:footerReference w:type="even" r:id="rId40"/>
      <w:footerReference w:type="default" r:id="rId41"/>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AFEFC" w14:textId="77777777" w:rsidR="003630D7" w:rsidRPr="007E3D91" w:rsidRDefault="003630D7" w:rsidP="007E3D91">
      <w:r>
        <w:separator/>
      </w:r>
    </w:p>
  </w:endnote>
  <w:endnote w:type="continuationSeparator" w:id="0">
    <w:p w14:paraId="57F01C66" w14:textId="77777777" w:rsidR="003630D7" w:rsidRPr="007E3D91" w:rsidRDefault="003630D7" w:rsidP="007E3D91">
      <w:r>
        <w:continuationSeparator/>
      </w:r>
    </w:p>
  </w:endnote>
  <w:endnote w:type="continuationNotice" w:id="1">
    <w:p w14:paraId="54E4E187" w14:textId="77777777" w:rsidR="003630D7" w:rsidRDefault="003630D7"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A7E0" w14:textId="7B85A112" w:rsidR="00FD2FE4" w:rsidRDefault="00FD2FE4" w:rsidP="00D53599">
    <w:pPr>
      <w:pStyle w:val="Footer"/>
      <w:pBdr>
        <w:top w:val="single" w:sz="4" w:space="1" w:color="D9D9D9" w:themeColor="background1" w:themeShade="D9"/>
      </w:pBdr>
      <w:tabs>
        <w:tab w:val="clear" w:pos="9360"/>
        <w:tab w:val="right" w:pos="10800"/>
      </w:tabs>
    </w:pPr>
    <w:r>
      <w:t xml:space="preserve"> </w:t>
    </w:r>
    <w:r w:rsidRPr="007E3D91">
      <w:t>©20</w:t>
    </w:r>
    <w:r w:rsidR="00F074F0">
      <w:t>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30</w:t>
        </w:r>
        <w:r>
          <w:rPr>
            <w:noProof/>
          </w:rPr>
          <w:fldChar w:fldCharType="end"/>
        </w:r>
        <w:r>
          <w:t xml:space="preserve"> | </w:t>
        </w:r>
        <w:r>
          <w:rPr>
            <w:color w:val="7F7F7F" w:themeColor="background1" w:themeShade="7F"/>
            <w:spacing w:val="60"/>
          </w:rPr>
          <w:t>Page</w:t>
        </w:r>
      </w:sdtContent>
    </w:sdt>
  </w:p>
  <w:p w14:paraId="26F2AAA3" w14:textId="039B148A" w:rsidR="00FD2FE4" w:rsidRDefault="00FD2FE4"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48330932" w14:textId="012FBE62" w:rsidR="00FD2FE4" w:rsidRDefault="00FD2FE4" w:rsidP="00D53599">
        <w:pPr>
          <w:pStyle w:val="Footer"/>
          <w:pBdr>
            <w:top w:val="single" w:sz="4" w:space="1" w:color="D9D9D9" w:themeColor="background1" w:themeShade="D9"/>
          </w:pBdr>
          <w:tabs>
            <w:tab w:val="clear" w:pos="9360"/>
            <w:tab w:val="right" w:pos="10800"/>
          </w:tabs>
          <w:rPr>
            <w:b/>
            <w:bCs/>
          </w:rPr>
        </w:pPr>
        <w:r w:rsidRPr="00ED2F7E">
          <w:fldChar w:fldCharType="begin"/>
        </w:r>
        <w:r w:rsidRPr="00ED2F7E">
          <w:instrText xml:space="preserve"> PAGE   \* MERGEFORMAT </w:instrText>
        </w:r>
        <w:r w:rsidRPr="00ED2F7E">
          <w:fldChar w:fldCharType="separate"/>
        </w:r>
        <w:r w:rsidRPr="00ED2F7E">
          <w:rPr>
            <w:bCs/>
            <w:noProof/>
          </w:rPr>
          <w:t>31</w:t>
        </w:r>
        <w:r w:rsidRPr="00ED2F7E">
          <w:rPr>
            <w:bCs/>
            <w:noProof/>
          </w:rPr>
          <w:fldChar w:fldCharType="end"/>
        </w:r>
        <w:r w:rsidRPr="00ED2F7E">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w:t>
        </w:r>
        <w:r w:rsidR="00131716">
          <w:t>20</w:t>
        </w:r>
        <w:r w:rsidRPr="007E3D91">
          <w:t xml:space="preserve"> Microsoft Corporation</w:t>
        </w:r>
      </w:p>
    </w:sdtContent>
  </w:sdt>
  <w:p w14:paraId="0ECBF6B0" w14:textId="1571C22E" w:rsidR="00FD2FE4" w:rsidRPr="007E3D91" w:rsidRDefault="00FD2FE4"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0713C" w14:textId="77777777" w:rsidR="003630D7" w:rsidRPr="007E3D91" w:rsidRDefault="003630D7" w:rsidP="007E3D91">
      <w:r>
        <w:separator/>
      </w:r>
    </w:p>
  </w:footnote>
  <w:footnote w:type="continuationSeparator" w:id="0">
    <w:p w14:paraId="17A85758" w14:textId="77777777" w:rsidR="003630D7" w:rsidRPr="007E3D91" w:rsidRDefault="003630D7" w:rsidP="007E3D91">
      <w:r>
        <w:continuationSeparator/>
      </w:r>
    </w:p>
  </w:footnote>
  <w:footnote w:type="continuationNotice" w:id="1">
    <w:p w14:paraId="103CC5FA" w14:textId="77777777" w:rsidR="003630D7" w:rsidRDefault="003630D7"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041353C0" w:rsidR="00FD2FE4" w:rsidRDefault="00FD2FE4"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FD2FE4" w:rsidRPr="000849CB" w:rsidRDefault="00FD2FE4"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26D0" w14:textId="24F20910" w:rsidR="00FD2FE4" w:rsidRPr="000849CB" w:rsidRDefault="00FD2FE4"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E4B9" w14:textId="2E3290B3" w:rsidR="00FD2FE4" w:rsidRPr="000849CB" w:rsidRDefault="00FD2FE4" w:rsidP="00F954C8">
    <w:pPr>
      <w:pStyle w:val="Heading1"/>
      <w:rPr>
        <w:sz w:val="160"/>
      </w:rPr>
    </w:pPr>
    <w:r w:rsidRPr="000849CB">
      <w:rPr>
        <w:noProof/>
        <w:sz w:val="160"/>
        <w:lang w:val="en-CA" w:eastAsia="en-CA"/>
      </w:rPr>
      <w:drawing>
        <wp:anchor distT="0" distB="0" distL="114300" distR="114300" simplePos="0" relativeHeight="251662336" behindDoc="0" locked="0" layoutInCell="1" allowOverlap="1" wp14:anchorId="2A8956DD" wp14:editId="71D624F6">
          <wp:simplePos x="0" y="0"/>
          <wp:positionH relativeFrom="column">
            <wp:posOffset>0</wp:posOffset>
          </wp:positionH>
          <wp:positionV relativeFrom="paragraph">
            <wp:posOffset>55605</wp:posOffset>
          </wp:positionV>
          <wp:extent cx="1390015" cy="13900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sidRPr="000849CB">
      <w:rPr>
        <w:sz w:val="160"/>
      </w:rPr>
      <w:t xml:space="preserve">Microsoft </w:t>
    </w:r>
    <w:r>
      <w:rPr>
        <w:sz w:val="160"/>
      </w:rPr>
      <w:br/>
    </w:r>
    <w:r w:rsidRPr="000849CB">
      <w:rPr>
        <w:sz w:val="160"/>
      </w:rPr>
      <w:t xml:space="preserve">Cloud </w:t>
    </w:r>
    <w:r>
      <w:rPr>
        <w:sz w:val="160"/>
      </w:rPr>
      <w:t>Core</w:t>
    </w:r>
  </w:p>
  <w:p w14:paraId="7DC7AC79" w14:textId="77777777" w:rsidR="00FD2FE4" w:rsidRDefault="00FD2F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B9D0" w14:textId="2DFA0675" w:rsidR="00FD2FE4" w:rsidRPr="000849CB" w:rsidRDefault="00FD2FE4"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r>
      <w:rPr>
        <w:rFonts w:eastAsia="Times New Roman"/>
        <w:color w:val="353535" w:themeColor="text1"/>
        <w:szCs w:val="20"/>
      </w:rPr>
      <w:t xml:space="preserve"> </w:t>
    </w:r>
  </w:p>
  <w:p w14:paraId="25107096" w14:textId="2E7F3DB9" w:rsidR="00FD2FE4" w:rsidRDefault="00FD2FE4"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20A5FA91" w:rsidR="00FD2FE4" w:rsidRDefault="00FD2FE4"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p>
  <w:p w14:paraId="62CB60A9" w14:textId="77777777" w:rsidR="00FD2FE4" w:rsidRPr="000849CB" w:rsidRDefault="00FD2FE4"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50E"/>
    <w:multiLevelType w:val="hybridMultilevel"/>
    <w:tmpl w:val="FB9AF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42A"/>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364"/>
    <w:multiLevelType w:val="hybridMultilevel"/>
    <w:tmpl w:val="F93653C0"/>
    <w:lvl w:ilvl="0" w:tplc="7EBA0FC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B23C6"/>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4A0521"/>
    <w:multiLevelType w:val="multilevel"/>
    <w:tmpl w:val="E17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5F2"/>
    <w:multiLevelType w:val="hybridMultilevel"/>
    <w:tmpl w:val="7D7E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4412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4787A"/>
    <w:multiLevelType w:val="multilevel"/>
    <w:tmpl w:val="9542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15426"/>
    <w:multiLevelType w:val="hybridMultilevel"/>
    <w:tmpl w:val="0DEA3B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7B6B"/>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0BD2B93"/>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33F94"/>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8175B"/>
    <w:multiLevelType w:val="hybridMultilevel"/>
    <w:tmpl w:val="1C0A312E"/>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004B1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123D70"/>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41F560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736F"/>
    <w:multiLevelType w:val="multilevel"/>
    <w:tmpl w:val="560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219C1"/>
    <w:multiLevelType w:val="hybridMultilevel"/>
    <w:tmpl w:val="92AE99EC"/>
    <w:lvl w:ilvl="0" w:tplc="0409000F">
      <w:start w:val="1"/>
      <w:numFmt w:val="decimal"/>
      <w:lvlText w:val="%1."/>
      <w:lvlJc w:val="left"/>
      <w:pPr>
        <w:ind w:left="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455" w:hanging="360"/>
      </w:pPr>
      <w:rPr>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14CFF"/>
    <w:multiLevelType w:val="hybridMultilevel"/>
    <w:tmpl w:val="186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0D1143"/>
    <w:multiLevelType w:val="hybridMultilevel"/>
    <w:tmpl w:val="B472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17907"/>
    <w:multiLevelType w:val="hybridMultilevel"/>
    <w:tmpl w:val="7E70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6D718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D5D69"/>
    <w:multiLevelType w:val="hybridMultilevel"/>
    <w:tmpl w:val="8CF2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2DA55B0"/>
    <w:multiLevelType w:val="hybridMultilevel"/>
    <w:tmpl w:val="F4F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B6834"/>
    <w:multiLevelType w:val="multilevel"/>
    <w:tmpl w:val="B2B6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574F5"/>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52FE2"/>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7C4"/>
    <w:multiLevelType w:val="hybridMultilevel"/>
    <w:tmpl w:val="7660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3F3B33"/>
    <w:multiLevelType w:val="hybridMultilevel"/>
    <w:tmpl w:val="B7DC0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5BF6309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BB5B63"/>
    <w:multiLevelType w:val="hybridMultilevel"/>
    <w:tmpl w:val="FCFE4430"/>
    <w:lvl w:ilvl="0" w:tplc="809A0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936B13"/>
    <w:multiLevelType w:val="hybridMultilevel"/>
    <w:tmpl w:val="1F569FA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9" w15:restartNumberingAfterBreak="0">
    <w:nsid w:val="63EC15D4"/>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6EF2363"/>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0132D0"/>
    <w:multiLevelType w:val="hybridMultilevel"/>
    <w:tmpl w:val="0038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C660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36056C"/>
    <w:multiLevelType w:val="hybridMultilevel"/>
    <w:tmpl w:val="61126F6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5"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144ED8"/>
    <w:multiLevelType w:val="hybridMultilevel"/>
    <w:tmpl w:val="6A0481A4"/>
    <w:lvl w:ilvl="0" w:tplc="D2D0EE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num w:numId="1">
    <w:abstractNumId w:val="57"/>
  </w:num>
  <w:num w:numId="2">
    <w:abstractNumId w:val="29"/>
  </w:num>
  <w:num w:numId="3">
    <w:abstractNumId w:val="6"/>
  </w:num>
  <w:num w:numId="4">
    <w:abstractNumId w:val="1"/>
  </w:num>
  <w:num w:numId="5">
    <w:abstractNumId w:val="43"/>
  </w:num>
  <w:num w:numId="6">
    <w:abstractNumId w:val="11"/>
  </w:num>
  <w:num w:numId="7">
    <w:abstractNumId w:val="14"/>
  </w:num>
  <w:num w:numId="8">
    <w:abstractNumId w:val="31"/>
  </w:num>
  <w:num w:numId="9">
    <w:abstractNumId w:val="27"/>
  </w:num>
  <w:num w:numId="10">
    <w:abstractNumId w:val="39"/>
  </w:num>
  <w:num w:numId="11">
    <w:abstractNumId w:val="42"/>
  </w:num>
  <w:num w:numId="12">
    <w:abstractNumId w:val="7"/>
  </w:num>
  <w:num w:numId="13">
    <w:abstractNumId w:val="17"/>
  </w:num>
  <w:num w:numId="14">
    <w:abstractNumId w:val="36"/>
  </w:num>
  <w:num w:numId="15">
    <w:abstractNumId w:val="45"/>
  </w:num>
  <w:num w:numId="16">
    <w:abstractNumId w:val="13"/>
  </w:num>
  <w:num w:numId="17">
    <w:abstractNumId w:val="0"/>
  </w:num>
  <w:num w:numId="18">
    <w:abstractNumId w:val="48"/>
  </w:num>
  <w:num w:numId="19">
    <w:abstractNumId w:val="54"/>
  </w:num>
  <w:num w:numId="20">
    <w:abstractNumId w:val="32"/>
  </w:num>
  <w:num w:numId="21">
    <w:abstractNumId w:val="52"/>
  </w:num>
  <w:num w:numId="22">
    <w:abstractNumId w:val="24"/>
  </w:num>
  <w:num w:numId="23">
    <w:abstractNumId w:val="50"/>
  </w:num>
  <w:num w:numId="24">
    <w:abstractNumId w:val="25"/>
  </w:num>
  <w:num w:numId="25">
    <w:abstractNumId w:val="49"/>
  </w:num>
  <w:num w:numId="26">
    <w:abstractNumId w:val="28"/>
  </w:num>
  <w:num w:numId="27">
    <w:abstractNumId w:val="10"/>
  </w:num>
  <w:num w:numId="28">
    <w:abstractNumId w:val="56"/>
  </w:num>
  <w:num w:numId="29">
    <w:abstractNumId w:val="12"/>
  </w:num>
  <w:num w:numId="30">
    <w:abstractNumId w:val="22"/>
  </w:num>
  <w:num w:numId="31">
    <w:abstractNumId w:val="37"/>
  </w:num>
  <w:num w:numId="32">
    <w:abstractNumId w:val="15"/>
  </w:num>
  <w:num w:numId="33">
    <w:abstractNumId w:val="19"/>
  </w:num>
  <w:num w:numId="34">
    <w:abstractNumId w:val="55"/>
  </w:num>
  <w:num w:numId="35">
    <w:abstractNumId w:val="5"/>
  </w:num>
  <w:num w:numId="36">
    <w:abstractNumId w:val="2"/>
  </w:num>
  <w:num w:numId="37">
    <w:abstractNumId w:val="51"/>
  </w:num>
  <w:num w:numId="38">
    <w:abstractNumId w:val="9"/>
  </w:num>
  <w:num w:numId="39">
    <w:abstractNumId w:val="21"/>
  </w:num>
  <w:num w:numId="40">
    <w:abstractNumId w:val="53"/>
  </w:num>
  <w:num w:numId="41">
    <w:abstractNumId w:val="23"/>
  </w:num>
  <w:num w:numId="42">
    <w:abstractNumId w:val="18"/>
  </w:num>
  <w:num w:numId="43">
    <w:abstractNumId w:val="41"/>
  </w:num>
  <w:num w:numId="44">
    <w:abstractNumId w:val="26"/>
  </w:num>
  <w:num w:numId="45">
    <w:abstractNumId w:val="8"/>
  </w:num>
  <w:num w:numId="46">
    <w:abstractNumId w:val="38"/>
  </w:num>
  <w:num w:numId="47">
    <w:abstractNumId w:val="4"/>
  </w:num>
  <w:num w:numId="48">
    <w:abstractNumId w:val="47"/>
  </w:num>
  <w:num w:numId="49">
    <w:abstractNumId w:val="34"/>
  </w:num>
  <w:num w:numId="50">
    <w:abstractNumId w:val="35"/>
  </w:num>
  <w:num w:numId="51">
    <w:abstractNumId w:val="30"/>
  </w:num>
  <w:num w:numId="52">
    <w:abstractNumId w:val="20"/>
  </w:num>
  <w:num w:numId="53">
    <w:abstractNumId w:val="40"/>
  </w:num>
  <w:num w:numId="54">
    <w:abstractNumId w:val="16"/>
  </w:num>
  <w:num w:numId="55">
    <w:abstractNumId w:val="46"/>
  </w:num>
  <w:num w:numId="56">
    <w:abstractNumId w:val="3"/>
  </w:num>
  <w:num w:numId="57">
    <w:abstractNumId w:val="33"/>
  </w:num>
  <w:num w:numId="58">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styleLockTheme/>
  <w:styleLockQFSet/>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rUwsDS3NDAzNzZW0lEKTi0uzszPAykwqQUAdXnJTCwAAAA="/>
  </w:docVars>
  <w:rsids>
    <w:rsidRoot w:val="00214A0F"/>
    <w:rsid w:val="00000ED0"/>
    <w:rsid w:val="000010F2"/>
    <w:rsid w:val="00002EF3"/>
    <w:rsid w:val="00002F0F"/>
    <w:rsid w:val="00003A45"/>
    <w:rsid w:val="00003F47"/>
    <w:rsid w:val="00006135"/>
    <w:rsid w:val="00006A1F"/>
    <w:rsid w:val="000070A2"/>
    <w:rsid w:val="00011464"/>
    <w:rsid w:val="00016ECA"/>
    <w:rsid w:val="000179C9"/>
    <w:rsid w:val="00021538"/>
    <w:rsid w:val="00021904"/>
    <w:rsid w:val="00022A89"/>
    <w:rsid w:val="00022E30"/>
    <w:rsid w:val="00024492"/>
    <w:rsid w:val="0002458F"/>
    <w:rsid w:val="00027691"/>
    <w:rsid w:val="0003185F"/>
    <w:rsid w:val="00031FA0"/>
    <w:rsid w:val="00037C3F"/>
    <w:rsid w:val="000401A8"/>
    <w:rsid w:val="000429BE"/>
    <w:rsid w:val="000443F0"/>
    <w:rsid w:val="00044785"/>
    <w:rsid w:val="00046D7A"/>
    <w:rsid w:val="00047911"/>
    <w:rsid w:val="000479F6"/>
    <w:rsid w:val="000503AC"/>
    <w:rsid w:val="00051A51"/>
    <w:rsid w:val="00051B51"/>
    <w:rsid w:val="00051EC7"/>
    <w:rsid w:val="00052031"/>
    <w:rsid w:val="0005297A"/>
    <w:rsid w:val="00052F21"/>
    <w:rsid w:val="000530BE"/>
    <w:rsid w:val="000532B9"/>
    <w:rsid w:val="00054484"/>
    <w:rsid w:val="00056AF5"/>
    <w:rsid w:val="0005734C"/>
    <w:rsid w:val="000575E7"/>
    <w:rsid w:val="00057C19"/>
    <w:rsid w:val="00060FF2"/>
    <w:rsid w:val="0006319F"/>
    <w:rsid w:val="00063D5C"/>
    <w:rsid w:val="00063DC0"/>
    <w:rsid w:val="00065A09"/>
    <w:rsid w:val="00066BCA"/>
    <w:rsid w:val="000670B2"/>
    <w:rsid w:val="00070C64"/>
    <w:rsid w:val="000711B3"/>
    <w:rsid w:val="00071E9F"/>
    <w:rsid w:val="000729BF"/>
    <w:rsid w:val="0007348A"/>
    <w:rsid w:val="00073C85"/>
    <w:rsid w:val="000760F6"/>
    <w:rsid w:val="00076248"/>
    <w:rsid w:val="00077C63"/>
    <w:rsid w:val="000804D2"/>
    <w:rsid w:val="00080695"/>
    <w:rsid w:val="00081837"/>
    <w:rsid w:val="00082C7E"/>
    <w:rsid w:val="0008471E"/>
    <w:rsid w:val="000849CB"/>
    <w:rsid w:val="00084DC7"/>
    <w:rsid w:val="00086A9F"/>
    <w:rsid w:val="0009477C"/>
    <w:rsid w:val="00097527"/>
    <w:rsid w:val="000A18EC"/>
    <w:rsid w:val="000A40C0"/>
    <w:rsid w:val="000A78C9"/>
    <w:rsid w:val="000A7FAF"/>
    <w:rsid w:val="000B085A"/>
    <w:rsid w:val="000B0ED2"/>
    <w:rsid w:val="000B17D6"/>
    <w:rsid w:val="000B3AC2"/>
    <w:rsid w:val="000B4AE7"/>
    <w:rsid w:val="000B55EE"/>
    <w:rsid w:val="000C1D6F"/>
    <w:rsid w:val="000C5543"/>
    <w:rsid w:val="000C7B88"/>
    <w:rsid w:val="000D10F2"/>
    <w:rsid w:val="000D1227"/>
    <w:rsid w:val="000D4481"/>
    <w:rsid w:val="000D5103"/>
    <w:rsid w:val="000E3E51"/>
    <w:rsid w:val="000E6167"/>
    <w:rsid w:val="000E70AE"/>
    <w:rsid w:val="000F02D8"/>
    <w:rsid w:val="000F2A57"/>
    <w:rsid w:val="000F3839"/>
    <w:rsid w:val="000F3D1E"/>
    <w:rsid w:val="000F3DD7"/>
    <w:rsid w:val="000F4957"/>
    <w:rsid w:val="000F4CF5"/>
    <w:rsid w:val="000F4F86"/>
    <w:rsid w:val="000F54A9"/>
    <w:rsid w:val="000F664F"/>
    <w:rsid w:val="000F6DD9"/>
    <w:rsid w:val="000F7194"/>
    <w:rsid w:val="000F7D46"/>
    <w:rsid w:val="00100676"/>
    <w:rsid w:val="001017DB"/>
    <w:rsid w:val="00103C6B"/>
    <w:rsid w:val="00103DAF"/>
    <w:rsid w:val="00105D6D"/>
    <w:rsid w:val="00107A30"/>
    <w:rsid w:val="00110012"/>
    <w:rsid w:val="00110A8A"/>
    <w:rsid w:val="00113760"/>
    <w:rsid w:val="0011397E"/>
    <w:rsid w:val="00113DC7"/>
    <w:rsid w:val="00114B3C"/>
    <w:rsid w:val="00115859"/>
    <w:rsid w:val="001164B1"/>
    <w:rsid w:val="00120830"/>
    <w:rsid w:val="001208E3"/>
    <w:rsid w:val="0012090A"/>
    <w:rsid w:val="00121382"/>
    <w:rsid w:val="00122002"/>
    <w:rsid w:val="0012295A"/>
    <w:rsid w:val="00122AF2"/>
    <w:rsid w:val="00123862"/>
    <w:rsid w:val="0012435E"/>
    <w:rsid w:val="0013001F"/>
    <w:rsid w:val="001301FA"/>
    <w:rsid w:val="00131716"/>
    <w:rsid w:val="0013344D"/>
    <w:rsid w:val="00133914"/>
    <w:rsid w:val="00133B32"/>
    <w:rsid w:val="00136CFF"/>
    <w:rsid w:val="0013704D"/>
    <w:rsid w:val="0013706A"/>
    <w:rsid w:val="00137CD6"/>
    <w:rsid w:val="00141995"/>
    <w:rsid w:val="001457D2"/>
    <w:rsid w:val="00146200"/>
    <w:rsid w:val="0014795D"/>
    <w:rsid w:val="00147DF0"/>
    <w:rsid w:val="00150099"/>
    <w:rsid w:val="00151025"/>
    <w:rsid w:val="001515EC"/>
    <w:rsid w:val="00151F3C"/>
    <w:rsid w:val="001553B8"/>
    <w:rsid w:val="00155DE7"/>
    <w:rsid w:val="00157C2D"/>
    <w:rsid w:val="0016039D"/>
    <w:rsid w:val="001615AA"/>
    <w:rsid w:val="00162511"/>
    <w:rsid w:val="00165F92"/>
    <w:rsid w:val="001663EE"/>
    <w:rsid w:val="001712A9"/>
    <w:rsid w:val="0017137F"/>
    <w:rsid w:val="00172745"/>
    <w:rsid w:val="001757EC"/>
    <w:rsid w:val="0017615B"/>
    <w:rsid w:val="00181343"/>
    <w:rsid w:val="00181D33"/>
    <w:rsid w:val="00182068"/>
    <w:rsid w:val="001850B4"/>
    <w:rsid w:val="00185736"/>
    <w:rsid w:val="00190407"/>
    <w:rsid w:val="001907F2"/>
    <w:rsid w:val="00192C74"/>
    <w:rsid w:val="00193CE3"/>
    <w:rsid w:val="0019658F"/>
    <w:rsid w:val="00196CE2"/>
    <w:rsid w:val="0019739C"/>
    <w:rsid w:val="0019758E"/>
    <w:rsid w:val="001A039D"/>
    <w:rsid w:val="001A1397"/>
    <w:rsid w:val="001A201A"/>
    <w:rsid w:val="001A27D7"/>
    <w:rsid w:val="001A2A27"/>
    <w:rsid w:val="001A3756"/>
    <w:rsid w:val="001A47E1"/>
    <w:rsid w:val="001A6193"/>
    <w:rsid w:val="001A6436"/>
    <w:rsid w:val="001A66C6"/>
    <w:rsid w:val="001A6952"/>
    <w:rsid w:val="001A6ADA"/>
    <w:rsid w:val="001B1CED"/>
    <w:rsid w:val="001B1FD3"/>
    <w:rsid w:val="001B249B"/>
    <w:rsid w:val="001B315B"/>
    <w:rsid w:val="001B3712"/>
    <w:rsid w:val="001B528A"/>
    <w:rsid w:val="001B5E32"/>
    <w:rsid w:val="001B616E"/>
    <w:rsid w:val="001B7140"/>
    <w:rsid w:val="001B75F6"/>
    <w:rsid w:val="001C0CB4"/>
    <w:rsid w:val="001C18ED"/>
    <w:rsid w:val="001C358B"/>
    <w:rsid w:val="001C42FC"/>
    <w:rsid w:val="001C4D94"/>
    <w:rsid w:val="001C7A95"/>
    <w:rsid w:val="001D1219"/>
    <w:rsid w:val="001D1BDA"/>
    <w:rsid w:val="001D66D2"/>
    <w:rsid w:val="001D7DB6"/>
    <w:rsid w:val="001E09BB"/>
    <w:rsid w:val="001E1037"/>
    <w:rsid w:val="001E3187"/>
    <w:rsid w:val="001E363C"/>
    <w:rsid w:val="001E4F90"/>
    <w:rsid w:val="001E5824"/>
    <w:rsid w:val="001F0D2A"/>
    <w:rsid w:val="001F174B"/>
    <w:rsid w:val="001F1D05"/>
    <w:rsid w:val="001F22CE"/>
    <w:rsid w:val="001F317D"/>
    <w:rsid w:val="001F4E86"/>
    <w:rsid w:val="001F6F98"/>
    <w:rsid w:val="00200E5F"/>
    <w:rsid w:val="00201088"/>
    <w:rsid w:val="002039D5"/>
    <w:rsid w:val="0020673E"/>
    <w:rsid w:val="00210423"/>
    <w:rsid w:val="00210B5D"/>
    <w:rsid w:val="0021138A"/>
    <w:rsid w:val="00212DB0"/>
    <w:rsid w:val="002143B7"/>
    <w:rsid w:val="00214A0F"/>
    <w:rsid w:val="00214F95"/>
    <w:rsid w:val="0021653A"/>
    <w:rsid w:val="002206B3"/>
    <w:rsid w:val="00222776"/>
    <w:rsid w:val="00225007"/>
    <w:rsid w:val="00226F64"/>
    <w:rsid w:val="00227711"/>
    <w:rsid w:val="00230C25"/>
    <w:rsid w:val="00230C51"/>
    <w:rsid w:val="002343F6"/>
    <w:rsid w:val="00234937"/>
    <w:rsid w:val="00236DE5"/>
    <w:rsid w:val="00236FBD"/>
    <w:rsid w:val="002371A0"/>
    <w:rsid w:val="00243D31"/>
    <w:rsid w:val="00245A9F"/>
    <w:rsid w:val="00245FDD"/>
    <w:rsid w:val="0024799F"/>
    <w:rsid w:val="00247D9C"/>
    <w:rsid w:val="00254CAC"/>
    <w:rsid w:val="00254EF8"/>
    <w:rsid w:val="00255420"/>
    <w:rsid w:val="002565DE"/>
    <w:rsid w:val="00257B04"/>
    <w:rsid w:val="002626CF"/>
    <w:rsid w:val="002627EF"/>
    <w:rsid w:val="0026512D"/>
    <w:rsid w:val="00266C3A"/>
    <w:rsid w:val="002678C2"/>
    <w:rsid w:val="00267DE0"/>
    <w:rsid w:val="002708B4"/>
    <w:rsid w:val="00273538"/>
    <w:rsid w:val="00273744"/>
    <w:rsid w:val="0027617C"/>
    <w:rsid w:val="0027763B"/>
    <w:rsid w:val="0028388D"/>
    <w:rsid w:val="0028461B"/>
    <w:rsid w:val="0028569A"/>
    <w:rsid w:val="00292A4E"/>
    <w:rsid w:val="002935F3"/>
    <w:rsid w:val="00294B42"/>
    <w:rsid w:val="00295DCD"/>
    <w:rsid w:val="00296128"/>
    <w:rsid w:val="00296989"/>
    <w:rsid w:val="00297ECF"/>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3864"/>
    <w:rsid w:val="002C505B"/>
    <w:rsid w:val="002C6059"/>
    <w:rsid w:val="002C6536"/>
    <w:rsid w:val="002C7496"/>
    <w:rsid w:val="002D32D7"/>
    <w:rsid w:val="002D3DBA"/>
    <w:rsid w:val="002D4C6F"/>
    <w:rsid w:val="002D6548"/>
    <w:rsid w:val="002D6FEC"/>
    <w:rsid w:val="002E1FA4"/>
    <w:rsid w:val="002E2A9B"/>
    <w:rsid w:val="002E2BD4"/>
    <w:rsid w:val="002E31B0"/>
    <w:rsid w:val="002E3706"/>
    <w:rsid w:val="002E5D9B"/>
    <w:rsid w:val="002F01A9"/>
    <w:rsid w:val="002F2B49"/>
    <w:rsid w:val="002F346A"/>
    <w:rsid w:val="002F45DB"/>
    <w:rsid w:val="002F484F"/>
    <w:rsid w:val="002F5BB7"/>
    <w:rsid w:val="002F6706"/>
    <w:rsid w:val="00300666"/>
    <w:rsid w:val="00305484"/>
    <w:rsid w:val="0030588B"/>
    <w:rsid w:val="00306948"/>
    <w:rsid w:val="00306E93"/>
    <w:rsid w:val="003129EC"/>
    <w:rsid w:val="00312ACF"/>
    <w:rsid w:val="00314283"/>
    <w:rsid w:val="00315200"/>
    <w:rsid w:val="00316323"/>
    <w:rsid w:val="00316A20"/>
    <w:rsid w:val="00321EB4"/>
    <w:rsid w:val="00326940"/>
    <w:rsid w:val="00330AA7"/>
    <w:rsid w:val="00333821"/>
    <w:rsid w:val="003362EF"/>
    <w:rsid w:val="00345397"/>
    <w:rsid w:val="00345D8D"/>
    <w:rsid w:val="00345FA7"/>
    <w:rsid w:val="003461C8"/>
    <w:rsid w:val="00346573"/>
    <w:rsid w:val="003468B6"/>
    <w:rsid w:val="00346912"/>
    <w:rsid w:val="003469CE"/>
    <w:rsid w:val="003474C7"/>
    <w:rsid w:val="00350450"/>
    <w:rsid w:val="00352236"/>
    <w:rsid w:val="00354357"/>
    <w:rsid w:val="0035456D"/>
    <w:rsid w:val="003554F3"/>
    <w:rsid w:val="003561ED"/>
    <w:rsid w:val="003618FF"/>
    <w:rsid w:val="003630D7"/>
    <w:rsid w:val="003630E1"/>
    <w:rsid w:val="0036437E"/>
    <w:rsid w:val="003643DD"/>
    <w:rsid w:val="00366885"/>
    <w:rsid w:val="00367641"/>
    <w:rsid w:val="00370EAB"/>
    <w:rsid w:val="003733B0"/>
    <w:rsid w:val="00373668"/>
    <w:rsid w:val="00374679"/>
    <w:rsid w:val="00374868"/>
    <w:rsid w:val="00374C6E"/>
    <w:rsid w:val="0037734D"/>
    <w:rsid w:val="00380B4B"/>
    <w:rsid w:val="00381B7D"/>
    <w:rsid w:val="00382804"/>
    <w:rsid w:val="00382902"/>
    <w:rsid w:val="00382C0F"/>
    <w:rsid w:val="00384073"/>
    <w:rsid w:val="003868C2"/>
    <w:rsid w:val="003911F3"/>
    <w:rsid w:val="00391D59"/>
    <w:rsid w:val="0039267B"/>
    <w:rsid w:val="00392B46"/>
    <w:rsid w:val="00397171"/>
    <w:rsid w:val="003A1D21"/>
    <w:rsid w:val="003A38E7"/>
    <w:rsid w:val="003A5184"/>
    <w:rsid w:val="003A5DCE"/>
    <w:rsid w:val="003B00A5"/>
    <w:rsid w:val="003B36A6"/>
    <w:rsid w:val="003B36DB"/>
    <w:rsid w:val="003B4FC0"/>
    <w:rsid w:val="003B723E"/>
    <w:rsid w:val="003C0F06"/>
    <w:rsid w:val="003C1D43"/>
    <w:rsid w:val="003C2E22"/>
    <w:rsid w:val="003C5377"/>
    <w:rsid w:val="003C64F2"/>
    <w:rsid w:val="003C7377"/>
    <w:rsid w:val="003D032C"/>
    <w:rsid w:val="003D0BB8"/>
    <w:rsid w:val="003D2964"/>
    <w:rsid w:val="003D299D"/>
    <w:rsid w:val="003D2D4E"/>
    <w:rsid w:val="003D3DE3"/>
    <w:rsid w:val="003D45AE"/>
    <w:rsid w:val="003E0BF2"/>
    <w:rsid w:val="003E2524"/>
    <w:rsid w:val="003E2D5E"/>
    <w:rsid w:val="003E3D35"/>
    <w:rsid w:val="003E5AC1"/>
    <w:rsid w:val="003E61F9"/>
    <w:rsid w:val="003E6210"/>
    <w:rsid w:val="003E6515"/>
    <w:rsid w:val="003F1720"/>
    <w:rsid w:val="003F3919"/>
    <w:rsid w:val="003F52F5"/>
    <w:rsid w:val="003F665D"/>
    <w:rsid w:val="003F6680"/>
    <w:rsid w:val="003F69C0"/>
    <w:rsid w:val="0040119C"/>
    <w:rsid w:val="004033F6"/>
    <w:rsid w:val="0040518D"/>
    <w:rsid w:val="00405EDE"/>
    <w:rsid w:val="00406F27"/>
    <w:rsid w:val="00407631"/>
    <w:rsid w:val="004102F1"/>
    <w:rsid w:val="00410E90"/>
    <w:rsid w:val="00410FE7"/>
    <w:rsid w:val="00411E02"/>
    <w:rsid w:val="00413AD0"/>
    <w:rsid w:val="00414274"/>
    <w:rsid w:val="00414CBF"/>
    <w:rsid w:val="00414FD4"/>
    <w:rsid w:val="00415534"/>
    <w:rsid w:val="0041758B"/>
    <w:rsid w:val="00417AEA"/>
    <w:rsid w:val="004205FC"/>
    <w:rsid w:val="00421168"/>
    <w:rsid w:val="00422B0D"/>
    <w:rsid w:val="00423E07"/>
    <w:rsid w:val="004253F9"/>
    <w:rsid w:val="00426AF1"/>
    <w:rsid w:val="00426CCF"/>
    <w:rsid w:val="004273B4"/>
    <w:rsid w:val="00427EDD"/>
    <w:rsid w:val="004313B8"/>
    <w:rsid w:val="00432BD6"/>
    <w:rsid w:val="0043421E"/>
    <w:rsid w:val="00434984"/>
    <w:rsid w:val="00434B73"/>
    <w:rsid w:val="00441E82"/>
    <w:rsid w:val="00441E94"/>
    <w:rsid w:val="00443930"/>
    <w:rsid w:val="004454E2"/>
    <w:rsid w:val="004456F9"/>
    <w:rsid w:val="0044655F"/>
    <w:rsid w:val="004467C7"/>
    <w:rsid w:val="00446A8B"/>
    <w:rsid w:val="004479A8"/>
    <w:rsid w:val="00447D8E"/>
    <w:rsid w:val="004505BC"/>
    <w:rsid w:val="0045138D"/>
    <w:rsid w:val="004528DA"/>
    <w:rsid w:val="00456DFD"/>
    <w:rsid w:val="004574D0"/>
    <w:rsid w:val="0046072E"/>
    <w:rsid w:val="00461E77"/>
    <w:rsid w:val="00462B58"/>
    <w:rsid w:val="004643B0"/>
    <w:rsid w:val="00464A95"/>
    <w:rsid w:val="00467F3C"/>
    <w:rsid w:val="00473C15"/>
    <w:rsid w:val="004746A0"/>
    <w:rsid w:val="00475F60"/>
    <w:rsid w:val="00477CA0"/>
    <w:rsid w:val="00480D6D"/>
    <w:rsid w:val="004820D7"/>
    <w:rsid w:val="00483A02"/>
    <w:rsid w:val="0048498A"/>
    <w:rsid w:val="00484FD3"/>
    <w:rsid w:val="0048638A"/>
    <w:rsid w:val="00486E01"/>
    <w:rsid w:val="004873DC"/>
    <w:rsid w:val="00487E23"/>
    <w:rsid w:val="00490AA4"/>
    <w:rsid w:val="00491002"/>
    <w:rsid w:val="00491059"/>
    <w:rsid w:val="004966C7"/>
    <w:rsid w:val="00496ACF"/>
    <w:rsid w:val="004A02F5"/>
    <w:rsid w:val="004A0377"/>
    <w:rsid w:val="004A51DD"/>
    <w:rsid w:val="004B424A"/>
    <w:rsid w:val="004B521F"/>
    <w:rsid w:val="004B591E"/>
    <w:rsid w:val="004B6970"/>
    <w:rsid w:val="004B7287"/>
    <w:rsid w:val="004C19F5"/>
    <w:rsid w:val="004C57ED"/>
    <w:rsid w:val="004C5B07"/>
    <w:rsid w:val="004C5CEF"/>
    <w:rsid w:val="004C7AD7"/>
    <w:rsid w:val="004D130B"/>
    <w:rsid w:val="004D1BF5"/>
    <w:rsid w:val="004D1F8C"/>
    <w:rsid w:val="004D21F3"/>
    <w:rsid w:val="004D341C"/>
    <w:rsid w:val="004D4F52"/>
    <w:rsid w:val="004D4F85"/>
    <w:rsid w:val="004D5047"/>
    <w:rsid w:val="004D52C2"/>
    <w:rsid w:val="004D5C7B"/>
    <w:rsid w:val="004E0BFA"/>
    <w:rsid w:val="004E2235"/>
    <w:rsid w:val="004E6DBD"/>
    <w:rsid w:val="004F11A8"/>
    <w:rsid w:val="004F1AD2"/>
    <w:rsid w:val="004F22C0"/>
    <w:rsid w:val="004F48A8"/>
    <w:rsid w:val="005013CC"/>
    <w:rsid w:val="005032EB"/>
    <w:rsid w:val="00507984"/>
    <w:rsid w:val="0051092A"/>
    <w:rsid w:val="00510B8B"/>
    <w:rsid w:val="005119DB"/>
    <w:rsid w:val="00511C8D"/>
    <w:rsid w:val="00512917"/>
    <w:rsid w:val="0051795E"/>
    <w:rsid w:val="00517F9B"/>
    <w:rsid w:val="0052062E"/>
    <w:rsid w:val="0052194B"/>
    <w:rsid w:val="00521E5A"/>
    <w:rsid w:val="0052583E"/>
    <w:rsid w:val="005261A7"/>
    <w:rsid w:val="00527435"/>
    <w:rsid w:val="00527CEE"/>
    <w:rsid w:val="00530AF9"/>
    <w:rsid w:val="0053194B"/>
    <w:rsid w:val="00532457"/>
    <w:rsid w:val="00532F3F"/>
    <w:rsid w:val="00533BE6"/>
    <w:rsid w:val="0053511B"/>
    <w:rsid w:val="0053578A"/>
    <w:rsid w:val="00540468"/>
    <w:rsid w:val="0054271B"/>
    <w:rsid w:val="005427F0"/>
    <w:rsid w:val="0054443E"/>
    <w:rsid w:val="00550111"/>
    <w:rsid w:val="00550123"/>
    <w:rsid w:val="0055063D"/>
    <w:rsid w:val="005509BF"/>
    <w:rsid w:val="00551A70"/>
    <w:rsid w:val="005530BA"/>
    <w:rsid w:val="005536F7"/>
    <w:rsid w:val="00553B52"/>
    <w:rsid w:val="00553E3C"/>
    <w:rsid w:val="005546EF"/>
    <w:rsid w:val="00554A47"/>
    <w:rsid w:val="00554AAC"/>
    <w:rsid w:val="00554F2B"/>
    <w:rsid w:val="00556404"/>
    <w:rsid w:val="0055652B"/>
    <w:rsid w:val="00560085"/>
    <w:rsid w:val="00560DDB"/>
    <w:rsid w:val="00561F1F"/>
    <w:rsid w:val="0056486E"/>
    <w:rsid w:val="0056500F"/>
    <w:rsid w:val="00570B86"/>
    <w:rsid w:val="005724D5"/>
    <w:rsid w:val="00572D42"/>
    <w:rsid w:val="005741B3"/>
    <w:rsid w:val="00575D5C"/>
    <w:rsid w:val="00576677"/>
    <w:rsid w:val="00577CD8"/>
    <w:rsid w:val="005804E4"/>
    <w:rsid w:val="00583128"/>
    <w:rsid w:val="00584230"/>
    <w:rsid w:val="0058672D"/>
    <w:rsid w:val="00591623"/>
    <w:rsid w:val="00591EC8"/>
    <w:rsid w:val="0059244B"/>
    <w:rsid w:val="0059366F"/>
    <w:rsid w:val="005A0C35"/>
    <w:rsid w:val="005A14DD"/>
    <w:rsid w:val="005A2C55"/>
    <w:rsid w:val="005A5745"/>
    <w:rsid w:val="005A6392"/>
    <w:rsid w:val="005B1A30"/>
    <w:rsid w:val="005B3067"/>
    <w:rsid w:val="005B437B"/>
    <w:rsid w:val="005B48EB"/>
    <w:rsid w:val="005B5210"/>
    <w:rsid w:val="005B540C"/>
    <w:rsid w:val="005C0A97"/>
    <w:rsid w:val="005C3893"/>
    <w:rsid w:val="005C3951"/>
    <w:rsid w:val="005C396C"/>
    <w:rsid w:val="005D0D31"/>
    <w:rsid w:val="005D23B0"/>
    <w:rsid w:val="005D2EF7"/>
    <w:rsid w:val="005D3D8B"/>
    <w:rsid w:val="005D6AF4"/>
    <w:rsid w:val="005E12C1"/>
    <w:rsid w:val="005E14C4"/>
    <w:rsid w:val="005E2D79"/>
    <w:rsid w:val="005E2F0C"/>
    <w:rsid w:val="005E3070"/>
    <w:rsid w:val="005E38AF"/>
    <w:rsid w:val="005E5BA4"/>
    <w:rsid w:val="005E712F"/>
    <w:rsid w:val="005F1DC0"/>
    <w:rsid w:val="005F2A4F"/>
    <w:rsid w:val="005F50FB"/>
    <w:rsid w:val="005F7DFD"/>
    <w:rsid w:val="00600EA2"/>
    <w:rsid w:val="00602E2C"/>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E2"/>
    <w:rsid w:val="0063397A"/>
    <w:rsid w:val="006372C1"/>
    <w:rsid w:val="006417A1"/>
    <w:rsid w:val="006423EF"/>
    <w:rsid w:val="00647616"/>
    <w:rsid w:val="0065071F"/>
    <w:rsid w:val="00650856"/>
    <w:rsid w:val="00656B7F"/>
    <w:rsid w:val="00656CA0"/>
    <w:rsid w:val="0065714E"/>
    <w:rsid w:val="00663B9C"/>
    <w:rsid w:val="00665ABA"/>
    <w:rsid w:val="00666076"/>
    <w:rsid w:val="006703F2"/>
    <w:rsid w:val="00671738"/>
    <w:rsid w:val="00671D86"/>
    <w:rsid w:val="00672798"/>
    <w:rsid w:val="00673A27"/>
    <w:rsid w:val="00675D4D"/>
    <w:rsid w:val="006803E0"/>
    <w:rsid w:val="00682090"/>
    <w:rsid w:val="0068326B"/>
    <w:rsid w:val="00683361"/>
    <w:rsid w:val="006838EB"/>
    <w:rsid w:val="0068581B"/>
    <w:rsid w:val="00686450"/>
    <w:rsid w:val="00686A17"/>
    <w:rsid w:val="006904D8"/>
    <w:rsid w:val="00691C37"/>
    <w:rsid w:val="006940B9"/>
    <w:rsid w:val="0069645B"/>
    <w:rsid w:val="00697D3B"/>
    <w:rsid w:val="006A0695"/>
    <w:rsid w:val="006A0CAC"/>
    <w:rsid w:val="006A1B41"/>
    <w:rsid w:val="006A209B"/>
    <w:rsid w:val="006A273E"/>
    <w:rsid w:val="006A3391"/>
    <w:rsid w:val="006A35FB"/>
    <w:rsid w:val="006A403F"/>
    <w:rsid w:val="006A46C3"/>
    <w:rsid w:val="006A72C7"/>
    <w:rsid w:val="006B015D"/>
    <w:rsid w:val="006B18F4"/>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D34A4"/>
    <w:rsid w:val="006E04F3"/>
    <w:rsid w:val="006E1DB3"/>
    <w:rsid w:val="006E3A4A"/>
    <w:rsid w:val="006E595F"/>
    <w:rsid w:val="006E694C"/>
    <w:rsid w:val="006F105B"/>
    <w:rsid w:val="006F150A"/>
    <w:rsid w:val="006F3AA4"/>
    <w:rsid w:val="006F6FD6"/>
    <w:rsid w:val="006F787F"/>
    <w:rsid w:val="00700997"/>
    <w:rsid w:val="00702F10"/>
    <w:rsid w:val="007043E9"/>
    <w:rsid w:val="007059B0"/>
    <w:rsid w:val="0070716D"/>
    <w:rsid w:val="00710B05"/>
    <w:rsid w:val="007121D5"/>
    <w:rsid w:val="0071421B"/>
    <w:rsid w:val="00714A6C"/>
    <w:rsid w:val="00714FA1"/>
    <w:rsid w:val="00714FEB"/>
    <w:rsid w:val="00715E5F"/>
    <w:rsid w:val="007160BA"/>
    <w:rsid w:val="00720EFC"/>
    <w:rsid w:val="00721F4A"/>
    <w:rsid w:val="00722A90"/>
    <w:rsid w:val="0073180C"/>
    <w:rsid w:val="00732BE2"/>
    <w:rsid w:val="007332FE"/>
    <w:rsid w:val="00734754"/>
    <w:rsid w:val="00734EFB"/>
    <w:rsid w:val="007373F2"/>
    <w:rsid w:val="00740C07"/>
    <w:rsid w:val="00742085"/>
    <w:rsid w:val="00742118"/>
    <w:rsid w:val="007427F9"/>
    <w:rsid w:val="0074383C"/>
    <w:rsid w:val="007449A8"/>
    <w:rsid w:val="00747658"/>
    <w:rsid w:val="0075066C"/>
    <w:rsid w:val="0075110D"/>
    <w:rsid w:val="00751910"/>
    <w:rsid w:val="0075195D"/>
    <w:rsid w:val="0075217F"/>
    <w:rsid w:val="007529E1"/>
    <w:rsid w:val="00753372"/>
    <w:rsid w:val="007539BB"/>
    <w:rsid w:val="00753CA5"/>
    <w:rsid w:val="007544C4"/>
    <w:rsid w:val="00754580"/>
    <w:rsid w:val="0075543D"/>
    <w:rsid w:val="0075652B"/>
    <w:rsid w:val="00756D75"/>
    <w:rsid w:val="00757B7C"/>
    <w:rsid w:val="00757F36"/>
    <w:rsid w:val="00761359"/>
    <w:rsid w:val="0076154D"/>
    <w:rsid w:val="00763498"/>
    <w:rsid w:val="00764812"/>
    <w:rsid w:val="00764D1E"/>
    <w:rsid w:val="0076574F"/>
    <w:rsid w:val="00765D4F"/>
    <w:rsid w:val="00765E54"/>
    <w:rsid w:val="00771D3E"/>
    <w:rsid w:val="00776683"/>
    <w:rsid w:val="00776F13"/>
    <w:rsid w:val="0077714E"/>
    <w:rsid w:val="00777EF8"/>
    <w:rsid w:val="007810BE"/>
    <w:rsid w:val="0078153B"/>
    <w:rsid w:val="00782C63"/>
    <w:rsid w:val="00782D90"/>
    <w:rsid w:val="00782ED0"/>
    <w:rsid w:val="007852AC"/>
    <w:rsid w:val="007873E4"/>
    <w:rsid w:val="0078752C"/>
    <w:rsid w:val="0079064D"/>
    <w:rsid w:val="00791B18"/>
    <w:rsid w:val="00793583"/>
    <w:rsid w:val="00793E1F"/>
    <w:rsid w:val="00793F08"/>
    <w:rsid w:val="00794F5F"/>
    <w:rsid w:val="0079508B"/>
    <w:rsid w:val="0079512F"/>
    <w:rsid w:val="00797F83"/>
    <w:rsid w:val="007A0F9E"/>
    <w:rsid w:val="007A0FB5"/>
    <w:rsid w:val="007A24E8"/>
    <w:rsid w:val="007A2603"/>
    <w:rsid w:val="007A369D"/>
    <w:rsid w:val="007A493F"/>
    <w:rsid w:val="007A7540"/>
    <w:rsid w:val="007B13D1"/>
    <w:rsid w:val="007B15CD"/>
    <w:rsid w:val="007B20A8"/>
    <w:rsid w:val="007B3066"/>
    <w:rsid w:val="007B5F02"/>
    <w:rsid w:val="007B72FD"/>
    <w:rsid w:val="007B7AAB"/>
    <w:rsid w:val="007C3A2B"/>
    <w:rsid w:val="007C4642"/>
    <w:rsid w:val="007C4C81"/>
    <w:rsid w:val="007C4EA5"/>
    <w:rsid w:val="007C59B6"/>
    <w:rsid w:val="007C6896"/>
    <w:rsid w:val="007D0CC9"/>
    <w:rsid w:val="007D0DB2"/>
    <w:rsid w:val="007D0F04"/>
    <w:rsid w:val="007D2014"/>
    <w:rsid w:val="007D2283"/>
    <w:rsid w:val="007D488C"/>
    <w:rsid w:val="007D61D1"/>
    <w:rsid w:val="007D6FA1"/>
    <w:rsid w:val="007E0208"/>
    <w:rsid w:val="007E07E8"/>
    <w:rsid w:val="007E0F38"/>
    <w:rsid w:val="007E3D91"/>
    <w:rsid w:val="007E4487"/>
    <w:rsid w:val="007E6066"/>
    <w:rsid w:val="007E64C4"/>
    <w:rsid w:val="007E7B70"/>
    <w:rsid w:val="007F0AF4"/>
    <w:rsid w:val="007F0DFA"/>
    <w:rsid w:val="007F153B"/>
    <w:rsid w:val="007F17E0"/>
    <w:rsid w:val="007F1C38"/>
    <w:rsid w:val="007F2AB5"/>
    <w:rsid w:val="007F4D4F"/>
    <w:rsid w:val="007F5362"/>
    <w:rsid w:val="007F7AC9"/>
    <w:rsid w:val="008012BB"/>
    <w:rsid w:val="00801889"/>
    <w:rsid w:val="00801CC5"/>
    <w:rsid w:val="008056C7"/>
    <w:rsid w:val="00805875"/>
    <w:rsid w:val="00806136"/>
    <w:rsid w:val="0081019C"/>
    <w:rsid w:val="00810345"/>
    <w:rsid w:val="00813F8A"/>
    <w:rsid w:val="0081566D"/>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3789"/>
    <w:rsid w:val="00845890"/>
    <w:rsid w:val="008468DB"/>
    <w:rsid w:val="008519B5"/>
    <w:rsid w:val="00854356"/>
    <w:rsid w:val="00857647"/>
    <w:rsid w:val="00861A62"/>
    <w:rsid w:val="00861EF4"/>
    <w:rsid w:val="0086219F"/>
    <w:rsid w:val="008668B6"/>
    <w:rsid w:val="00867444"/>
    <w:rsid w:val="008718A5"/>
    <w:rsid w:val="00872542"/>
    <w:rsid w:val="008747EB"/>
    <w:rsid w:val="00877833"/>
    <w:rsid w:val="0088292D"/>
    <w:rsid w:val="00882A13"/>
    <w:rsid w:val="00883B57"/>
    <w:rsid w:val="0088421C"/>
    <w:rsid w:val="008860B1"/>
    <w:rsid w:val="00887DB9"/>
    <w:rsid w:val="00892F53"/>
    <w:rsid w:val="008A176F"/>
    <w:rsid w:val="008A1CC2"/>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60F"/>
    <w:rsid w:val="008C194A"/>
    <w:rsid w:val="008C2E67"/>
    <w:rsid w:val="008C36B1"/>
    <w:rsid w:val="008C64DF"/>
    <w:rsid w:val="008C7063"/>
    <w:rsid w:val="008C7085"/>
    <w:rsid w:val="008C7D52"/>
    <w:rsid w:val="008D2B75"/>
    <w:rsid w:val="008D3D1F"/>
    <w:rsid w:val="008D48D6"/>
    <w:rsid w:val="008D52BA"/>
    <w:rsid w:val="008D679F"/>
    <w:rsid w:val="008D79BC"/>
    <w:rsid w:val="008E0992"/>
    <w:rsid w:val="008E0A37"/>
    <w:rsid w:val="008E0E21"/>
    <w:rsid w:val="008E14AF"/>
    <w:rsid w:val="008E1F38"/>
    <w:rsid w:val="008E258A"/>
    <w:rsid w:val="008E389F"/>
    <w:rsid w:val="008E4909"/>
    <w:rsid w:val="008E4BE8"/>
    <w:rsid w:val="008F26A9"/>
    <w:rsid w:val="008F4B43"/>
    <w:rsid w:val="008F7016"/>
    <w:rsid w:val="00903A7F"/>
    <w:rsid w:val="0090406D"/>
    <w:rsid w:val="00904272"/>
    <w:rsid w:val="00913940"/>
    <w:rsid w:val="00914C9F"/>
    <w:rsid w:val="00916B16"/>
    <w:rsid w:val="00921D74"/>
    <w:rsid w:val="00922264"/>
    <w:rsid w:val="009235E0"/>
    <w:rsid w:val="0092431A"/>
    <w:rsid w:val="009245BB"/>
    <w:rsid w:val="009301E7"/>
    <w:rsid w:val="00930422"/>
    <w:rsid w:val="00931283"/>
    <w:rsid w:val="009318D5"/>
    <w:rsid w:val="00932589"/>
    <w:rsid w:val="00932623"/>
    <w:rsid w:val="00933E14"/>
    <w:rsid w:val="00935478"/>
    <w:rsid w:val="00935A2E"/>
    <w:rsid w:val="00936937"/>
    <w:rsid w:val="00936DED"/>
    <w:rsid w:val="00940162"/>
    <w:rsid w:val="00941282"/>
    <w:rsid w:val="009420E8"/>
    <w:rsid w:val="00942718"/>
    <w:rsid w:val="00947F26"/>
    <w:rsid w:val="009501CE"/>
    <w:rsid w:val="009509B6"/>
    <w:rsid w:val="00950E33"/>
    <w:rsid w:val="00951B5D"/>
    <w:rsid w:val="00952109"/>
    <w:rsid w:val="009529B5"/>
    <w:rsid w:val="009601E2"/>
    <w:rsid w:val="0096164B"/>
    <w:rsid w:val="00963B9D"/>
    <w:rsid w:val="00964571"/>
    <w:rsid w:val="00964EAE"/>
    <w:rsid w:val="00965022"/>
    <w:rsid w:val="00965C86"/>
    <w:rsid w:val="009663BE"/>
    <w:rsid w:val="00966653"/>
    <w:rsid w:val="00966E49"/>
    <w:rsid w:val="00972D69"/>
    <w:rsid w:val="00976571"/>
    <w:rsid w:val="00977005"/>
    <w:rsid w:val="009807F5"/>
    <w:rsid w:val="00980CFE"/>
    <w:rsid w:val="0098436F"/>
    <w:rsid w:val="009843D9"/>
    <w:rsid w:val="00985713"/>
    <w:rsid w:val="0098630C"/>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B2727"/>
    <w:rsid w:val="009B3715"/>
    <w:rsid w:val="009C18A0"/>
    <w:rsid w:val="009C32EE"/>
    <w:rsid w:val="009C6061"/>
    <w:rsid w:val="009C760F"/>
    <w:rsid w:val="009D0160"/>
    <w:rsid w:val="009D0E40"/>
    <w:rsid w:val="009D10BB"/>
    <w:rsid w:val="009D11C7"/>
    <w:rsid w:val="009D14DF"/>
    <w:rsid w:val="009D31BB"/>
    <w:rsid w:val="009D7B59"/>
    <w:rsid w:val="009E15EA"/>
    <w:rsid w:val="009E1E6C"/>
    <w:rsid w:val="009E5358"/>
    <w:rsid w:val="009E5D46"/>
    <w:rsid w:val="009E601B"/>
    <w:rsid w:val="009E6F9E"/>
    <w:rsid w:val="009E7684"/>
    <w:rsid w:val="009F088A"/>
    <w:rsid w:val="009F2953"/>
    <w:rsid w:val="009F2D54"/>
    <w:rsid w:val="009F5D94"/>
    <w:rsid w:val="009F6D39"/>
    <w:rsid w:val="00A01D6E"/>
    <w:rsid w:val="00A020AA"/>
    <w:rsid w:val="00A02AE6"/>
    <w:rsid w:val="00A038B4"/>
    <w:rsid w:val="00A03C43"/>
    <w:rsid w:val="00A04C93"/>
    <w:rsid w:val="00A04CD4"/>
    <w:rsid w:val="00A04E8D"/>
    <w:rsid w:val="00A051C1"/>
    <w:rsid w:val="00A0543E"/>
    <w:rsid w:val="00A06B2F"/>
    <w:rsid w:val="00A103C4"/>
    <w:rsid w:val="00A11194"/>
    <w:rsid w:val="00A11921"/>
    <w:rsid w:val="00A11952"/>
    <w:rsid w:val="00A11D00"/>
    <w:rsid w:val="00A140EB"/>
    <w:rsid w:val="00A150F9"/>
    <w:rsid w:val="00A15AE6"/>
    <w:rsid w:val="00A163AB"/>
    <w:rsid w:val="00A1791F"/>
    <w:rsid w:val="00A202FA"/>
    <w:rsid w:val="00A21742"/>
    <w:rsid w:val="00A241AA"/>
    <w:rsid w:val="00A2423E"/>
    <w:rsid w:val="00A25F6E"/>
    <w:rsid w:val="00A25F85"/>
    <w:rsid w:val="00A2626C"/>
    <w:rsid w:val="00A268F1"/>
    <w:rsid w:val="00A31523"/>
    <w:rsid w:val="00A31E1F"/>
    <w:rsid w:val="00A3297A"/>
    <w:rsid w:val="00A32E03"/>
    <w:rsid w:val="00A338FD"/>
    <w:rsid w:val="00A33943"/>
    <w:rsid w:val="00A35D10"/>
    <w:rsid w:val="00A40053"/>
    <w:rsid w:val="00A40D30"/>
    <w:rsid w:val="00A414D1"/>
    <w:rsid w:val="00A4288C"/>
    <w:rsid w:val="00A430BC"/>
    <w:rsid w:val="00A451DF"/>
    <w:rsid w:val="00A45354"/>
    <w:rsid w:val="00A4583C"/>
    <w:rsid w:val="00A4669C"/>
    <w:rsid w:val="00A47B56"/>
    <w:rsid w:val="00A50F4B"/>
    <w:rsid w:val="00A52726"/>
    <w:rsid w:val="00A600BD"/>
    <w:rsid w:val="00A60455"/>
    <w:rsid w:val="00A62FEA"/>
    <w:rsid w:val="00A63C3C"/>
    <w:rsid w:val="00A63D5F"/>
    <w:rsid w:val="00A64715"/>
    <w:rsid w:val="00A65B68"/>
    <w:rsid w:val="00A663C8"/>
    <w:rsid w:val="00A66863"/>
    <w:rsid w:val="00A716F8"/>
    <w:rsid w:val="00A71725"/>
    <w:rsid w:val="00A738B7"/>
    <w:rsid w:val="00A747FF"/>
    <w:rsid w:val="00A74C13"/>
    <w:rsid w:val="00A76A26"/>
    <w:rsid w:val="00A811E9"/>
    <w:rsid w:val="00A817D3"/>
    <w:rsid w:val="00A8317A"/>
    <w:rsid w:val="00A84882"/>
    <w:rsid w:val="00A84D32"/>
    <w:rsid w:val="00A86402"/>
    <w:rsid w:val="00A86CB0"/>
    <w:rsid w:val="00A876FC"/>
    <w:rsid w:val="00A878A3"/>
    <w:rsid w:val="00A91AAB"/>
    <w:rsid w:val="00A934BB"/>
    <w:rsid w:val="00A9381A"/>
    <w:rsid w:val="00AA0479"/>
    <w:rsid w:val="00AA19A5"/>
    <w:rsid w:val="00AA2B15"/>
    <w:rsid w:val="00AA2E6B"/>
    <w:rsid w:val="00AA4F75"/>
    <w:rsid w:val="00AA6A27"/>
    <w:rsid w:val="00AA700E"/>
    <w:rsid w:val="00AA70BE"/>
    <w:rsid w:val="00AA7277"/>
    <w:rsid w:val="00AA73F5"/>
    <w:rsid w:val="00AA76C6"/>
    <w:rsid w:val="00AB089E"/>
    <w:rsid w:val="00AB1F15"/>
    <w:rsid w:val="00AB28B9"/>
    <w:rsid w:val="00AB2E64"/>
    <w:rsid w:val="00AB5C98"/>
    <w:rsid w:val="00AB7016"/>
    <w:rsid w:val="00AB758D"/>
    <w:rsid w:val="00AC03D7"/>
    <w:rsid w:val="00AC29F3"/>
    <w:rsid w:val="00AC3EBC"/>
    <w:rsid w:val="00AC446F"/>
    <w:rsid w:val="00AC4648"/>
    <w:rsid w:val="00AC4885"/>
    <w:rsid w:val="00AC496E"/>
    <w:rsid w:val="00AD09FA"/>
    <w:rsid w:val="00AD20F4"/>
    <w:rsid w:val="00AD26C9"/>
    <w:rsid w:val="00AD3089"/>
    <w:rsid w:val="00AD3719"/>
    <w:rsid w:val="00AD4AC2"/>
    <w:rsid w:val="00AE0EB9"/>
    <w:rsid w:val="00AE2D61"/>
    <w:rsid w:val="00AE3DD2"/>
    <w:rsid w:val="00AE495A"/>
    <w:rsid w:val="00AE4CBB"/>
    <w:rsid w:val="00AE4E9F"/>
    <w:rsid w:val="00AE53CE"/>
    <w:rsid w:val="00AE6491"/>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613E"/>
    <w:rsid w:val="00B170CD"/>
    <w:rsid w:val="00B200BF"/>
    <w:rsid w:val="00B208EC"/>
    <w:rsid w:val="00B20A71"/>
    <w:rsid w:val="00B23D19"/>
    <w:rsid w:val="00B306E5"/>
    <w:rsid w:val="00B31AE0"/>
    <w:rsid w:val="00B33B6A"/>
    <w:rsid w:val="00B3500D"/>
    <w:rsid w:val="00B35B71"/>
    <w:rsid w:val="00B36023"/>
    <w:rsid w:val="00B37CD4"/>
    <w:rsid w:val="00B40D2D"/>
    <w:rsid w:val="00B41FE7"/>
    <w:rsid w:val="00B427CC"/>
    <w:rsid w:val="00B43645"/>
    <w:rsid w:val="00B43C60"/>
    <w:rsid w:val="00B44AC9"/>
    <w:rsid w:val="00B45544"/>
    <w:rsid w:val="00B45EB7"/>
    <w:rsid w:val="00B47536"/>
    <w:rsid w:val="00B50E26"/>
    <w:rsid w:val="00B5130B"/>
    <w:rsid w:val="00B51407"/>
    <w:rsid w:val="00B51F90"/>
    <w:rsid w:val="00B528AA"/>
    <w:rsid w:val="00B533EA"/>
    <w:rsid w:val="00B535D8"/>
    <w:rsid w:val="00B57384"/>
    <w:rsid w:val="00B61400"/>
    <w:rsid w:val="00B6301A"/>
    <w:rsid w:val="00B6337B"/>
    <w:rsid w:val="00B6446F"/>
    <w:rsid w:val="00B64CDB"/>
    <w:rsid w:val="00B651D0"/>
    <w:rsid w:val="00B662D1"/>
    <w:rsid w:val="00B711C0"/>
    <w:rsid w:val="00B71883"/>
    <w:rsid w:val="00B721AB"/>
    <w:rsid w:val="00B72DD3"/>
    <w:rsid w:val="00B72FBE"/>
    <w:rsid w:val="00B74E44"/>
    <w:rsid w:val="00B74F96"/>
    <w:rsid w:val="00B75556"/>
    <w:rsid w:val="00B76CD1"/>
    <w:rsid w:val="00B77097"/>
    <w:rsid w:val="00B77E1F"/>
    <w:rsid w:val="00B81D2A"/>
    <w:rsid w:val="00B86051"/>
    <w:rsid w:val="00B87740"/>
    <w:rsid w:val="00B87FD2"/>
    <w:rsid w:val="00B91657"/>
    <w:rsid w:val="00B92FEB"/>
    <w:rsid w:val="00B9377A"/>
    <w:rsid w:val="00B95159"/>
    <w:rsid w:val="00B95CA0"/>
    <w:rsid w:val="00B963A4"/>
    <w:rsid w:val="00B96769"/>
    <w:rsid w:val="00B96948"/>
    <w:rsid w:val="00B9780E"/>
    <w:rsid w:val="00B97962"/>
    <w:rsid w:val="00BA0066"/>
    <w:rsid w:val="00BA0C89"/>
    <w:rsid w:val="00BA2015"/>
    <w:rsid w:val="00BA25EA"/>
    <w:rsid w:val="00BA416D"/>
    <w:rsid w:val="00BA5A69"/>
    <w:rsid w:val="00BA6E5D"/>
    <w:rsid w:val="00BA7BED"/>
    <w:rsid w:val="00BB0B50"/>
    <w:rsid w:val="00BB14CC"/>
    <w:rsid w:val="00BB3963"/>
    <w:rsid w:val="00BB44E1"/>
    <w:rsid w:val="00BB4D50"/>
    <w:rsid w:val="00BB5F8D"/>
    <w:rsid w:val="00BB7363"/>
    <w:rsid w:val="00BB7511"/>
    <w:rsid w:val="00BB7EDC"/>
    <w:rsid w:val="00BC0063"/>
    <w:rsid w:val="00BC18CF"/>
    <w:rsid w:val="00BC3B22"/>
    <w:rsid w:val="00BC5B44"/>
    <w:rsid w:val="00BC731F"/>
    <w:rsid w:val="00BD04A1"/>
    <w:rsid w:val="00BD1C87"/>
    <w:rsid w:val="00BD32BB"/>
    <w:rsid w:val="00BD605D"/>
    <w:rsid w:val="00BD626E"/>
    <w:rsid w:val="00BE1038"/>
    <w:rsid w:val="00BE2380"/>
    <w:rsid w:val="00BE3EE1"/>
    <w:rsid w:val="00BF0BF2"/>
    <w:rsid w:val="00BF38B1"/>
    <w:rsid w:val="00BF391F"/>
    <w:rsid w:val="00BF4154"/>
    <w:rsid w:val="00BF4C78"/>
    <w:rsid w:val="00BF5748"/>
    <w:rsid w:val="00BF61C5"/>
    <w:rsid w:val="00BF6838"/>
    <w:rsid w:val="00C0256B"/>
    <w:rsid w:val="00C0303C"/>
    <w:rsid w:val="00C0347F"/>
    <w:rsid w:val="00C04417"/>
    <w:rsid w:val="00C04611"/>
    <w:rsid w:val="00C079F2"/>
    <w:rsid w:val="00C1063A"/>
    <w:rsid w:val="00C10705"/>
    <w:rsid w:val="00C10951"/>
    <w:rsid w:val="00C10A1A"/>
    <w:rsid w:val="00C10A71"/>
    <w:rsid w:val="00C123B3"/>
    <w:rsid w:val="00C12BD7"/>
    <w:rsid w:val="00C13EEF"/>
    <w:rsid w:val="00C15DA8"/>
    <w:rsid w:val="00C20398"/>
    <w:rsid w:val="00C20E6B"/>
    <w:rsid w:val="00C21805"/>
    <w:rsid w:val="00C2260A"/>
    <w:rsid w:val="00C230E0"/>
    <w:rsid w:val="00C2408B"/>
    <w:rsid w:val="00C278DE"/>
    <w:rsid w:val="00C304B2"/>
    <w:rsid w:val="00C30560"/>
    <w:rsid w:val="00C32B2E"/>
    <w:rsid w:val="00C33008"/>
    <w:rsid w:val="00C33325"/>
    <w:rsid w:val="00C33D42"/>
    <w:rsid w:val="00C34555"/>
    <w:rsid w:val="00C3503F"/>
    <w:rsid w:val="00C3542C"/>
    <w:rsid w:val="00C36F92"/>
    <w:rsid w:val="00C421FF"/>
    <w:rsid w:val="00C42852"/>
    <w:rsid w:val="00C43135"/>
    <w:rsid w:val="00C45103"/>
    <w:rsid w:val="00C456D2"/>
    <w:rsid w:val="00C46E1E"/>
    <w:rsid w:val="00C47B6F"/>
    <w:rsid w:val="00C53BEF"/>
    <w:rsid w:val="00C54B5A"/>
    <w:rsid w:val="00C54B6C"/>
    <w:rsid w:val="00C54BEE"/>
    <w:rsid w:val="00C5670C"/>
    <w:rsid w:val="00C56DFD"/>
    <w:rsid w:val="00C613D1"/>
    <w:rsid w:val="00C61C65"/>
    <w:rsid w:val="00C62A98"/>
    <w:rsid w:val="00C63547"/>
    <w:rsid w:val="00C72DD4"/>
    <w:rsid w:val="00C73109"/>
    <w:rsid w:val="00C73603"/>
    <w:rsid w:val="00C75045"/>
    <w:rsid w:val="00C7543B"/>
    <w:rsid w:val="00C7641A"/>
    <w:rsid w:val="00C77301"/>
    <w:rsid w:val="00C7734A"/>
    <w:rsid w:val="00C81F3C"/>
    <w:rsid w:val="00C82376"/>
    <w:rsid w:val="00C82BEA"/>
    <w:rsid w:val="00C82DCB"/>
    <w:rsid w:val="00C837B1"/>
    <w:rsid w:val="00C844BA"/>
    <w:rsid w:val="00C86B4A"/>
    <w:rsid w:val="00C90B6D"/>
    <w:rsid w:val="00C92332"/>
    <w:rsid w:val="00C9257F"/>
    <w:rsid w:val="00C93F57"/>
    <w:rsid w:val="00C970B9"/>
    <w:rsid w:val="00C9737F"/>
    <w:rsid w:val="00CA2013"/>
    <w:rsid w:val="00CA3AE7"/>
    <w:rsid w:val="00CA51F3"/>
    <w:rsid w:val="00CA60CE"/>
    <w:rsid w:val="00CA61EF"/>
    <w:rsid w:val="00CA7795"/>
    <w:rsid w:val="00CB367B"/>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0FF6"/>
    <w:rsid w:val="00CD2D60"/>
    <w:rsid w:val="00CD3485"/>
    <w:rsid w:val="00CD3778"/>
    <w:rsid w:val="00CD3C5D"/>
    <w:rsid w:val="00CD3D7B"/>
    <w:rsid w:val="00CD609D"/>
    <w:rsid w:val="00CD692B"/>
    <w:rsid w:val="00CD6AB8"/>
    <w:rsid w:val="00CD6D6C"/>
    <w:rsid w:val="00CD7E56"/>
    <w:rsid w:val="00CE030D"/>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0738D"/>
    <w:rsid w:val="00D10DB1"/>
    <w:rsid w:val="00D10F93"/>
    <w:rsid w:val="00D12CC0"/>
    <w:rsid w:val="00D15D32"/>
    <w:rsid w:val="00D1773D"/>
    <w:rsid w:val="00D20244"/>
    <w:rsid w:val="00D20D85"/>
    <w:rsid w:val="00D21D6C"/>
    <w:rsid w:val="00D23E3D"/>
    <w:rsid w:val="00D246C8"/>
    <w:rsid w:val="00D25BF6"/>
    <w:rsid w:val="00D27283"/>
    <w:rsid w:val="00D32DF2"/>
    <w:rsid w:val="00D33CEE"/>
    <w:rsid w:val="00D33E61"/>
    <w:rsid w:val="00D35963"/>
    <w:rsid w:val="00D375D8"/>
    <w:rsid w:val="00D37603"/>
    <w:rsid w:val="00D37AF5"/>
    <w:rsid w:val="00D37C34"/>
    <w:rsid w:val="00D41422"/>
    <w:rsid w:val="00D41DF9"/>
    <w:rsid w:val="00D439D7"/>
    <w:rsid w:val="00D45950"/>
    <w:rsid w:val="00D50EEC"/>
    <w:rsid w:val="00D51ABB"/>
    <w:rsid w:val="00D51FD5"/>
    <w:rsid w:val="00D522B3"/>
    <w:rsid w:val="00D53599"/>
    <w:rsid w:val="00D54F78"/>
    <w:rsid w:val="00D57912"/>
    <w:rsid w:val="00D57AD3"/>
    <w:rsid w:val="00D6236B"/>
    <w:rsid w:val="00D6280B"/>
    <w:rsid w:val="00D63012"/>
    <w:rsid w:val="00D63205"/>
    <w:rsid w:val="00D64AFD"/>
    <w:rsid w:val="00D66DBD"/>
    <w:rsid w:val="00D70B97"/>
    <w:rsid w:val="00D718BC"/>
    <w:rsid w:val="00D72D62"/>
    <w:rsid w:val="00D74682"/>
    <w:rsid w:val="00D749F5"/>
    <w:rsid w:val="00D752C9"/>
    <w:rsid w:val="00D759E3"/>
    <w:rsid w:val="00D770B4"/>
    <w:rsid w:val="00D77679"/>
    <w:rsid w:val="00D800B3"/>
    <w:rsid w:val="00D82232"/>
    <w:rsid w:val="00D84A4A"/>
    <w:rsid w:val="00D84B3F"/>
    <w:rsid w:val="00D926F7"/>
    <w:rsid w:val="00D95C65"/>
    <w:rsid w:val="00D96019"/>
    <w:rsid w:val="00D96C2F"/>
    <w:rsid w:val="00D96CE6"/>
    <w:rsid w:val="00D97CEA"/>
    <w:rsid w:val="00DA175F"/>
    <w:rsid w:val="00DA20D7"/>
    <w:rsid w:val="00DA3576"/>
    <w:rsid w:val="00DA4A50"/>
    <w:rsid w:val="00DA5447"/>
    <w:rsid w:val="00DB21D4"/>
    <w:rsid w:val="00DC17FE"/>
    <w:rsid w:val="00DC20AD"/>
    <w:rsid w:val="00DC3881"/>
    <w:rsid w:val="00DC4F50"/>
    <w:rsid w:val="00DC5084"/>
    <w:rsid w:val="00DD2503"/>
    <w:rsid w:val="00DD3E8B"/>
    <w:rsid w:val="00DD3F00"/>
    <w:rsid w:val="00DD404A"/>
    <w:rsid w:val="00DD4050"/>
    <w:rsid w:val="00DD4E4D"/>
    <w:rsid w:val="00DD5725"/>
    <w:rsid w:val="00DD5963"/>
    <w:rsid w:val="00DD6838"/>
    <w:rsid w:val="00DE138A"/>
    <w:rsid w:val="00DE34C3"/>
    <w:rsid w:val="00DE6DF8"/>
    <w:rsid w:val="00DE7482"/>
    <w:rsid w:val="00DF2BDC"/>
    <w:rsid w:val="00DF3F2A"/>
    <w:rsid w:val="00DF431F"/>
    <w:rsid w:val="00DF47A3"/>
    <w:rsid w:val="00DF5853"/>
    <w:rsid w:val="00DF6D9F"/>
    <w:rsid w:val="00E002CA"/>
    <w:rsid w:val="00E01335"/>
    <w:rsid w:val="00E020A2"/>
    <w:rsid w:val="00E02A34"/>
    <w:rsid w:val="00E02AF4"/>
    <w:rsid w:val="00E05DBA"/>
    <w:rsid w:val="00E061FE"/>
    <w:rsid w:val="00E070EE"/>
    <w:rsid w:val="00E0761A"/>
    <w:rsid w:val="00E14D12"/>
    <w:rsid w:val="00E14E6F"/>
    <w:rsid w:val="00E166E8"/>
    <w:rsid w:val="00E24D88"/>
    <w:rsid w:val="00E25058"/>
    <w:rsid w:val="00E25522"/>
    <w:rsid w:val="00E25CAA"/>
    <w:rsid w:val="00E25EF2"/>
    <w:rsid w:val="00E26423"/>
    <w:rsid w:val="00E30CEF"/>
    <w:rsid w:val="00E31148"/>
    <w:rsid w:val="00E31968"/>
    <w:rsid w:val="00E37607"/>
    <w:rsid w:val="00E37F4B"/>
    <w:rsid w:val="00E41F4D"/>
    <w:rsid w:val="00E428C5"/>
    <w:rsid w:val="00E4477E"/>
    <w:rsid w:val="00E44F5A"/>
    <w:rsid w:val="00E458C5"/>
    <w:rsid w:val="00E46093"/>
    <w:rsid w:val="00E46F49"/>
    <w:rsid w:val="00E52033"/>
    <w:rsid w:val="00E53F1A"/>
    <w:rsid w:val="00E541FE"/>
    <w:rsid w:val="00E55DA6"/>
    <w:rsid w:val="00E602EE"/>
    <w:rsid w:val="00E615FA"/>
    <w:rsid w:val="00E6419A"/>
    <w:rsid w:val="00E67899"/>
    <w:rsid w:val="00E7046E"/>
    <w:rsid w:val="00E7073B"/>
    <w:rsid w:val="00E74A8D"/>
    <w:rsid w:val="00E83BB7"/>
    <w:rsid w:val="00E85AFA"/>
    <w:rsid w:val="00E87512"/>
    <w:rsid w:val="00E91BF8"/>
    <w:rsid w:val="00E91FBF"/>
    <w:rsid w:val="00E92DB8"/>
    <w:rsid w:val="00E94712"/>
    <w:rsid w:val="00E9570B"/>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3A15"/>
    <w:rsid w:val="00EB54CD"/>
    <w:rsid w:val="00EB72B8"/>
    <w:rsid w:val="00EC3B15"/>
    <w:rsid w:val="00EC5AD1"/>
    <w:rsid w:val="00EC7F7A"/>
    <w:rsid w:val="00ED0F55"/>
    <w:rsid w:val="00ED12F6"/>
    <w:rsid w:val="00ED16E7"/>
    <w:rsid w:val="00ED1C2F"/>
    <w:rsid w:val="00ED2F7E"/>
    <w:rsid w:val="00ED3C0D"/>
    <w:rsid w:val="00ED4A40"/>
    <w:rsid w:val="00ED52D0"/>
    <w:rsid w:val="00ED7B9D"/>
    <w:rsid w:val="00EE0F59"/>
    <w:rsid w:val="00EE262E"/>
    <w:rsid w:val="00EE2643"/>
    <w:rsid w:val="00EE49D4"/>
    <w:rsid w:val="00EE5EB5"/>
    <w:rsid w:val="00EF1F2D"/>
    <w:rsid w:val="00EF2086"/>
    <w:rsid w:val="00EF4D47"/>
    <w:rsid w:val="00F00453"/>
    <w:rsid w:val="00F01EC4"/>
    <w:rsid w:val="00F06074"/>
    <w:rsid w:val="00F06D68"/>
    <w:rsid w:val="00F074F0"/>
    <w:rsid w:val="00F12F9B"/>
    <w:rsid w:val="00F143BA"/>
    <w:rsid w:val="00F14A47"/>
    <w:rsid w:val="00F176C9"/>
    <w:rsid w:val="00F2150F"/>
    <w:rsid w:val="00F2167E"/>
    <w:rsid w:val="00F22507"/>
    <w:rsid w:val="00F2306A"/>
    <w:rsid w:val="00F26294"/>
    <w:rsid w:val="00F27CC2"/>
    <w:rsid w:val="00F30900"/>
    <w:rsid w:val="00F35188"/>
    <w:rsid w:val="00F43000"/>
    <w:rsid w:val="00F43154"/>
    <w:rsid w:val="00F452A6"/>
    <w:rsid w:val="00F4635D"/>
    <w:rsid w:val="00F51856"/>
    <w:rsid w:val="00F51A66"/>
    <w:rsid w:val="00F51B2C"/>
    <w:rsid w:val="00F52B35"/>
    <w:rsid w:val="00F539E9"/>
    <w:rsid w:val="00F53CD1"/>
    <w:rsid w:val="00F54445"/>
    <w:rsid w:val="00F54C7D"/>
    <w:rsid w:val="00F55F53"/>
    <w:rsid w:val="00F56577"/>
    <w:rsid w:val="00F56978"/>
    <w:rsid w:val="00F60B89"/>
    <w:rsid w:val="00F61EF0"/>
    <w:rsid w:val="00F6271F"/>
    <w:rsid w:val="00F64F93"/>
    <w:rsid w:val="00F67266"/>
    <w:rsid w:val="00F67D67"/>
    <w:rsid w:val="00F723E3"/>
    <w:rsid w:val="00F73F79"/>
    <w:rsid w:val="00F76512"/>
    <w:rsid w:val="00F7717D"/>
    <w:rsid w:val="00F778AE"/>
    <w:rsid w:val="00F819D2"/>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2CC7"/>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C73D9"/>
    <w:rsid w:val="00FD1FA5"/>
    <w:rsid w:val="00FD1FDA"/>
    <w:rsid w:val="00FD2640"/>
    <w:rsid w:val="00FD2773"/>
    <w:rsid w:val="00FD2FE4"/>
    <w:rsid w:val="00FD5427"/>
    <w:rsid w:val="00FD5E35"/>
    <w:rsid w:val="00FD61E6"/>
    <w:rsid w:val="00FD6D0A"/>
    <w:rsid w:val="00FE01F9"/>
    <w:rsid w:val="00FE236A"/>
    <w:rsid w:val="00FE44B7"/>
    <w:rsid w:val="00FE4B70"/>
    <w:rsid w:val="00FE6CE2"/>
    <w:rsid w:val="00FE7757"/>
    <w:rsid w:val="00FF10C0"/>
    <w:rsid w:val="00FF11B2"/>
    <w:rsid w:val="00FF5366"/>
    <w:rsid w:val="00FF6143"/>
    <w:rsid w:val="0668A918"/>
    <w:rsid w:val="08612B4A"/>
    <w:rsid w:val="13E25574"/>
    <w:rsid w:val="19532FA7"/>
    <w:rsid w:val="1A4EDBA2"/>
    <w:rsid w:val="2B4F12EF"/>
    <w:rsid w:val="2EBBADF1"/>
    <w:rsid w:val="31E0657A"/>
    <w:rsid w:val="43D9B811"/>
    <w:rsid w:val="4465656A"/>
    <w:rsid w:val="4744E21A"/>
    <w:rsid w:val="5110C4CD"/>
    <w:rsid w:val="66F6B395"/>
    <w:rsid w:val="686C2864"/>
    <w:rsid w:val="6873CDBD"/>
    <w:rsid w:val="71484BCB"/>
    <w:rsid w:val="7283EA76"/>
    <w:rsid w:val="7A0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semiHidden/>
    <w:unhideWhenUsed/>
    <w:qFormat/>
    <w:rsid w:val="008D679F"/>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E94712"/>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E94712"/>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customStyle="1" w:styleId="Heading6Char">
    <w:name w:val="Heading 6 Char"/>
    <w:basedOn w:val="DefaultParagraphFont"/>
    <w:link w:val="Heading6"/>
    <w:uiPriority w:val="9"/>
    <w:semiHidden/>
    <w:rsid w:val="008D679F"/>
    <w:rPr>
      <w:rFonts w:asciiTheme="majorHAnsi" w:eastAsiaTheme="majorEastAsia" w:hAnsiTheme="majorHAnsi" w:cstheme="majorBidi"/>
      <w:color w:val="003B6B" w:themeColor="accent1" w:themeShade="7F"/>
      <w:sz w:val="20"/>
    </w:rPr>
  </w:style>
  <w:style w:type="character" w:styleId="UnresolvedMention">
    <w:name w:val="Unresolved Mention"/>
    <w:basedOn w:val="DefaultParagraphFont"/>
    <w:uiPriority w:val="99"/>
    <w:semiHidden/>
    <w:unhideWhenUsed/>
    <w:rsid w:val="008F4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65136188">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57716506">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32711">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27795386">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083793973">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6605321">
      <w:bodyDiv w:val="1"/>
      <w:marLeft w:val="0"/>
      <w:marRight w:val="0"/>
      <w:marTop w:val="0"/>
      <w:marBottom w:val="0"/>
      <w:divBdr>
        <w:top w:val="none" w:sz="0" w:space="0" w:color="auto"/>
        <w:left w:val="none" w:sz="0" w:space="0" w:color="auto"/>
        <w:bottom w:val="none" w:sz="0" w:space="0" w:color="auto"/>
        <w:right w:val="none" w:sz="0" w:space="0" w:color="auto"/>
      </w:divBdr>
      <w:divsChild>
        <w:div w:id="424571989">
          <w:marLeft w:val="547"/>
          <w:marRight w:val="0"/>
          <w:marTop w:val="0"/>
          <w:marBottom w:val="120"/>
          <w:divBdr>
            <w:top w:val="none" w:sz="0" w:space="0" w:color="auto"/>
            <w:left w:val="none" w:sz="0" w:space="0" w:color="auto"/>
            <w:bottom w:val="none" w:sz="0" w:space="0" w:color="auto"/>
            <w:right w:val="none" w:sz="0" w:space="0" w:color="auto"/>
          </w:divBdr>
        </w:div>
        <w:div w:id="1323000648">
          <w:marLeft w:val="547"/>
          <w:marRight w:val="0"/>
          <w:marTop w:val="0"/>
          <w:marBottom w:val="120"/>
          <w:divBdr>
            <w:top w:val="none" w:sz="0" w:space="0" w:color="auto"/>
            <w:left w:val="none" w:sz="0" w:space="0" w:color="auto"/>
            <w:bottom w:val="none" w:sz="0" w:space="0" w:color="auto"/>
            <w:right w:val="none" w:sz="0" w:space="0" w:color="auto"/>
          </w:divBdr>
        </w:div>
        <w:div w:id="1478693236">
          <w:marLeft w:val="547"/>
          <w:marRight w:val="0"/>
          <w:marTop w:val="0"/>
          <w:marBottom w:val="120"/>
          <w:divBdr>
            <w:top w:val="none" w:sz="0" w:space="0" w:color="auto"/>
            <w:left w:val="none" w:sz="0" w:space="0" w:color="auto"/>
            <w:bottom w:val="none" w:sz="0" w:space="0" w:color="auto"/>
            <w:right w:val="none" w:sz="0" w:space="0" w:color="auto"/>
          </w:divBdr>
        </w:div>
        <w:div w:id="1802766193">
          <w:marLeft w:val="547"/>
          <w:marRight w:val="0"/>
          <w:marTop w:val="0"/>
          <w:marBottom w:val="120"/>
          <w:divBdr>
            <w:top w:val="none" w:sz="0" w:space="0" w:color="auto"/>
            <w:left w:val="none" w:sz="0" w:space="0" w:color="auto"/>
            <w:bottom w:val="none" w:sz="0" w:space="0" w:color="auto"/>
            <w:right w:val="none" w:sz="0" w:space="0" w:color="auto"/>
          </w:divBdr>
        </w:div>
      </w:divsChild>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products.office.com/en-us/business/compare-more-office-365-for-business-plans" TargetMode="External"/><Relationship Id="rId26" Type="http://schemas.openxmlformats.org/officeDocument/2006/relationships/hyperlink" Target="https://docs.microsoft.com/en-us/dynamics365/customer-engagement/sales-enterprise/overview" TargetMode="External"/><Relationship Id="rId39" Type="http://schemas.openxmlformats.org/officeDocument/2006/relationships/header" Target="header5.xml"/><Relationship Id="rId21" Type="http://schemas.openxmlformats.org/officeDocument/2006/relationships/hyperlink" Target="https://www.microsoft.com/en-us/cloud-platform/enterprise-mobility-security" TargetMode="External"/><Relationship Id="rId34" Type="http://schemas.openxmlformats.org/officeDocument/2006/relationships/hyperlink" Target="https://azure.microsoft.com/en-us/product-categories/databases"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crosoft.com/en-us/microsoft-365?&amp;OCID=AID720919_SEM_lguEsQKG" TargetMode="External"/><Relationship Id="rId20" Type="http://schemas.openxmlformats.org/officeDocument/2006/relationships/hyperlink" Target="http://Office365sd.com" TargetMode="External"/><Relationship Id="rId29" Type="http://schemas.openxmlformats.org/officeDocument/2006/relationships/hyperlink" Target="https://docs.microsoft.com/en-us/power-automat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hyperlink" Target="https://www.microsoft.com/en-us/surface" TargetMode="External"/><Relationship Id="rId32" Type="http://schemas.openxmlformats.org/officeDocument/2006/relationships/hyperlink" Target="https://docs.microsoft.com/en-us/azure/architecture/reference-architectures/hybrid-networking/" TargetMode="External"/><Relationship Id="rId37" Type="http://schemas.openxmlformats.org/officeDocument/2006/relationships/hyperlink" Target="https://www.microsoft.com/en-us/trustcenter/cloudservices/"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microsoft.com/itshowcase/modern-workplace" TargetMode="External"/><Relationship Id="rId23" Type="http://schemas.openxmlformats.org/officeDocument/2006/relationships/hyperlink" Target="https://docs.microsoft.com/en-us/windows/deployment/windows-autopilot/windows-10-autopilot" TargetMode="External"/><Relationship Id="rId28" Type="http://schemas.openxmlformats.org/officeDocument/2006/relationships/hyperlink" Target="https://docs.microsoft.com/en-us/powerapps/" TargetMode="External"/><Relationship Id="rId36"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docs.microsoft.com/en-us/office/admins-itprofessionals" TargetMode="External"/><Relationship Id="rId31" Type="http://schemas.openxmlformats.org/officeDocument/2006/relationships/hyperlink" Target="https://docs.microsoft.com/en-us/power-b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microsoft.com/en-us/cloud-platform/enterprise-mobility-security-pricing" TargetMode="External"/><Relationship Id="rId27" Type="http://schemas.openxmlformats.org/officeDocument/2006/relationships/hyperlink" Target="https://docs.microsoft.com/en-us/powerapps/" TargetMode="External"/><Relationship Id="rId30" Type="http://schemas.openxmlformats.org/officeDocument/2006/relationships/hyperlink" Target="https://docs.microsoft.com/en-us/power-virtual-agents/"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microsoft.com/en-us/microsoft-365/compare-all-microsoft-365-plans" TargetMode="External"/><Relationship Id="rId25" Type="http://schemas.openxmlformats.org/officeDocument/2006/relationships/hyperlink" Target="https://www.microsoft.com/en-us/surface/business/surface-hub" TargetMode="External"/><Relationship Id="rId33" Type="http://schemas.openxmlformats.org/officeDocument/2006/relationships/hyperlink" Target="https://docs.microsoft.com/en-us/azure/migrate/" TargetMode="External"/><Relationship Id="rId38"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9" ma:contentTypeDescription="Create a new document." ma:contentTypeScope="" ma:versionID="642da1784587cbe85a7fdbbe4dc36103">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91198b0246576053cc55dd2c67035a89"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03C6AA-56F6-49B4-B5AD-41720271F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59ACB-FB4E-4B25-A44A-8204B760572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5653ED-048A-4755-B02C-7124B132ACD1}">
  <ds:schemaRefs>
    <ds:schemaRef ds:uri="http://schemas.openxmlformats.org/officeDocument/2006/bibliography"/>
  </ds:schemaRefs>
</ds:datastoreItem>
</file>

<file path=customXml/itemProps4.xml><?xml version="1.0" encoding="utf-8"?>
<ds:datastoreItem xmlns:ds="http://schemas.openxmlformats.org/officeDocument/2006/customXml" ds:itemID="{2A7B06A3-66BF-4364-B185-A3B941FAC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6681</Words>
  <Characters>38084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2018-01-24T14:43:00Z</dcterms:created>
  <dcterms:modified xsi:type="dcterms:W3CDTF">2020-10-25T20:00:00Z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v-dadesj@microsoft.com</vt:lpwstr>
  </property>
  <property fmtid="{D5CDD505-2E9C-101B-9397-08002B2CF9AE}" pid="6" name="MSIP_Label_f42aa342-8706-4288-bd11-ebb85995028c_SetDate">
    <vt:lpwstr>2018-01-24T21:17:56.5669720Z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