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3075" w14:textId="142373F4" w:rsidR="00F03780" w:rsidRDefault="00F03780" w:rsidP="00F03780">
      <w:pPr>
        <w:pStyle w:val="Title"/>
        <w:rPr>
          <w:ins w:id="0" w:author="Tiffany Cornwell" w:date="2019-10-06T18:37:00Z"/>
        </w:rPr>
      </w:pPr>
      <w:ins w:id="1" w:author="Tiffany Cornwell" w:date="2019-10-06T18:37:00Z">
        <w:r>
          <w:t xml:space="preserve">Team Challenge (Day </w:t>
        </w:r>
      </w:ins>
      <w:ins w:id="2" w:author="Tiffany Cornwell" w:date="2019-10-06T18:42:00Z">
        <w:r w:rsidR="00C875CF">
          <w:t>3</w:t>
        </w:r>
      </w:ins>
      <w:ins w:id="3" w:author="Tiffany Cornwell" w:date="2019-10-06T18:37:00Z">
        <w:r>
          <w:t>)</w:t>
        </w:r>
      </w:ins>
    </w:p>
    <w:p w14:paraId="1D8DDE55" w14:textId="77777777" w:rsidR="00F03780" w:rsidRDefault="00F03780" w:rsidP="00F03780">
      <w:pPr>
        <w:spacing w:before="120"/>
        <w:rPr>
          <w:ins w:id="4" w:author="Tiffany Cornwell" w:date="2019-10-06T18:37:00Z"/>
          <w:rFonts w:ascii="Segoe UI" w:hAnsi="Segoe UI" w:cs="Segoe UI"/>
          <w:sz w:val="20"/>
          <w:szCs w:val="20"/>
        </w:rPr>
      </w:pPr>
      <w:ins w:id="5" w:author="Tiffany Cornwell" w:date="2019-10-06T18:37:00Z">
        <w:r>
          <w:rPr>
            <w:rFonts w:ascii="Segoe UI" w:hAnsi="Segoe UI" w:cs="Segoe UI"/>
            <w:sz w:val="20"/>
            <w:szCs w:val="20"/>
          </w:rPr>
          <w:t xml:space="preserve">During the workshop, attendees working as a team will attempt to deliver a </w:t>
        </w:r>
        <w:proofErr w:type="spellStart"/>
        <w:r>
          <w:rPr>
            <w:rFonts w:ascii="Segoe UI" w:hAnsi="Segoe UI" w:cs="Segoe UI"/>
            <w:sz w:val="20"/>
            <w:szCs w:val="20"/>
          </w:rPr>
          <w:t>PoC</w:t>
        </w:r>
        <w:proofErr w:type="spellEnd"/>
        <w:r>
          <w:rPr>
            <w:rFonts w:ascii="Segoe UI" w:hAnsi="Segoe UI" w:cs="Segoe UI"/>
            <w:sz w:val="20"/>
            <w:szCs w:val="20"/>
          </w:rPr>
          <w:t xml:space="preserve"> for a real-world scenario and will be challenged in two significant ways. From a technical perspective, attendees will need to both design, scope and implement the </w:t>
        </w:r>
        <w:proofErr w:type="spellStart"/>
        <w:r>
          <w:rPr>
            <w:rFonts w:ascii="Segoe UI" w:hAnsi="Segoe UI" w:cs="Segoe UI"/>
            <w:sz w:val="20"/>
            <w:szCs w:val="20"/>
          </w:rPr>
          <w:t>PoC</w:t>
        </w:r>
        <w:proofErr w:type="spellEnd"/>
        <w:r>
          <w:rPr>
            <w:rFonts w:ascii="Segoe UI" w:hAnsi="Segoe UI" w:cs="Segoe UI"/>
            <w:sz w:val="20"/>
            <w:szCs w:val="20"/>
          </w:rPr>
          <w:t xml:space="preserve">. From a soft-skills perspective, attendees will need to pitch the vision for their </w:t>
        </w:r>
        <w:proofErr w:type="spellStart"/>
        <w:r>
          <w:rPr>
            <w:rFonts w:ascii="Segoe UI" w:hAnsi="Segoe UI" w:cs="Segoe UI"/>
            <w:sz w:val="20"/>
            <w:szCs w:val="20"/>
          </w:rPr>
          <w:t>PoC</w:t>
        </w:r>
        <w:proofErr w:type="spellEnd"/>
        <w:r>
          <w:rPr>
            <w:rFonts w:ascii="Segoe UI" w:hAnsi="Segoe UI" w:cs="Segoe UI"/>
            <w:sz w:val="20"/>
            <w:szCs w:val="20"/>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Pr>
            <w:rFonts w:ascii="Segoe UI" w:hAnsi="Segoe UI" w:cs="Segoe UI"/>
            <w:sz w:val="20"/>
            <w:szCs w:val="20"/>
          </w:rPr>
          <w:t>PoC</w:t>
        </w:r>
        <w:proofErr w:type="spellEnd"/>
        <w:r>
          <w:rPr>
            <w:rFonts w:ascii="Segoe UI" w:hAnsi="Segoe UI" w:cs="Segoe UI"/>
            <w:sz w:val="20"/>
            <w:szCs w:val="20"/>
          </w:rPr>
          <w:t xml:space="preserve"> pitch, best design, best implementation, etc.) with an overall award for the best solution.</w:t>
        </w:r>
      </w:ins>
    </w:p>
    <w:p w14:paraId="66973705" w14:textId="77777777" w:rsidR="00F03780" w:rsidRDefault="00F03780" w:rsidP="00F03780">
      <w:pPr>
        <w:pStyle w:val="Heading1"/>
        <w:rPr>
          <w:ins w:id="6" w:author="Tiffany Cornwell" w:date="2019-10-06T18:37:00Z"/>
        </w:rPr>
      </w:pPr>
      <w:ins w:id="7" w:author="Tiffany Cornwell" w:date="2019-10-06T18:37:00Z">
        <w:r>
          <w:t>Scenario for the Proof of Concept (</w:t>
        </w:r>
        <w:proofErr w:type="spellStart"/>
        <w:r>
          <w:t>PoC</w:t>
        </w:r>
        <w:proofErr w:type="spellEnd"/>
        <w:r>
          <w:t>)</w:t>
        </w:r>
      </w:ins>
    </w:p>
    <w:p w14:paraId="5226BA58" w14:textId="61E4595A" w:rsidR="00F03780" w:rsidRDefault="00F03780" w:rsidP="00F03780">
      <w:pPr>
        <w:rPr>
          <w:ins w:id="8" w:author="Tiffany Cornwell" w:date="2019-10-06T18:48:00Z"/>
        </w:rPr>
      </w:pPr>
      <w:ins w:id="9" w:author="Tiffany Cornwell" w:date="2019-10-06T18:37:00Z">
        <w:r>
          <w:t>Apex Power Authority (APA) is a</w:t>
        </w:r>
      </w:ins>
      <w:ins w:id="10" w:author="Tiffany Cornwell" w:date="2019-10-06T18:47:00Z">
        <w:r w:rsidR="009A08FD">
          <w:t>n</w:t>
        </w:r>
      </w:ins>
      <w:ins w:id="11" w:author="Tiffany Cornwell" w:date="2019-10-06T18:37:00Z">
        <w:r>
          <w:t xml:space="preserve"> economic development brokerage</w:t>
        </w:r>
      </w:ins>
      <w:ins w:id="12" w:author="Tiffany Cornwell" w:date="2019-10-06T18:41:00Z">
        <w:r w:rsidR="00FB5D87">
          <w:t xml:space="preserve"> firm</w:t>
        </w:r>
      </w:ins>
      <w:ins w:id="13" w:author="Tiffany Cornwell" w:date="2019-10-06T18:37:00Z">
        <w:r>
          <w:t>. When businesse</w:t>
        </w:r>
      </w:ins>
      <w:ins w:id="14" w:author="Tiffany Cornwell" w:date="2019-10-06T18:47:00Z">
        <w:r w:rsidR="009A08FD">
          <w:t xml:space="preserve">s </w:t>
        </w:r>
      </w:ins>
      <w:ins w:id="15" w:author="Tiffany Cornwell" w:date="2019-10-06T18:37:00Z">
        <w:r>
          <w:t>are looking to move or open new locations and franchises, APA will work with local, regional, and national government offices to process the paperwork the company needs in order to move or grow. Additionally, many governments offer incentives in the form of grants and tax rebates. These incentives are meant to stimulate local economies and are often centered upon job growth and job retention as a requ</w:t>
        </w:r>
      </w:ins>
      <w:ins w:id="16" w:author="Tiffany Cornwell" w:date="2019-10-06T18:48:00Z">
        <w:r w:rsidR="0014501B">
          <w:t>irement</w:t>
        </w:r>
      </w:ins>
      <w:ins w:id="17" w:author="Tiffany Cornwell" w:date="2019-10-06T18:37:00Z">
        <w:r>
          <w:t xml:space="preserve"> for continued financial support. </w:t>
        </w:r>
      </w:ins>
    </w:p>
    <w:p w14:paraId="20AD9834" w14:textId="1FD2A20A" w:rsidR="0014501B" w:rsidRDefault="0014501B" w:rsidP="00F03780">
      <w:pPr>
        <w:rPr>
          <w:ins w:id="18" w:author="Tiffany Cornwell [2]" w:date="2020-10-22T12:37:00Z"/>
        </w:rPr>
      </w:pPr>
      <w:ins w:id="19" w:author="Tiffany Cornwell" w:date="2019-10-06T18:48:00Z">
        <w:r>
          <w:t xml:space="preserve">Part of their business is consulting with businesses and advising as to which geographical areas that business should expand in to. Because Apex does not focus on only one </w:t>
        </w:r>
      </w:ins>
      <w:ins w:id="20" w:author="Tiffany Cornwell" w:date="2019-10-06T19:14:00Z">
        <w:r w:rsidR="00816753">
          <w:t>locality</w:t>
        </w:r>
      </w:ins>
      <w:ins w:id="21" w:author="Tiffany Cornwell" w:date="2019-10-06T18:48:00Z">
        <w:r>
          <w:t>, they have a database of several thousand different incentives</w:t>
        </w:r>
      </w:ins>
      <w:ins w:id="22" w:author="Tiffany Cornwell [2]" w:date="2020-10-22T12:35:00Z">
        <w:r w:rsidR="008F023F">
          <w:t xml:space="preserve"> (local, state, national, and private)</w:t>
        </w:r>
      </w:ins>
      <w:ins w:id="23" w:author="Tiffany Cornwell" w:date="2019-10-06T18:48:00Z">
        <w:r>
          <w:t xml:space="preserve">. They have simplified the process for determining which incentives would best meet a </w:t>
        </w:r>
      </w:ins>
      <w:ins w:id="24" w:author="Tiffany Cornwell" w:date="2019-10-06T19:14:00Z">
        <w:r w:rsidR="00DE6473">
          <w:t>business’s</w:t>
        </w:r>
      </w:ins>
      <w:ins w:id="25" w:author="Tiffany Cornwell" w:date="2019-10-06T18:48:00Z">
        <w:r>
          <w:t xml:space="preserve"> needs to a </w:t>
        </w:r>
      </w:ins>
      <w:proofErr w:type="gramStart"/>
      <w:ins w:id="26" w:author="Tiffany Cornwell" w:date="2019-10-06T19:14:00Z">
        <w:r w:rsidR="00DE6473">
          <w:t>30</w:t>
        </w:r>
      </w:ins>
      <w:ins w:id="27" w:author="Tiffany Cornwell" w:date="2019-10-06T18:48:00Z">
        <w:r>
          <w:t xml:space="preserve"> factor</w:t>
        </w:r>
        <w:proofErr w:type="gramEnd"/>
        <w:r>
          <w:t xml:space="preserve"> process that </w:t>
        </w:r>
      </w:ins>
      <w:ins w:id="28" w:author="Tiffany Cornwell" w:date="2019-10-06T18:51:00Z">
        <w:r w:rsidR="00497BED">
          <w:t>they hope can</w:t>
        </w:r>
      </w:ins>
      <w:ins w:id="29" w:author="Tiffany Cornwell" w:date="2019-10-06T18:48:00Z">
        <w:r>
          <w:t xml:space="preserve"> be automated to save their business analysts several thousand hours of manual work</w:t>
        </w:r>
      </w:ins>
      <w:ins w:id="30" w:author="Tiffany Cornwell" w:date="2019-10-06T18:51:00Z">
        <w:r w:rsidR="00497BED">
          <w:t xml:space="preserve"> each year.</w:t>
        </w:r>
      </w:ins>
      <w:ins w:id="31" w:author="Tiffany Cornwell" w:date="2019-10-06T18:59:00Z">
        <w:r w:rsidR="00EA736A">
          <w:t xml:space="preserve"> Once they have identified which incentives best meet a </w:t>
        </w:r>
        <w:r w:rsidR="00824772">
          <w:t>client</w:t>
        </w:r>
      </w:ins>
      <w:ins w:id="32" w:author="Tiffany Cornwell [2]" w:date="2020-10-22T12:36:00Z">
        <w:r w:rsidR="008F023F">
          <w:t>’</w:t>
        </w:r>
      </w:ins>
      <w:ins w:id="33" w:author="Tiffany Cornwell" w:date="2019-10-06T18:59:00Z">
        <w:r w:rsidR="00824772">
          <w:t>s needs, they would like their clients to be able to access a p</w:t>
        </w:r>
      </w:ins>
      <w:ins w:id="34" w:author="Tiffany Cornwell" w:date="2019-10-06T19:00:00Z">
        <w:r w:rsidR="00824772">
          <w:t xml:space="preserve">ortal to view those incentives and link to any online incentive applications. </w:t>
        </w:r>
      </w:ins>
    </w:p>
    <w:p w14:paraId="6E9F27A1" w14:textId="0357BF66" w:rsidR="008F023F" w:rsidRDefault="008F023F" w:rsidP="00F03780">
      <w:pPr>
        <w:rPr>
          <w:ins w:id="35" w:author="Tiffany Cornwell" w:date="2019-10-06T18:51:00Z"/>
        </w:rPr>
      </w:pPr>
      <w:ins w:id="36" w:author="Tiffany Cornwell [2]" w:date="2020-10-22T12:37:00Z">
        <w:r>
          <w:t xml:space="preserve">Additionally, the Apex team has been managing leads, contacts, and opportunities using a </w:t>
        </w:r>
        <w:proofErr w:type="gramStart"/>
        <w:r>
          <w:t>well designed</w:t>
        </w:r>
        <w:proofErr w:type="gramEnd"/>
        <w:r>
          <w:t xml:space="preserve"> database that they have outgrown. Leads are gathered in mu</w:t>
        </w:r>
      </w:ins>
      <w:ins w:id="37" w:author="Tiffany Cornwell [2]" w:date="2020-10-22T12:38:00Z">
        <w:r>
          <w:t xml:space="preserve">ltiple ways, including via conferences, personal recommendations, realtors, government authorities, and online form submissions. The process for managing lead records is messy at best and </w:t>
        </w:r>
        <w:proofErr w:type="gramStart"/>
        <w:r>
          <w:t>it’s</w:t>
        </w:r>
        <w:proofErr w:type="gramEnd"/>
        <w:r>
          <w:t xml:space="preserve"> been a constant st</w:t>
        </w:r>
      </w:ins>
      <w:ins w:id="38" w:author="Tiffany Cornwell [2]" w:date="2020-10-22T12:39:00Z">
        <w:r>
          <w:t xml:space="preserve">ruggle between management and the sales staff. </w:t>
        </w:r>
      </w:ins>
    </w:p>
    <w:p w14:paraId="48D575BF" w14:textId="65244D21" w:rsidR="00C46D75" w:rsidRDefault="00C46D75" w:rsidP="00C46D75">
      <w:pPr>
        <w:rPr>
          <w:ins w:id="39" w:author="Tiffany Cornwell" w:date="2019-10-06T18:53:00Z"/>
        </w:rPr>
      </w:pPr>
      <w:ins w:id="40" w:author="Tiffany Cornwell" w:date="2019-10-06T18:53:00Z">
        <w:r>
          <w:t xml:space="preserve">Today their reporting and analytics is mostly done in an offline fashion using Excel. </w:t>
        </w:r>
        <w:r w:rsidR="00F25A50">
          <w:t xml:space="preserve">The </w:t>
        </w:r>
      </w:ins>
      <w:ins w:id="41" w:author="Tiffany Cornwell" w:date="2019-10-06T18:54:00Z">
        <w:r w:rsidR="00F25A50">
          <w:t>APA management team</w:t>
        </w:r>
      </w:ins>
      <w:ins w:id="42" w:author="Tiffany Cornwell" w:date="2019-10-06T18:53:00Z">
        <w:r>
          <w:t xml:space="preserve"> sees tremendous opportunity in investing in a new data platform</w:t>
        </w:r>
        <w:del w:id="43" w:author="Tiffany Cornwell" w:date="2019-10-06T17:35:00Z">
          <w:r w:rsidDel="006D11E2">
            <w:delText xml:space="preserve"> running in Azure</w:delText>
          </w:r>
        </w:del>
        <w:r>
          <w:t xml:space="preserve"> that would help them scale to larger data </w:t>
        </w:r>
      </w:ins>
      <w:ins w:id="44" w:author="Tiffany Cornwell" w:date="2019-10-06T19:14:00Z">
        <w:r w:rsidR="00DE6473">
          <w:t>sets.</w:t>
        </w:r>
      </w:ins>
      <w:ins w:id="45" w:author="Tiffany Cornwell" w:date="2019-10-06T18:53:00Z">
        <w:r>
          <w:t xml:space="preserve"> </w:t>
        </w:r>
        <w:proofErr w:type="gramStart"/>
        <w:r>
          <w:t>In particular, they</w:t>
        </w:r>
        <w:proofErr w:type="gramEnd"/>
        <w:r>
          <w:t xml:space="preserve"> would like to move towards near real-time analytics, enabling them to assess the current state of the business with minimal latency resulting from the ingest of the source data. Upon this foundational data platform, they would like to </w:t>
        </w:r>
        <w:del w:id="46" w:author="Tiffany Cornwell" w:date="2019-10-06T17:30:00Z">
          <w:r w:rsidDel="00FF6D44">
            <w:delText xml:space="preserve">layer on AI capabilities to </w:delText>
          </w:r>
        </w:del>
        <w:r>
          <w:t>begin performing advanced analytics like customer retention analysis, sales forecasting, anomaly detection</w:t>
        </w:r>
      </w:ins>
      <w:ins w:id="47" w:author="Tiffany Cornwell" w:date="2019-10-06T18:54:00Z">
        <w:r w:rsidR="008728D6">
          <w:t>, and salesperson performance metrics</w:t>
        </w:r>
      </w:ins>
    </w:p>
    <w:p w14:paraId="52341909" w14:textId="359EA5C7" w:rsidR="00A06401" w:rsidRDefault="008728D6">
      <w:pPr>
        <w:rPr>
          <w:ins w:id="48" w:author="Tiffany Cornwell" w:date="2019-10-06T18:56:00Z"/>
        </w:rPr>
        <w:pPrChange w:id="49" w:author="Tiffany Cornwell" w:date="2019-10-06T19:08:00Z">
          <w:pPr>
            <w:pStyle w:val="Heading1"/>
          </w:pPr>
        </w:pPrChange>
      </w:pPr>
      <w:ins w:id="50" w:author="Tiffany Cornwell" w:date="2019-10-06T18:55:00Z">
        <w:r>
          <w:t>While Apex has</w:t>
        </w:r>
      </w:ins>
      <w:ins w:id="51" w:author="Tiffany Cornwell" w:date="2019-10-06T18:39:00Z">
        <w:r w:rsidR="00577E49">
          <w:t xml:space="preserve"> been managing with a</w:t>
        </w:r>
        <w:r w:rsidR="00405746">
          <w:t xml:space="preserve"> </w:t>
        </w:r>
      </w:ins>
      <w:ins w:id="52" w:author="Tiffany Cornwell" w:date="2019-10-06T18:48:00Z">
        <w:r w:rsidR="0014501B">
          <w:t>well-designed</w:t>
        </w:r>
      </w:ins>
      <w:ins w:id="53" w:author="Tiffany Cornwell" w:date="2019-10-06T18:39:00Z">
        <w:r w:rsidR="00405746">
          <w:t xml:space="preserve"> Access database, </w:t>
        </w:r>
      </w:ins>
      <w:ins w:id="54" w:author="Tiffany Cornwell" w:date="2019-10-06T18:55:00Z">
        <w:r>
          <w:t>they</w:t>
        </w:r>
      </w:ins>
      <w:ins w:id="55" w:author="Tiffany Cornwell" w:date="2019-10-06T18:39:00Z">
        <w:r w:rsidR="00405746">
          <w:t xml:space="preserve"> are very interested in moving to </w:t>
        </w:r>
        <w:del w:id="56" w:author="Tiffany Cornwell [2]" w:date="2020-10-22T12:36:00Z">
          <w:r w:rsidR="00405746" w:rsidDel="008F023F">
            <w:delText>the cloud</w:delText>
          </w:r>
        </w:del>
      </w:ins>
      <w:ins w:id="57" w:author="Tiffany Cornwell [2]" w:date="2020-10-22T12:36:00Z">
        <w:r w:rsidR="008F023F">
          <w:t>the power platform</w:t>
        </w:r>
      </w:ins>
      <w:ins w:id="58" w:author="Tiffany Cornwell" w:date="2019-10-06T18:39:00Z">
        <w:r w:rsidR="00405746">
          <w:t xml:space="preserve">. </w:t>
        </w:r>
        <w:proofErr w:type="gramStart"/>
        <w:r w:rsidR="00405746">
          <w:t>In particular, they</w:t>
        </w:r>
      </w:ins>
      <w:proofErr w:type="gramEnd"/>
      <w:ins w:id="59" w:author="Tiffany Cornwell" w:date="2019-10-06T18:55:00Z">
        <w:r w:rsidR="00C04470">
          <w:t xml:space="preserve"> are excited about the idea that</w:t>
        </w:r>
      </w:ins>
      <w:ins w:id="60" w:author="Tiffany Cornwell" w:date="2019-10-06T18:39:00Z">
        <w:r w:rsidR="00405746">
          <w:t xml:space="preserve"> their </w:t>
        </w:r>
      </w:ins>
      <w:ins w:id="61" w:author="Tiffany Cornwell" w:date="2019-10-06T18:40:00Z">
        <w:r w:rsidR="00405746">
          <w:t xml:space="preserve">salespeople to be able to </w:t>
        </w:r>
        <w:r w:rsidR="00BF1816">
          <w:t xml:space="preserve">access </w:t>
        </w:r>
      </w:ins>
      <w:ins w:id="62" w:author="Tiffany Cornwell" w:date="2019-10-06T18:55:00Z">
        <w:r w:rsidR="00C04470">
          <w:t>data</w:t>
        </w:r>
      </w:ins>
      <w:ins w:id="63" w:author="Tiffany Cornwell" w:date="2019-10-06T18:40:00Z">
        <w:r w:rsidR="00BF1816">
          <w:t xml:space="preserve"> while on the road.</w:t>
        </w:r>
      </w:ins>
      <w:ins w:id="64" w:author="Tiffany Cornwell" w:date="2019-10-06T18:58:00Z">
        <w:r w:rsidR="00B064A1">
          <w:t xml:space="preserve"> </w:t>
        </w:r>
      </w:ins>
    </w:p>
    <w:p w14:paraId="2F915BC9" w14:textId="13C783E0" w:rsidR="00F03780" w:rsidRDefault="00F03780" w:rsidP="00F03780">
      <w:pPr>
        <w:pStyle w:val="Heading1"/>
        <w:rPr>
          <w:ins w:id="65" w:author="Tiffany Cornwell" w:date="2019-10-06T19:09:00Z"/>
        </w:rPr>
      </w:pPr>
      <w:ins w:id="66" w:author="Tiffany Cornwell" w:date="2019-10-06T18:37:00Z">
        <w:r>
          <w:lastRenderedPageBreak/>
          <w:t>Your Challenge</w:t>
        </w:r>
      </w:ins>
    </w:p>
    <w:p w14:paraId="681AECC8" w14:textId="4086DA2D" w:rsidR="004E10CE" w:rsidRDefault="004E10CE" w:rsidP="004E10CE">
      <w:pPr>
        <w:rPr>
          <w:ins w:id="67" w:author="Tiffany Cornwell" w:date="2019-10-06T19:11:00Z"/>
        </w:rPr>
      </w:pPr>
      <w:ins w:id="68" w:author="Tiffany Cornwell" w:date="2019-10-06T19:09:00Z">
        <w:r>
          <w:t>A</w:t>
        </w:r>
      </w:ins>
      <w:ins w:id="69" w:author="Tiffany Cornwell" w:date="2019-10-06T19:10:00Z">
        <w:r w:rsidR="00F569EA">
          <w:t xml:space="preserve">pex is excited about the prospect of creating a </w:t>
        </w:r>
        <w:r w:rsidR="007C5967">
          <w:t xml:space="preserve">technological ecosystem to support their </w:t>
        </w:r>
      </w:ins>
      <w:ins w:id="70" w:author="Tiffany Cornwell" w:date="2019-10-06T19:11:00Z">
        <w:r w:rsidR="007C5967">
          <w:t xml:space="preserve">salespeople and their future growth. </w:t>
        </w:r>
      </w:ins>
    </w:p>
    <w:p w14:paraId="106CD97A" w14:textId="7D4DA0C1" w:rsidR="00F65BE9" w:rsidRPr="004E10CE" w:rsidRDefault="00F65BE9">
      <w:pPr>
        <w:rPr>
          <w:ins w:id="71" w:author="Tiffany Cornwell" w:date="2019-10-06T18:37:00Z"/>
          <w:rPrChange w:id="72" w:author="Tiffany Cornwell" w:date="2019-10-06T19:09:00Z">
            <w:rPr>
              <w:ins w:id="73" w:author="Tiffany Cornwell" w:date="2019-10-06T18:37:00Z"/>
            </w:rPr>
          </w:rPrChange>
        </w:rPr>
        <w:pPrChange w:id="74" w:author="Tiffany Cornwell" w:date="2019-10-06T19:09:00Z">
          <w:pPr>
            <w:pStyle w:val="Heading1"/>
          </w:pPr>
        </w:pPrChange>
      </w:pPr>
      <w:ins w:id="75" w:author="Tiffany Cornwell" w:date="2019-10-06T19:11:00Z">
        <w:r>
          <w:t xml:space="preserve">You task is to create a </w:t>
        </w:r>
        <w:proofErr w:type="spellStart"/>
        <w:r>
          <w:t>PoC</w:t>
        </w:r>
        <w:proofErr w:type="spellEnd"/>
        <w:r>
          <w:t xml:space="preserve"> that supports their </w:t>
        </w:r>
      </w:ins>
      <w:ins w:id="76" w:author="Tiffany Cornwell" w:date="2019-10-06T19:15:00Z">
        <w:r w:rsidR="004B4DB3">
          <w:t xml:space="preserve">current needs while leaving room for future growth and extensibility. </w:t>
        </w:r>
      </w:ins>
    </w:p>
    <w:p w14:paraId="767AF8DF" w14:textId="77777777" w:rsidR="00F03780" w:rsidRDefault="00F03780" w:rsidP="00F03780">
      <w:pPr>
        <w:rPr>
          <w:ins w:id="77" w:author="Tiffany Cornwell" w:date="2019-10-06T18:37:00Z"/>
        </w:rPr>
      </w:pPr>
      <w:ins w:id="78" w:author="Tiffany Cornwell" w:date="2019-10-06T18:37:00Z">
        <w:r>
          <w:t xml:space="preserve">With respect to the selection of </w:t>
        </w:r>
        <w:proofErr w:type="spellStart"/>
        <w:r>
          <w:t>Powerplatform</w:t>
        </w:r>
        <w:proofErr w:type="spellEnd"/>
        <w:r>
          <w:t xml:space="preserve"> services to use in your solution, consider the options that best fit your </w:t>
        </w:r>
        <w:proofErr w:type="spellStart"/>
        <w:r>
          <w:t>PoC</w:t>
        </w:r>
        <w:proofErr w:type="spellEnd"/>
        <w:r>
          <w:t xml:space="preserve"> scenario. Your </w:t>
        </w:r>
        <w:proofErr w:type="spellStart"/>
        <w:r>
          <w:t>PoC</w:t>
        </w:r>
        <w:proofErr w:type="spellEnd"/>
        <w:r>
          <w:t xml:space="preserve"> should include at least one of the following, but it is not limited to only these:</w:t>
        </w:r>
      </w:ins>
    </w:p>
    <w:p w14:paraId="66AA6E75" w14:textId="4F7C04E3" w:rsidR="00F03780" w:rsidRDefault="00F03780" w:rsidP="00F03780">
      <w:pPr>
        <w:pStyle w:val="ListParagraph"/>
        <w:numPr>
          <w:ilvl w:val="0"/>
          <w:numId w:val="1"/>
        </w:numPr>
        <w:rPr>
          <w:ins w:id="79" w:author="Tiffany Cornwell [2]" w:date="2020-10-22T12:40:00Z"/>
        </w:rPr>
      </w:pPr>
      <w:ins w:id="80" w:author="Tiffany Cornwell" w:date="2019-10-06T18:37:00Z">
        <w:r>
          <w:t>Dynamics 365</w:t>
        </w:r>
      </w:ins>
      <w:ins w:id="81" w:author="Tiffany Cornwell [2]" w:date="2020-10-22T12:40:00Z">
        <w:r w:rsidR="008F023F">
          <w:t xml:space="preserve"> for Sales</w:t>
        </w:r>
      </w:ins>
    </w:p>
    <w:p w14:paraId="63D468C8" w14:textId="32BF8874" w:rsidR="008F023F" w:rsidRDefault="008F023F" w:rsidP="00F03780">
      <w:pPr>
        <w:pStyle w:val="ListParagraph"/>
        <w:numPr>
          <w:ilvl w:val="0"/>
          <w:numId w:val="1"/>
        </w:numPr>
        <w:rPr>
          <w:ins w:id="82" w:author="Tiffany Cornwell [2]" w:date="2020-10-22T12:40:00Z"/>
        </w:rPr>
      </w:pPr>
      <w:ins w:id="83" w:author="Tiffany Cornwell [2]" w:date="2020-10-22T12:40:00Z">
        <w:r>
          <w:t>Dynamics 365 for Customer Service</w:t>
        </w:r>
      </w:ins>
    </w:p>
    <w:p w14:paraId="78E2A7DF" w14:textId="70B3809B" w:rsidR="008F023F" w:rsidRDefault="008F023F" w:rsidP="00F03780">
      <w:pPr>
        <w:pStyle w:val="ListParagraph"/>
        <w:numPr>
          <w:ilvl w:val="0"/>
          <w:numId w:val="1"/>
        </w:numPr>
        <w:rPr>
          <w:ins w:id="84" w:author="Tiffany Cornwell" w:date="2019-10-06T18:37:00Z"/>
        </w:rPr>
      </w:pPr>
      <w:ins w:id="85" w:author="Tiffany Cornwell [2]" w:date="2020-10-22T12:40:00Z">
        <w:r>
          <w:t>Dynamics 365 for Marketing</w:t>
        </w:r>
      </w:ins>
    </w:p>
    <w:p w14:paraId="335C6AA0" w14:textId="77777777" w:rsidR="00F03780" w:rsidRDefault="00F03780" w:rsidP="00F03780">
      <w:pPr>
        <w:pStyle w:val="ListParagraph"/>
        <w:numPr>
          <w:ilvl w:val="0"/>
          <w:numId w:val="1"/>
        </w:numPr>
        <w:rPr>
          <w:ins w:id="86" w:author="Tiffany Cornwell" w:date="2019-10-06T18:37:00Z"/>
        </w:rPr>
      </w:pPr>
      <w:ins w:id="87" w:author="Tiffany Cornwell" w:date="2019-10-06T18:37:00Z">
        <w:r>
          <w:t>Model Driven Apps</w:t>
        </w:r>
      </w:ins>
    </w:p>
    <w:p w14:paraId="7B735A15" w14:textId="77777777" w:rsidR="00F03780" w:rsidRDefault="00F03780" w:rsidP="00F03780">
      <w:pPr>
        <w:pStyle w:val="ListParagraph"/>
        <w:numPr>
          <w:ilvl w:val="0"/>
          <w:numId w:val="1"/>
        </w:numPr>
        <w:rPr>
          <w:ins w:id="88" w:author="Tiffany Cornwell" w:date="2019-10-06T18:37:00Z"/>
        </w:rPr>
      </w:pPr>
      <w:ins w:id="89" w:author="Tiffany Cornwell" w:date="2019-10-06T18:37:00Z">
        <w:r>
          <w:t>Canvas Apps</w:t>
        </w:r>
      </w:ins>
    </w:p>
    <w:p w14:paraId="1353CF4B" w14:textId="77777777" w:rsidR="00F03780" w:rsidRDefault="00F03780" w:rsidP="00F03780">
      <w:pPr>
        <w:pStyle w:val="ListParagraph"/>
        <w:numPr>
          <w:ilvl w:val="0"/>
          <w:numId w:val="1"/>
        </w:numPr>
        <w:rPr>
          <w:ins w:id="90" w:author="Tiffany Cornwell" w:date="2019-10-06T18:37:00Z"/>
        </w:rPr>
      </w:pPr>
      <w:proofErr w:type="spellStart"/>
      <w:ins w:id="91" w:author="Tiffany Cornwell" w:date="2019-10-06T18:37:00Z">
        <w:r>
          <w:t>PowerBI</w:t>
        </w:r>
        <w:proofErr w:type="spellEnd"/>
      </w:ins>
    </w:p>
    <w:p w14:paraId="114426DF" w14:textId="77777777" w:rsidR="00F03780" w:rsidRDefault="00F03780" w:rsidP="00F03780">
      <w:pPr>
        <w:pStyle w:val="ListParagraph"/>
        <w:numPr>
          <w:ilvl w:val="0"/>
          <w:numId w:val="1"/>
        </w:numPr>
        <w:rPr>
          <w:ins w:id="92" w:author="Tiffany Cornwell" w:date="2019-10-06T18:37:00Z"/>
        </w:rPr>
      </w:pPr>
      <w:ins w:id="93" w:author="Tiffany Cornwell" w:date="2019-10-06T18:37:00Z">
        <w:r>
          <w:t>Flow</w:t>
        </w:r>
      </w:ins>
    </w:p>
    <w:p w14:paraId="7E93FC72" w14:textId="6BA2A33C" w:rsidR="00F03780" w:rsidRDefault="00F03780" w:rsidP="00F03780">
      <w:pPr>
        <w:rPr>
          <w:ins w:id="94" w:author="Tiffany Cornwell" w:date="2019-10-06T18:37:00Z"/>
        </w:rPr>
      </w:pPr>
      <w:ins w:id="95" w:author="Tiffany Cornwell" w:date="2019-10-06T18:37:00Z">
        <w:r>
          <w:t xml:space="preserve">Good luck! </w:t>
        </w:r>
      </w:ins>
    </w:p>
    <w:p w14:paraId="0E488D8A" w14:textId="77777777" w:rsidR="00F03780" w:rsidRDefault="00F03780" w:rsidP="00F03780">
      <w:pPr>
        <w:pStyle w:val="Heading1"/>
        <w:rPr>
          <w:ins w:id="96" w:author="Tiffany Cornwell" w:date="2019-10-06T18:37:00Z"/>
        </w:rPr>
      </w:pPr>
      <w:ins w:id="97" w:author="Tiffany Cornwell" w:date="2019-10-06T18:37:00Z">
        <w:r>
          <w:t>Resources to help you get started</w:t>
        </w:r>
      </w:ins>
    </w:p>
    <w:p w14:paraId="106A9ECF" w14:textId="77777777" w:rsidR="00F03780" w:rsidRDefault="00F03780" w:rsidP="00F03780">
      <w:pPr>
        <w:rPr>
          <w:ins w:id="98" w:author="Tiffany Cornwell" w:date="2019-10-06T18:37:00Z"/>
        </w:rPr>
      </w:pPr>
      <w:ins w:id="99" w:author="Tiffany Cornwell" w:date="2019-10-06T18:37:00Z">
        <w:r>
          <w:t xml:space="preserve">The following resources have been made available to help you quickly get started with your </w:t>
        </w:r>
        <w:proofErr w:type="spellStart"/>
        <w:r>
          <w:t>PoC</w:t>
        </w:r>
        <w:proofErr w:type="spellEnd"/>
        <w:r>
          <w:t>:</w:t>
        </w:r>
      </w:ins>
    </w:p>
    <w:tbl>
      <w:tblPr>
        <w:tblStyle w:val="GridTable4-Accent1"/>
        <w:tblW w:w="9445" w:type="dxa"/>
        <w:tblLook w:val="04A0" w:firstRow="1" w:lastRow="0" w:firstColumn="1" w:lastColumn="0" w:noHBand="0" w:noVBand="1"/>
        <w:tblPrChange w:id="100" w:author="Tiffany Cornwell [2]" w:date="2020-10-22T12:47:00Z">
          <w:tblPr>
            <w:tblStyle w:val="GridTable4-Accent1"/>
            <w:tblW w:w="0" w:type="auto"/>
            <w:tblLook w:val="04A0" w:firstRow="1" w:lastRow="0" w:firstColumn="1" w:lastColumn="0" w:noHBand="0" w:noVBand="1"/>
          </w:tblPr>
        </w:tblPrChange>
      </w:tblPr>
      <w:tblGrid>
        <w:gridCol w:w="1885"/>
        <w:gridCol w:w="1698"/>
        <w:gridCol w:w="5862"/>
        <w:tblGridChange w:id="101">
          <w:tblGrid>
            <w:gridCol w:w="1643"/>
            <w:gridCol w:w="242"/>
            <w:gridCol w:w="1456"/>
            <w:gridCol w:w="242"/>
            <w:gridCol w:w="3553"/>
            <w:gridCol w:w="2309"/>
          </w:tblGrid>
        </w:tblGridChange>
      </w:tblGrid>
      <w:tr w:rsidR="00F03780" w:rsidDel="00151BD2" w14:paraId="204068B9" w14:textId="1252758A" w:rsidTr="00151BD2">
        <w:trPr>
          <w:cnfStyle w:val="100000000000" w:firstRow="1" w:lastRow="0" w:firstColumn="0" w:lastColumn="0" w:oddVBand="0" w:evenVBand="0" w:oddHBand="0" w:evenHBand="0" w:firstRowFirstColumn="0" w:firstRowLastColumn="0" w:lastRowFirstColumn="0" w:lastRowLastColumn="0"/>
          <w:ins w:id="102" w:author="Tiffany Cornwell" w:date="2019-10-06T18:37:00Z"/>
          <w:del w:id="103" w:author="Tiffany Cornwell [2]" w:date="2020-10-22T12:47:00Z"/>
          <w:trPrChange w:id="104" w:author="Tiffany Cornwell [2]" w:date="2020-10-22T12:47:00Z">
            <w:trPr>
              <w:gridAfter w:val="0"/>
            </w:trPr>
          </w:trPrChange>
        </w:trPr>
        <w:tc>
          <w:tcPr>
            <w:cnfStyle w:val="001000000000" w:firstRow="0" w:lastRow="0" w:firstColumn="1" w:lastColumn="0" w:oddVBand="0" w:evenVBand="0" w:oddHBand="0" w:evenHBand="0" w:firstRowFirstColumn="0" w:firstRowLastColumn="0" w:lastRowFirstColumn="0" w:lastRowLastColumn="0"/>
            <w:tcW w:w="1885" w:type="dxa"/>
            <w:tcPrChange w:id="105" w:author="Tiffany Cornwell [2]" w:date="2020-10-22T12:47:00Z">
              <w:tcPr>
                <w:tcW w:w="641" w:type="dxa"/>
              </w:tcPr>
            </w:tcPrChange>
          </w:tcPr>
          <w:p w14:paraId="655B1D19" w14:textId="45B0DE70" w:rsidR="00F03780" w:rsidDel="00151BD2" w:rsidRDefault="00F03780" w:rsidP="00197DD2">
            <w:pPr>
              <w:cnfStyle w:val="101000000000" w:firstRow="1" w:lastRow="0" w:firstColumn="1" w:lastColumn="0" w:oddVBand="0" w:evenVBand="0" w:oddHBand="0" w:evenHBand="0" w:firstRowFirstColumn="0" w:firstRowLastColumn="0" w:lastRowFirstColumn="0" w:lastRowLastColumn="0"/>
              <w:rPr>
                <w:ins w:id="106" w:author="Tiffany Cornwell" w:date="2019-10-06T18:37:00Z"/>
                <w:del w:id="107" w:author="Tiffany Cornwell [2]" w:date="2020-10-22T12:47:00Z"/>
              </w:rPr>
            </w:pPr>
            <w:ins w:id="108" w:author="Tiffany Cornwell" w:date="2019-10-06T18:37:00Z">
              <w:del w:id="109" w:author="Tiffany Cornwell [2]" w:date="2020-10-22T12:47:00Z">
                <w:r w:rsidDel="00151BD2">
                  <w:delText>Item</w:delText>
                </w:r>
              </w:del>
            </w:ins>
          </w:p>
        </w:tc>
        <w:tc>
          <w:tcPr>
            <w:tcW w:w="1698" w:type="dxa"/>
            <w:tcPrChange w:id="110" w:author="Tiffany Cornwell [2]" w:date="2020-10-22T12:47:00Z">
              <w:tcPr>
                <w:tcW w:w="1263" w:type="dxa"/>
                <w:gridSpan w:val="2"/>
              </w:tcPr>
            </w:tcPrChange>
          </w:tcPr>
          <w:p w14:paraId="7378473C" w14:textId="2D523F29" w:rsidR="00F03780" w:rsidDel="00151BD2" w:rsidRDefault="00F03780" w:rsidP="00197DD2">
            <w:pPr>
              <w:cnfStyle w:val="100000000000" w:firstRow="1" w:lastRow="0" w:firstColumn="0" w:lastColumn="0" w:oddVBand="0" w:evenVBand="0" w:oddHBand="0" w:evenHBand="0" w:firstRowFirstColumn="0" w:firstRowLastColumn="0" w:lastRowFirstColumn="0" w:lastRowLastColumn="0"/>
              <w:rPr>
                <w:ins w:id="111" w:author="Tiffany Cornwell" w:date="2019-10-06T18:37:00Z"/>
                <w:del w:id="112" w:author="Tiffany Cornwell [2]" w:date="2020-10-22T12:47:00Z"/>
              </w:rPr>
            </w:pPr>
            <w:ins w:id="113" w:author="Tiffany Cornwell" w:date="2019-10-06T18:37:00Z">
              <w:del w:id="114" w:author="Tiffany Cornwell [2]" w:date="2020-10-22T12:47:00Z">
                <w:r w:rsidDel="00151BD2">
                  <w:delText>Description</w:delText>
                </w:r>
              </w:del>
            </w:ins>
          </w:p>
        </w:tc>
        <w:tc>
          <w:tcPr>
            <w:tcW w:w="5862" w:type="dxa"/>
            <w:tcPrChange w:id="115" w:author="Tiffany Cornwell [2]" w:date="2020-10-22T12:47:00Z">
              <w:tcPr>
                <w:tcW w:w="995" w:type="dxa"/>
                <w:gridSpan w:val="2"/>
              </w:tcPr>
            </w:tcPrChange>
          </w:tcPr>
          <w:p w14:paraId="6851AC00" w14:textId="474DE4E1" w:rsidR="00F03780" w:rsidDel="00151BD2" w:rsidRDefault="00F03780" w:rsidP="00197DD2">
            <w:pPr>
              <w:cnfStyle w:val="100000000000" w:firstRow="1" w:lastRow="0" w:firstColumn="0" w:lastColumn="0" w:oddVBand="0" w:evenVBand="0" w:oddHBand="0" w:evenHBand="0" w:firstRowFirstColumn="0" w:firstRowLastColumn="0" w:lastRowFirstColumn="0" w:lastRowLastColumn="0"/>
              <w:rPr>
                <w:ins w:id="116" w:author="Tiffany Cornwell" w:date="2019-10-06T18:37:00Z"/>
                <w:del w:id="117" w:author="Tiffany Cornwell [2]" w:date="2020-10-22T12:47:00Z"/>
              </w:rPr>
            </w:pPr>
            <w:ins w:id="118" w:author="Tiffany Cornwell" w:date="2019-10-06T18:37:00Z">
              <w:del w:id="119" w:author="Tiffany Cornwell [2]" w:date="2020-10-22T12:47:00Z">
                <w:r w:rsidDel="00151BD2">
                  <w:delText>Location</w:delText>
                </w:r>
              </w:del>
            </w:ins>
          </w:p>
        </w:tc>
      </w:tr>
      <w:tr w:rsidR="00F03780" w:rsidDel="00151BD2" w14:paraId="2C17E537" w14:textId="1CCB05BD" w:rsidTr="00151BD2">
        <w:trPr>
          <w:cnfStyle w:val="000000100000" w:firstRow="0" w:lastRow="0" w:firstColumn="0" w:lastColumn="0" w:oddVBand="0" w:evenVBand="0" w:oddHBand="1" w:evenHBand="0" w:firstRowFirstColumn="0" w:firstRowLastColumn="0" w:lastRowFirstColumn="0" w:lastRowLastColumn="0"/>
          <w:ins w:id="120" w:author="Tiffany Cornwell" w:date="2019-10-06T18:37:00Z"/>
          <w:del w:id="121" w:author="Tiffany Cornwell [2]" w:date="2020-10-22T12:47:00Z"/>
          <w:trPrChange w:id="122" w:author="Tiffany Cornwell [2]" w:date="2020-10-22T12:47:00Z">
            <w:trPr>
              <w:gridAfter w:val="0"/>
            </w:trPr>
          </w:trPrChange>
        </w:trPr>
        <w:tc>
          <w:tcPr>
            <w:cnfStyle w:val="001000000000" w:firstRow="0" w:lastRow="0" w:firstColumn="1" w:lastColumn="0" w:oddVBand="0" w:evenVBand="0" w:oddHBand="0" w:evenHBand="0" w:firstRowFirstColumn="0" w:firstRowLastColumn="0" w:lastRowFirstColumn="0" w:lastRowLastColumn="0"/>
            <w:tcW w:w="1885" w:type="dxa"/>
            <w:tcPrChange w:id="123" w:author="Tiffany Cornwell [2]" w:date="2020-10-22T12:47:00Z">
              <w:tcPr>
                <w:tcW w:w="641" w:type="dxa"/>
              </w:tcPr>
            </w:tcPrChange>
          </w:tcPr>
          <w:p w14:paraId="61FE4A2F" w14:textId="0073F4E5" w:rsidR="00F03780" w:rsidDel="00151BD2" w:rsidRDefault="00F03780" w:rsidP="00197DD2">
            <w:pPr>
              <w:cnfStyle w:val="001000100000" w:firstRow="0" w:lastRow="0" w:firstColumn="1" w:lastColumn="0" w:oddVBand="0" w:evenVBand="0" w:oddHBand="1" w:evenHBand="0" w:firstRowFirstColumn="0" w:firstRowLastColumn="0" w:lastRowFirstColumn="0" w:lastRowLastColumn="0"/>
              <w:rPr>
                <w:ins w:id="124" w:author="Tiffany Cornwell" w:date="2019-10-06T18:37:00Z"/>
                <w:del w:id="125" w:author="Tiffany Cornwell [2]" w:date="2020-10-22T12:47:00Z"/>
              </w:rPr>
            </w:pPr>
          </w:p>
        </w:tc>
        <w:tc>
          <w:tcPr>
            <w:tcW w:w="1698" w:type="dxa"/>
            <w:tcPrChange w:id="126" w:author="Tiffany Cornwell [2]" w:date="2020-10-22T12:47:00Z">
              <w:tcPr>
                <w:tcW w:w="1263" w:type="dxa"/>
                <w:gridSpan w:val="2"/>
              </w:tcPr>
            </w:tcPrChange>
          </w:tcPr>
          <w:p w14:paraId="7370EA20" w14:textId="7B86ACC9" w:rsidR="00F03780" w:rsidDel="00151BD2" w:rsidRDefault="00F03780" w:rsidP="00197DD2">
            <w:pPr>
              <w:cnfStyle w:val="000000100000" w:firstRow="0" w:lastRow="0" w:firstColumn="0" w:lastColumn="0" w:oddVBand="0" w:evenVBand="0" w:oddHBand="1" w:evenHBand="0" w:firstRowFirstColumn="0" w:firstRowLastColumn="0" w:lastRowFirstColumn="0" w:lastRowLastColumn="0"/>
              <w:rPr>
                <w:ins w:id="127" w:author="Tiffany Cornwell" w:date="2019-10-06T18:37:00Z"/>
                <w:del w:id="128" w:author="Tiffany Cornwell [2]" w:date="2020-10-22T12:47:00Z"/>
              </w:rPr>
            </w:pPr>
          </w:p>
        </w:tc>
        <w:tc>
          <w:tcPr>
            <w:tcW w:w="5862" w:type="dxa"/>
            <w:tcPrChange w:id="129" w:author="Tiffany Cornwell [2]" w:date="2020-10-22T12:47:00Z">
              <w:tcPr>
                <w:tcW w:w="995" w:type="dxa"/>
                <w:gridSpan w:val="2"/>
              </w:tcPr>
            </w:tcPrChange>
          </w:tcPr>
          <w:p w14:paraId="4DD2D3E5" w14:textId="789F92AE" w:rsidR="00F03780" w:rsidDel="00151BD2" w:rsidRDefault="00F03780" w:rsidP="00197DD2">
            <w:pPr>
              <w:cnfStyle w:val="000000100000" w:firstRow="0" w:lastRow="0" w:firstColumn="0" w:lastColumn="0" w:oddVBand="0" w:evenVBand="0" w:oddHBand="1" w:evenHBand="0" w:firstRowFirstColumn="0" w:firstRowLastColumn="0" w:lastRowFirstColumn="0" w:lastRowLastColumn="0"/>
              <w:rPr>
                <w:ins w:id="130" w:author="Tiffany Cornwell" w:date="2019-10-06T18:37:00Z"/>
                <w:del w:id="131" w:author="Tiffany Cornwell [2]" w:date="2020-10-22T12:47:00Z"/>
              </w:rPr>
            </w:pPr>
          </w:p>
        </w:tc>
      </w:tr>
      <w:tr w:rsidR="00F03780" w:rsidDel="00151BD2" w14:paraId="5B1F5DB1" w14:textId="01FF6FD7" w:rsidTr="00151BD2">
        <w:trPr>
          <w:ins w:id="132" w:author="Tiffany Cornwell" w:date="2019-10-06T18:37:00Z"/>
          <w:del w:id="133" w:author="Tiffany Cornwell [2]" w:date="2020-10-22T12:47:00Z"/>
          <w:trPrChange w:id="134" w:author="Tiffany Cornwell [2]" w:date="2020-10-22T12:47:00Z">
            <w:trPr>
              <w:gridAfter w:val="0"/>
            </w:trPr>
          </w:trPrChange>
        </w:trPr>
        <w:tc>
          <w:tcPr>
            <w:cnfStyle w:val="001000000000" w:firstRow="0" w:lastRow="0" w:firstColumn="1" w:lastColumn="0" w:oddVBand="0" w:evenVBand="0" w:oddHBand="0" w:evenHBand="0" w:firstRowFirstColumn="0" w:firstRowLastColumn="0" w:lastRowFirstColumn="0" w:lastRowLastColumn="0"/>
            <w:tcW w:w="1885" w:type="dxa"/>
            <w:tcPrChange w:id="135" w:author="Tiffany Cornwell [2]" w:date="2020-10-22T12:47:00Z">
              <w:tcPr>
                <w:tcW w:w="641" w:type="dxa"/>
              </w:tcPr>
            </w:tcPrChange>
          </w:tcPr>
          <w:p w14:paraId="2BC12D79" w14:textId="33A7E61F" w:rsidR="00F03780" w:rsidDel="00151BD2" w:rsidRDefault="00F03780" w:rsidP="00197DD2">
            <w:pPr>
              <w:rPr>
                <w:ins w:id="136" w:author="Tiffany Cornwell" w:date="2019-10-06T18:37:00Z"/>
                <w:del w:id="137" w:author="Tiffany Cornwell [2]" w:date="2020-10-22T12:47:00Z"/>
              </w:rPr>
            </w:pPr>
          </w:p>
        </w:tc>
        <w:tc>
          <w:tcPr>
            <w:tcW w:w="1698" w:type="dxa"/>
            <w:tcPrChange w:id="138" w:author="Tiffany Cornwell [2]" w:date="2020-10-22T12:47:00Z">
              <w:tcPr>
                <w:tcW w:w="1263" w:type="dxa"/>
                <w:gridSpan w:val="2"/>
              </w:tcPr>
            </w:tcPrChange>
          </w:tcPr>
          <w:p w14:paraId="2CFA412B" w14:textId="4B341185" w:rsidR="00F03780" w:rsidDel="00151BD2" w:rsidRDefault="00F03780" w:rsidP="00197DD2">
            <w:pPr>
              <w:cnfStyle w:val="000000000000" w:firstRow="0" w:lastRow="0" w:firstColumn="0" w:lastColumn="0" w:oddVBand="0" w:evenVBand="0" w:oddHBand="0" w:evenHBand="0" w:firstRowFirstColumn="0" w:firstRowLastColumn="0" w:lastRowFirstColumn="0" w:lastRowLastColumn="0"/>
              <w:rPr>
                <w:ins w:id="139" w:author="Tiffany Cornwell" w:date="2019-10-06T18:37:00Z"/>
                <w:del w:id="140" w:author="Tiffany Cornwell [2]" w:date="2020-10-22T12:47:00Z"/>
              </w:rPr>
            </w:pPr>
          </w:p>
        </w:tc>
        <w:tc>
          <w:tcPr>
            <w:tcW w:w="5862" w:type="dxa"/>
            <w:tcPrChange w:id="141" w:author="Tiffany Cornwell [2]" w:date="2020-10-22T12:47:00Z">
              <w:tcPr>
                <w:tcW w:w="995" w:type="dxa"/>
                <w:gridSpan w:val="2"/>
              </w:tcPr>
            </w:tcPrChange>
          </w:tcPr>
          <w:p w14:paraId="17A2C9AB" w14:textId="2791087D" w:rsidR="00F03780" w:rsidDel="00151BD2" w:rsidRDefault="00F03780" w:rsidP="00197DD2">
            <w:pPr>
              <w:cnfStyle w:val="000000000000" w:firstRow="0" w:lastRow="0" w:firstColumn="0" w:lastColumn="0" w:oddVBand="0" w:evenVBand="0" w:oddHBand="0" w:evenHBand="0" w:firstRowFirstColumn="0" w:firstRowLastColumn="0" w:lastRowFirstColumn="0" w:lastRowLastColumn="0"/>
              <w:rPr>
                <w:ins w:id="142" w:author="Tiffany Cornwell" w:date="2019-10-06T18:37:00Z"/>
                <w:del w:id="143" w:author="Tiffany Cornwell [2]" w:date="2020-10-22T12:47:00Z"/>
              </w:rPr>
            </w:pPr>
          </w:p>
        </w:tc>
      </w:tr>
      <w:tr w:rsidR="00151BD2" w14:paraId="09BEDBAD" w14:textId="77777777" w:rsidTr="00151BD2">
        <w:trPr>
          <w:cnfStyle w:val="000000100000" w:firstRow="0" w:lastRow="0" w:firstColumn="0" w:lastColumn="0" w:oddVBand="0" w:evenVBand="0" w:oddHBand="1" w:evenHBand="0" w:firstRowFirstColumn="0" w:firstRowLastColumn="0" w:lastRowFirstColumn="0" w:lastRowLastColumn="0"/>
          <w:ins w:id="144"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4734302F" w14:textId="77777777" w:rsidR="00151BD2" w:rsidRDefault="00151BD2" w:rsidP="002122AB">
            <w:pPr>
              <w:rPr>
                <w:ins w:id="145" w:author="Tiffany Cornwell [2]" w:date="2020-10-22T12:47:00Z"/>
              </w:rPr>
            </w:pPr>
            <w:ins w:id="146" w:author="Tiffany Cornwell [2]" w:date="2020-10-22T12:47:00Z">
              <w:r>
                <w:t>Item</w:t>
              </w:r>
            </w:ins>
          </w:p>
        </w:tc>
        <w:tc>
          <w:tcPr>
            <w:tcW w:w="1698" w:type="dxa"/>
          </w:tcPr>
          <w:p w14:paraId="382946AE"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47" w:author="Tiffany Cornwell [2]" w:date="2020-10-22T12:47:00Z"/>
              </w:rPr>
            </w:pPr>
            <w:ins w:id="148" w:author="Tiffany Cornwell [2]" w:date="2020-10-22T12:47:00Z">
              <w:r>
                <w:t>Description</w:t>
              </w:r>
            </w:ins>
          </w:p>
        </w:tc>
        <w:tc>
          <w:tcPr>
            <w:tcW w:w="5862" w:type="dxa"/>
          </w:tcPr>
          <w:p w14:paraId="22895642"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49" w:author="Tiffany Cornwell [2]" w:date="2020-10-22T12:47:00Z"/>
              </w:rPr>
            </w:pPr>
            <w:ins w:id="150" w:author="Tiffany Cornwell [2]" w:date="2020-10-22T12:47:00Z">
              <w:r>
                <w:t>Location</w:t>
              </w:r>
            </w:ins>
          </w:p>
        </w:tc>
      </w:tr>
      <w:tr w:rsidR="00151BD2" w14:paraId="09C872A2" w14:textId="77777777" w:rsidTr="00151BD2">
        <w:trPr>
          <w:ins w:id="151"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79FE2A13" w14:textId="77777777" w:rsidR="00151BD2" w:rsidRDefault="00151BD2" w:rsidP="002122AB">
            <w:pPr>
              <w:rPr>
                <w:ins w:id="152" w:author="Tiffany Cornwell [2]" w:date="2020-10-22T12:47:00Z"/>
              </w:rPr>
            </w:pPr>
            <w:ins w:id="153" w:author="Tiffany Cornwell [2]" w:date="2020-10-22T12:47:00Z">
              <w:r>
                <w:rPr>
                  <w:rFonts w:cs="Segoe UI"/>
                  <w:color w:val="3B3838"/>
                </w:rPr>
                <w:t>Product Comparison</w:t>
              </w:r>
            </w:ins>
          </w:p>
        </w:tc>
        <w:tc>
          <w:tcPr>
            <w:tcW w:w="1698" w:type="dxa"/>
          </w:tcPr>
          <w:p w14:paraId="26A11DE1"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54" w:author="Tiffany Cornwell [2]" w:date="2020-10-22T12:47:00Z"/>
              </w:rPr>
            </w:pPr>
            <w:ins w:id="155" w:author="Tiffany Cornwell [2]" w:date="2020-10-22T12:47:00Z">
              <w:r>
                <w:rPr>
                  <w:rFonts w:cs="Segoe UI"/>
                  <w:color w:val="3B3838"/>
                </w:rPr>
                <w:t>Office 365 Service Descriptions</w:t>
              </w:r>
            </w:ins>
          </w:p>
        </w:tc>
        <w:tc>
          <w:tcPr>
            <w:tcW w:w="5862" w:type="dxa"/>
          </w:tcPr>
          <w:p w14:paraId="0E0407B3"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56" w:author="Tiffany Cornwell [2]" w:date="2020-10-22T12:47:00Z"/>
              </w:rPr>
            </w:pPr>
            <w:ins w:id="157" w:author="Tiffany Cornwell [2]" w:date="2020-10-22T12:47:00Z">
              <w:r>
                <w:fldChar w:fldCharType="begin"/>
              </w:r>
              <w:r>
                <w:instrText xml:space="preserve"> HYPERLINK "https://docs.microsoft.com/en-us/office365/servicedescriptions/office-365-service-descriptions-technet-library?redirectedfrom=MSDN" </w:instrText>
              </w:r>
              <w:r>
                <w:fldChar w:fldCharType="separate"/>
              </w:r>
              <w:r>
                <w:rPr>
                  <w:rStyle w:val="Hyperlink"/>
                </w:rPr>
                <w:t>https://docs.microsoft.com/en-us/office365/servicedescriptions/office-365-service-descriptions-technet-library?redirectedfrom=MSDN</w:t>
              </w:r>
              <w:r>
                <w:rPr>
                  <w:rStyle w:val="Hyperlink"/>
                </w:rPr>
                <w:fldChar w:fldCharType="end"/>
              </w:r>
            </w:ins>
          </w:p>
          <w:p w14:paraId="4BA81207"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58" w:author="Tiffany Cornwell [2]" w:date="2020-10-22T12:47:00Z"/>
              </w:rPr>
            </w:pPr>
          </w:p>
        </w:tc>
      </w:tr>
      <w:tr w:rsidR="00151BD2" w14:paraId="630E2673" w14:textId="77777777" w:rsidTr="00151BD2">
        <w:trPr>
          <w:cnfStyle w:val="000000100000" w:firstRow="0" w:lastRow="0" w:firstColumn="0" w:lastColumn="0" w:oddVBand="0" w:evenVBand="0" w:oddHBand="1" w:evenHBand="0" w:firstRowFirstColumn="0" w:firstRowLastColumn="0" w:lastRowFirstColumn="0" w:lastRowLastColumn="0"/>
          <w:ins w:id="159"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69E26D64" w14:textId="77777777" w:rsidR="00151BD2" w:rsidRDefault="00151BD2" w:rsidP="002122AB">
            <w:pPr>
              <w:rPr>
                <w:ins w:id="160" w:author="Tiffany Cornwell [2]" w:date="2020-10-22T12:47:00Z"/>
              </w:rPr>
            </w:pPr>
            <w:ins w:id="161" w:author="Tiffany Cornwell [2]" w:date="2020-10-22T12:47:00Z">
              <w:r>
                <w:rPr>
                  <w:rFonts w:cs="Segoe UI"/>
                  <w:color w:val="3B3838"/>
                </w:rPr>
                <w:t>Documentation</w:t>
              </w:r>
            </w:ins>
          </w:p>
        </w:tc>
        <w:tc>
          <w:tcPr>
            <w:tcW w:w="1698" w:type="dxa"/>
          </w:tcPr>
          <w:p w14:paraId="2E8B8C8A"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62" w:author="Tiffany Cornwell [2]" w:date="2020-10-22T12:47:00Z"/>
              </w:rPr>
            </w:pPr>
            <w:ins w:id="163" w:author="Tiffany Cornwell [2]" w:date="2020-10-22T12:47:00Z">
              <w:r>
                <w:rPr>
                  <w:rFonts w:cs="Segoe UI"/>
                  <w:color w:val="3B3838"/>
                </w:rPr>
                <w:t>PowerApps Documentations</w:t>
              </w:r>
            </w:ins>
          </w:p>
        </w:tc>
        <w:tc>
          <w:tcPr>
            <w:tcW w:w="5862" w:type="dxa"/>
          </w:tcPr>
          <w:p w14:paraId="3A9B6399"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64" w:author="Tiffany Cornwell [2]" w:date="2020-10-22T12:47:00Z"/>
              </w:rPr>
            </w:pPr>
            <w:ins w:id="165" w:author="Tiffany Cornwell [2]" w:date="2020-10-22T12:47:00Z">
              <w:r>
                <w:fldChar w:fldCharType="begin"/>
              </w:r>
              <w:r>
                <w:instrText xml:space="preserve"> HYPERLINK "https://docs.microsoft.com/en-us/powerapps/index" </w:instrText>
              </w:r>
              <w:r>
                <w:fldChar w:fldCharType="separate"/>
              </w:r>
              <w:r>
                <w:rPr>
                  <w:rStyle w:val="Hyperlink"/>
                </w:rPr>
                <w:t>https://docs.microsoft.com/en-us/powerapps/index</w:t>
              </w:r>
              <w:r>
                <w:rPr>
                  <w:rStyle w:val="Hyperlink"/>
                </w:rPr>
                <w:fldChar w:fldCharType="end"/>
              </w:r>
            </w:ins>
          </w:p>
          <w:p w14:paraId="7648B9C6"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66" w:author="Tiffany Cornwell [2]" w:date="2020-10-22T12:47:00Z"/>
              </w:rPr>
            </w:pPr>
          </w:p>
          <w:p w14:paraId="5F0BCEEC"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67" w:author="Tiffany Cornwell [2]" w:date="2020-10-22T12:47:00Z"/>
              </w:rPr>
            </w:pPr>
          </w:p>
        </w:tc>
      </w:tr>
      <w:tr w:rsidR="00151BD2" w14:paraId="54DF3F08" w14:textId="77777777" w:rsidTr="00151BD2">
        <w:trPr>
          <w:ins w:id="168"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30E5E724" w14:textId="77777777" w:rsidR="00151BD2" w:rsidRDefault="00151BD2" w:rsidP="002122AB">
            <w:pPr>
              <w:rPr>
                <w:ins w:id="169" w:author="Tiffany Cornwell [2]" w:date="2020-10-22T12:47:00Z"/>
                <w:rFonts w:cs="Segoe UI"/>
                <w:color w:val="3B3838"/>
              </w:rPr>
            </w:pPr>
            <w:ins w:id="170" w:author="Tiffany Cornwell [2]" w:date="2020-10-22T12:47:00Z">
              <w:r>
                <w:rPr>
                  <w:rFonts w:cs="Segoe UI"/>
                  <w:color w:val="3B3838"/>
                </w:rPr>
                <w:t>Documentation</w:t>
              </w:r>
            </w:ins>
          </w:p>
        </w:tc>
        <w:tc>
          <w:tcPr>
            <w:tcW w:w="1698" w:type="dxa"/>
          </w:tcPr>
          <w:p w14:paraId="7EE10FFD"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71" w:author="Tiffany Cornwell [2]" w:date="2020-10-22T12:47:00Z"/>
                <w:rFonts w:cs="Segoe UI"/>
                <w:color w:val="3B3838"/>
              </w:rPr>
            </w:pPr>
            <w:ins w:id="172" w:author="Tiffany Cornwell [2]" w:date="2020-10-22T12:47:00Z">
              <w:r>
                <w:rPr>
                  <w:rFonts w:cs="Segoe UI"/>
                  <w:color w:val="3B3838"/>
                </w:rPr>
                <w:t>Microsoft Flow Documentation</w:t>
              </w:r>
            </w:ins>
          </w:p>
        </w:tc>
        <w:tc>
          <w:tcPr>
            <w:tcW w:w="5862" w:type="dxa"/>
          </w:tcPr>
          <w:p w14:paraId="1B2F5ACB"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73" w:author="Tiffany Cornwell [2]" w:date="2020-10-22T12:47:00Z"/>
              </w:rPr>
            </w:pPr>
            <w:ins w:id="174" w:author="Tiffany Cornwell [2]" w:date="2020-10-22T12:47:00Z">
              <w:r>
                <w:fldChar w:fldCharType="begin"/>
              </w:r>
              <w:r>
                <w:instrText xml:space="preserve"> HYPERLINK "https://docs.microsoft.com/en-us/flow/" </w:instrText>
              </w:r>
              <w:r>
                <w:fldChar w:fldCharType="separate"/>
              </w:r>
              <w:r>
                <w:rPr>
                  <w:rStyle w:val="Hyperlink"/>
                </w:rPr>
                <w:t>https://docs.microsoft.com/en-us/flow/</w:t>
              </w:r>
              <w:r>
                <w:rPr>
                  <w:rStyle w:val="Hyperlink"/>
                </w:rPr>
                <w:fldChar w:fldCharType="end"/>
              </w:r>
            </w:ins>
          </w:p>
          <w:p w14:paraId="02BAD738" w14:textId="77777777" w:rsidR="00151BD2" w:rsidRPr="00DD186E" w:rsidRDefault="00151BD2" w:rsidP="002122AB">
            <w:pPr>
              <w:cnfStyle w:val="000000000000" w:firstRow="0" w:lastRow="0" w:firstColumn="0" w:lastColumn="0" w:oddVBand="0" w:evenVBand="0" w:oddHBand="0" w:evenHBand="0" w:firstRowFirstColumn="0" w:firstRowLastColumn="0" w:lastRowFirstColumn="0" w:lastRowLastColumn="0"/>
              <w:rPr>
                <w:ins w:id="175" w:author="Tiffany Cornwell [2]" w:date="2020-10-22T12:47:00Z"/>
                <w:rStyle w:val="Hyperlink"/>
              </w:rPr>
            </w:pPr>
          </w:p>
        </w:tc>
      </w:tr>
      <w:tr w:rsidR="00151BD2" w14:paraId="43B2C129" w14:textId="77777777" w:rsidTr="00151BD2">
        <w:trPr>
          <w:cnfStyle w:val="000000100000" w:firstRow="0" w:lastRow="0" w:firstColumn="0" w:lastColumn="0" w:oddVBand="0" w:evenVBand="0" w:oddHBand="1" w:evenHBand="0" w:firstRowFirstColumn="0" w:firstRowLastColumn="0" w:lastRowFirstColumn="0" w:lastRowLastColumn="0"/>
          <w:ins w:id="176"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1381FEE3" w14:textId="77777777" w:rsidR="00151BD2" w:rsidRDefault="00151BD2" w:rsidP="002122AB">
            <w:pPr>
              <w:keepNext/>
              <w:keepLines/>
              <w:outlineLvl w:val="4"/>
              <w:rPr>
                <w:ins w:id="177" w:author="Tiffany Cornwell [2]" w:date="2020-10-22T12:47:00Z"/>
                <w:rFonts w:cs="Segoe UI"/>
                <w:color w:val="3B3838"/>
              </w:rPr>
            </w:pPr>
            <w:ins w:id="178" w:author="Tiffany Cornwell [2]" w:date="2020-10-22T12:47:00Z">
              <w:r>
                <w:rPr>
                  <w:rFonts w:cs="Segoe UI"/>
                  <w:color w:val="3B3838"/>
                </w:rPr>
                <w:t>Product Link</w:t>
              </w:r>
            </w:ins>
          </w:p>
        </w:tc>
        <w:tc>
          <w:tcPr>
            <w:tcW w:w="1698" w:type="dxa"/>
          </w:tcPr>
          <w:p w14:paraId="7D1C00EF"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79" w:author="Tiffany Cornwell [2]" w:date="2020-10-22T12:47:00Z"/>
                <w:rFonts w:cs="Segoe UI"/>
                <w:color w:val="3B3838"/>
              </w:rPr>
            </w:pPr>
            <w:ins w:id="180" w:author="Tiffany Cornwell [2]" w:date="2020-10-22T12:47:00Z">
              <w:r>
                <w:rPr>
                  <w:rFonts w:cs="Segoe UI"/>
                  <w:color w:val="3B3838"/>
                </w:rPr>
                <w:t>Teams Apps, Integrations and Services</w:t>
              </w:r>
            </w:ins>
          </w:p>
        </w:tc>
        <w:tc>
          <w:tcPr>
            <w:tcW w:w="5862" w:type="dxa"/>
          </w:tcPr>
          <w:p w14:paraId="365CD30D"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81" w:author="Tiffany Cornwell [2]" w:date="2020-10-22T12:47:00Z"/>
              </w:rPr>
            </w:pPr>
            <w:ins w:id="182" w:author="Tiffany Cornwell [2]" w:date="2020-10-22T12:47:00Z">
              <w:r>
                <w:fldChar w:fldCharType="begin"/>
              </w:r>
              <w:r>
                <w:instrText xml:space="preserve"> HYPERLINK "https://products.office.com/en-us/microsoft-teams/apps-integration-and-services" </w:instrText>
              </w:r>
              <w:r>
                <w:fldChar w:fldCharType="separate"/>
              </w:r>
              <w:r>
                <w:rPr>
                  <w:rStyle w:val="Hyperlink"/>
                </w:rPr>
                <w:t>https://products.office.com/en-us/microsoft-teams/apps-integration-and-services</w:t>
              </w:r>
              <w:r>
                <w:rPr>
                  <w:rStyle w:val="Hyperlink"/>
                </w:rPr>
                <w:fldChar w:fldCharType="end"/>
              </w:r>
            </w:ins>
          </w:p>
          <w:p w14:paraId="221967E0"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83" w:author="Tiffany Cornwell [2]" w:date="2020-10-22T12:47:00Z"/>
              </w:rPr>
            </w:pPr>
          </w:p>
        </w:tc>
      </w:tr>
      <w:tr w:rsidR="00151BD2" w14:paraId="1D58EBEA" w14:textId="77777777" w:rsidTr="00151BD2">
        <w:trPr>
          <w:ins w:id="184"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3BA911FE" w14:textId="77777777" w:rsidR="00151BD2" w:rsidRDefault="00151BD2" w:rsidP="002122AB">
            <w:pPr>
              <w:keepNext/>
              <w:keepLines/>
              <w:outlineLvl w:val="4"/>
              <w:rPr>
                <w:ins w:id="185" w:author="Tiffany Cornwell [2]" w:date="2020-10-22T12:47:00Z"/>
                <w:rFonts w:cs="Segoe UI"/>
                <w:color w:val="3B3838"/>
              </w:rPr>
            </w:pPr>
            <w:ins w:id="186" w:author="Tiffany Cornwell [2]" w:date="2020-10-22T12:47:00Z">
              <w:r>
                <w:rPr>
                  <w:rFonts w:cs="Segoe UI"/>
                  <w:color w:val="3B3838"/>
                </w:rPr>
                <w:t>Documentation</w:t>
              </w:r>
            </w:ins>
          </w:p>
        </w:tc>
        <w:tc>
          <w:tcPr>
            <w:tcW w:w="1698" w:type="dxa"/>
          </w:tcPr>
          <w:p w14:paraId="60241DC8"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87" w:author="Tiffany Cornwell [2]" w:date="2020-10-22T12:47:00Z"/>
                <w:rFonts w:cs="Segoe UI"/>
                <w:color w:val="3B3838"/>
              </w:rPr>
            </w:pPr>
            <w:ins w:id="188" w:author="Tiffany Cornwell [2]" w:date="2020-10-22T12:47:00Z">
              <w:r>
                <w:rPr>
                  <w:rFonts w:cs="Segoe UI"/>
                  <w:color w:val="3B3838"/>
                </w:rPr>
                <w:t xml:space="preserve">Power Virtual Agent </w:t>
              </w:r>
            </w:ins>
          </w:p>
        </w:tc>
        <w:tc>
          <w:tcPr>
            <w:tcW w:w="5862" w:type="dxa"/>
          </w:tcPr>
          <w:p w14:paraId="649759B2"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189" w:author="Tiffany Cornwell [2]" w:date="2020-10-22T12:47:00Z"/>
              </w:rPr>
            </w:pPr>
            <w:ins w:id="190" w:author="Tiffany Cornwell [2]" w:date="2020-10-22T12:47:00Z">
              <w:r>
                <w:fldChar w:fldCharType="begin"/>
              </w:r>
              <w:r>
                <w:instrText xml:space="preserve"> HYPERLINK "https://docs.microsoft.com/en-us/power-virtual-agents/" </w:instrText>
              </w:r>
              <w:r>
                <w:fldChar w:fldCharType="separate"/>
              </w:r>
              <w:r w:rsidRPr="00EC6E9A">
                <w:rPr>
                  <w:rStyle w:val="Hyperlink"/>
                </w:rPr>
                <w:t>https://docs.microsoft.com/en-us/power-virtual-agents/</w:t>
              </w:r>
              <w:r>
                <w:rPr>
                  <w:rStyle w:val="Hyperlink"/>
                </w:rPr>
                <w:fldChar w:fldCharType="end"/>
              </w:r>
            </w:ins>
          </w:p>
        </w:tc>
      </w:tr>
      <w:tr w:rsidR="00151BD2" w14:paraId="4A68A7D3" w14:textId="77777777" w:rsidTr="00151BD2">
        <w:trPr>
          <w:cnfStyle w:val="000000100000" w:firstRow="0" w:lastRow="0" w:firstColumn="0" w:lastColumn="0" w:oddVBand="0" w:evenVBand="0" w:oddHBand="1" w:evenHBand="0" w:firstRowFirstColumn="0" w:firstRowLastColumn="0" w:lastRowFirstColumn="0" w:lastRowLastColumn="0"/>
          <w:ins w:id="191"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775F3936" w14:textId="77777777" w:rsidR="00151BD2" w:rsidRDefault="00151BD2" w:rsidP="002122AB">
            <w:pPr>
              <w:keepNext/>
              <w:keepLines/>
              <w:outlineLvl w:val="4"/>
              <w:rPr>
                <w:ins w:id="192" w:author="Tiffany Cornwell [2]" w:date="2020-10-22T12:47:00Z"/>
                <w:rFonts w:cs="Segoe UI"/>
                <w:color w:val="3B3838"/>
              </w:rPr>
            </w:pPr>
            <w:ins w:id="193" w:author="Tiffany Cornwell [2]" w:date="2020-10-22T12:47:00Z">
              <w:r>
                <w:rPr>
                  <w:rFonts w:cs="Segoe UI"/>
                  <w:color w:val="3B3838"/>
                </w:rPr>
                <w:t>Documentation</w:t>
              </w:r>
            </w:ins>
          </w:p>
        </w:tc>
        <w:tc>
          <w:tcPr>
            <w:tcW w:w="1698" w:type="dxa"/>
          </w:tcPr>
          <w:p w14:paraId="1B22B837"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94" w:author="Tiffany Cornwell [2]" w:date="2020-10-22T12:47:00Z"/>
                <w:rFonts w:cs="Segoe UI"/>
                <w:color w:val="3B3838"/>
              </w:rPr>
            </w:pPr>
            <w:ins w:id="195" w:author="Tiffany Cornwell [2]" w:date="2020-10-22T12:47:00Z">
              <w:r>
                <w:rPr>
                  <w:rFonts w:cs="Segoe UI"/>
                  <w:color w:val="3B3838"/>
                </w:rPr>
                <w:t>Power Apps Portals</w:t>
              </w:r>
            </w:ins>
          </w:p>
        </w:tc>
        <w:tc>
          <w:tcPr>
            <w:tcW w:w="5862" w:type="dxa"/>
          </w:tcPr>
          <w:p w14:paraId="1E01E987"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196" w:author="Tiffany Cornwell [2]" w:date="2020-10-22T12:47:00Z"/>
              </w:rPr>
            </w:pPr>
            <w:ins w:id="197" w:author="Tiffany Cornwell [2]" w:date="2020-10-22T12:47:00Z">
              <w:r>
                <w:fldChar w:fldCharType="begin"/>
              </w:r>
              <w:r>
                <w:instrText xml:space="preserve"> HYPERLINK "https://docs.microsoft.com/en-us/powerapps/maker/portals/overview" </w:instrText>
              </w:r>
              <w:r>
                <w:fldChar w:fldCharType="separate"/>
              </w:r>
              <w:r w:rsidRPr="00EC6E9A">
                <w:rPr>
                  <w:rStyle w:val="Hyperlink"/>
                </w:rPr>
                <w:t>https://docs.microsoft.com/en-us/powerapps/maker/portals/overview</w:t>
              </w:r>
              <w:r>
                <w:rPr>
                  <w:rStyle w:val="Hyperlink"/>
                </w:rPr>
                <w:fldChar w:fldCharType="end"/>
              </w:r>
            </w:ins>
          </w:p>
        </w:tc>
      </w:tr>
      <w:tr w:rsidR="00151BD2" w14:paraId="22733E48" w14:textId="77777777" w:rsidTr="00151BD2">
        <w:trPr>
          <w:ins w:id="198" w:author="Tiffany Cornwell [2]" w:date="2020-10-22T12:47:00Z"/>
        </w:trPr>
        <w:tc>
          <w:tcPr>
            <w:cnfStyle w:val="001000000000" w:firstRow="0" w:lastRow="0" w:firstColumn="1" w:lastColumn="0" w:oddVBand="0" w:evenVBand="0" w:oddHBand="0" w:evenHBand="0" w:firstRowFirstColumn="0" w:firstRowLastColumn="0" w:lastRowFirstColumn="0" w:lastRowLastColumn="0"/>
            <w:tcW w:w="1885" w:type="dxa"/>
          </w:tcPr>
          <w:p w14:paraId="2BFB23F1" w14:textId="77777777" w:rsidR="00151BD2" w:rsidRDefault="00151BD2" w:rsidP="002122AB">
            <w:pPr>
              <w:keepNext/>
              <w:keepLines/>
              <w:outlineLvl w:val="4"/>
              <w:rPr>
                <w:ins w:id="199" w:author="Tiffany Cornwell [2]" w:date="2020-10-22T12:47:00Z"/>
                <w:rFonts w:cs="Segoe UI"/>
                <w:color w:val="3B3838"/>
              </w:rPr>
            </w:pPr>
            <w:ins w:id="200" w:author="Tiffany Cornwell [2]" w:date="2020-10-22T12:47:00Z">
              <w:r>
                <w:rPr>
                  <w:rFonts w:cs="Segoe UI"/>
                  <w:color w:val="3B3838"/>
                </w:rPr>
                <w:t>Documentation</w:t>
              </w:r>
            </w:ins>
          </w:p>
        </w:tc>
        <w:tc>
          <w:tcPr>
            <w:tcW w:w="1698" w:type="dxa"/>
          </w:tcPr>
          <w:p w14:paraId="5C9EA9AB"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201" w:author="Tiffany Cornwell [2]" w:date="2020-10-22T12:47:00Z"/>
                <w:rFonts w:cs="Segoe UI"/>
                <w:color w:val="3B3838"/>
              </w:rPr>
            </w:pPr>
            <w:ins w:id="202" w:author="Tiffany Cornwell [2]" w:date="2020-10-22T12:47:00Z">
              <w:r>
                <w:rPr>
                  <w:rFonts w:cs="Segoe UI"/>
                  <w:color w:val="3B3838"/>
                </w:rPr>
                <w:t>Dynamics</w:t>
              </w:r>
            </w:ins>
          </w:p>
        </w:tc>
        <w:tc>
          <w:tcPr>
            <w:tcW w:w="5862" w:type="dxa"/>
          </w:tcPr>
          <w:p w14:paraId="4DDFEC26" w14:textId="77777777" w:rsidR="00151BD2" w:rsidRDefault="00151BD2" w:rsidP="002122AB">
            <w:pPr>
              <w:cnfStyle w:val="000000000000" w:firstRow="0" w:lastRow="0" w:firstColumn="0" w:lastColumn="0" w:oddVBand="0" w:evenVBand="0" w:oddHBand="0" w:evenHBand="0" w:firstRowFirstColumn="0" w:firstRowLastColumn="0" w:lastRowFirstColumn="0" w:lastRowLastColumn="0"/>
              <w:rPr>
                <w:ins w:id="203" w:author="Tiffany Cornwell [2]" w:date="2020-10-22T12:47:00Z"/>
              </w:rPr>
            </w:pPr>
            <w:ins w:id="204" w:author="Tiffany Cornwell [2]" w:date="2020-10-22T12:47:00Z">
              <w:r>
                <w:fldChar w:fldCharType="begin"/>
              </w:r>
              <w:r>
                <w:instrText xml:space="preserve"> HYPERLINK "https://docs.microsoft.com/en-us/dynamics365/" </w:instrText>
              </w:r>
              <w:r>
                <w:fldChar w:fldCharType="separate"/>
              </w:r>
              <w:r w:rsidRPr="00EC6E9A">
                <w:rPr>
                  <w:rStyle w:val="Hyperlink"/>
                </w:rPr>
                <w:t>https://docs.microsoft.com/en-us/dynamics365/</w:t>
              </w:r>
              <w:r>
                <w:rPr>
                  <w:rStyle w:val="Hyperlink"/>
                </w:rPr>
                <w:fldChar w:fldCharType="end"/>
              </w:r>
            </w:ins>
          </w:p>
        </w:tc>
      </w:tr>
      <w:tr w:rsidR="00151BD2" w14:paraId="24DC0648" w14:textId="77777777" w:rsidTr="00151BD2">
        <w:trPr>
          <w:cnfStyle w:val="000000100000" w:firstRow="0" w:lastRow="0" w:firstColumn="0" w:lastColumn="0" w:oddVBand="0" w:evenVBand="0" w:oddHBand="1" w:evenHBand="0" w:firstRowFirstColumn="0" w:firstRowLastColumn="0" w:lastRowFirstColumn="0" w:lastRowLastColumn="0"/>
          <w:ins w:id="205" w:author="Tiffany Cornwell [2]" w:date="2020-10-22T12:47:00Z"/>
          <w:trPrChange w:id="206" w:author="Tiffany Cornwell [2]" w:date="2020-10-22T12:47:00Z">
            <w:trPr>
              <w:gridAfter w:val="0"/>
            </w:trPr>
          </w:trPrChange>
        </w:trPr>
        <w:tc>
          <w:tcPr>
            <w:cnfStyle w:val="001000000000" w:firstRow="0" w:lastRow="0" w:firstColumn="1" w:lastColumn="0" w:oddVBand="0" w:evenVBand="0" w:oddHBand="0" w:evenHBand="0" w:firstRowFirstColumn="0" w:firstRowLastColumn="0" w:lastRowFirstColumn="0" w:lastRowLastColumn="0"/>
            <w:tcW w:w="1885" w:type="dxa"/>
            <w:tcPrChange w:id="207" w:author="Tiffany Cornwell [2]" w:date="2020-10-22T12:47:00Z">
              <w:tcPr>
                <w:tcW w:w="641" w:type="dxa"/>
              </w:tcPr>
            </w:tcPrChange>
          </w:tcPr>
          <w:p w14:paraId="3A2906C8" w14:textId="77777777" w:rsidR="00151BD2" w:rsidRDefault="00151BD2" w:rsidP="002122AB">
            <w:pPr>
              <w:keepNext/>
              <w:keepLines/>
              <w:outlineLvl w:val="4"/>
              <w:cnfStyle w:val="001000100000" w:firstRow="0" w:lastRow="0" w:firstColumn="1" w:lastColumn="0" w:oddVBand="0" w:evenVBand="0" w:oddHBand="1" w:evenHBand="0" w:firstRowFirstColumn="0" w:firstRowLastColumn="0" w:lastRowFirstColumn="0" w:lastRowLastColumn="0"/>
              <w:rPr>
                <w:ins w:id="208" w:author="Tiffany Cornwell [2]" w:date="2020-10-22T12:47:00Z"/>
                <w:rFonts w:cs="Segoe UI"/>
                <w:color w:val="3B3838"/>
              </w:rPr>
            </w:pPr>
            <w:ins w:id="209" w:author="Tiffany Cornwell [2]" w:date="2020-10-22T12:47:00Z">
              <w:r>
                <w:rPr>
                  <w:rFonts w:cs="Segoe UI"/>
                  <w:color w:val="3B3838"/>
                </w:rPr>
                <w:t>Documentation</w:t>
              </w:r>
            </w:ins>
          </w:p>
        </w:tc>
        <w:tc>
          <w:tcPr>
            <w:tcW w:w="1698" w:type="dxa"/>
            <w:tcPrChange w:id="210" w:author="Tiffany Cornwell [2]" w:date="2020-10-22T12:47:00Z">
              <w:tcPr>
                <w:tcW w:w="1263" w:type="dxa"/>
                <w:gridSpan w:val="2"/>
              </w:tcPr>
            </w:tcPrChange>
          </w:tcPr>
          <w:p w14:paraId="52F5EA17"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211" w:author="Tiffany Cornwell [2]" w:date="2020-10-22T12:47:00Z"/>
                <w:rFonts w:cs="Segoe UI"/>
                <w:color w:val="3B3838"/>
              </w:rPr>
            </w:pPr>
            <w:ins w:id="212" w:author="Tiffany Cornwell [2]" w:date="2020-10-22T12:47:00Z">
              <w:r>
                <w:rPr>
                  <w:rFonts w:cs="Segoe UI"/>
                  <w:color w:val="3B3838"/>
                </w:rPr>
                <w:t>Dynamics Education Accelerator</w:t>
              </w:r>
            </w:ins>
          </w:p>
        </w:tc>
        <w:tc>
          <w:tcPr>
            <w:tcW w:w="5862" w:type="dxa"/>
            <w:tcPrChange w:id="213" w:author="Tiffany Cornwell [2]" w:date="2020-10-22T12:47:00Z">
              <w:tcPr>
                <w:tcW w:w="995" w:type="dxa"/>
                <w:gridSpan w:val="2"/>
              </w:tcPr>
            </w:tcPrChange>
          </w:tcPr>
          <w:p w14:paraId="3F22607A" w14:textId="77777777" w:rsidR="00151BD2" w:rsidRDefault="00151BD2" w:rsidP="002122AB">
            <w:pPr>
              <w:cnfStyle w:val="000000100000" w:firstRow="0" w:lastRow="0" w:firstColumn="0" w:lastColumn="0" w:oddVBand="0" w:evenVBand="0" w:oddHBand="1" w:evenHBand="0" w:firstRowFirstColumn="0" w:firstRowLastColumn="0" w:lastRowFirstColumn="0" w:lastRowLastColumn="0"/>
              <w:rPr>
                <w:ins w:id="214" w:author="Tiffany Cornwell [2]" w:date="2020-10-22T12:47:00Z"/>
              </w:rPr>
            </w:pPr>
            <w:ins w:id="215" w:author="Tiffany Cornwell [2]" w:date="2020-10-22T12:47:00Z">
              <w:r>
                <w:fldChar w:fldCharType="begin"/>
              </w:r>
              <w:r>
                <w:instrText xml:space="preserve"> HYPERLINK "https://docs.microsoft.com/en-us/common-data-model/edu-overview" </w:instrText>
              </w:r>
              <w:r>
                <w:fldChar w:fldCharType="separate"/>
              </w:r>
              <w:r w:rsidRPr="00EC6E9A">
                <w:rPr>
                  <w:rStyle w:val="Hyperlink"/>
                </w:rPr>
                <w:t>https://docs.microsoft.com/en-us/common-data-model/edu-overview</w:t>
              </w:r>
              <w:r>
                <w:rPr>
                  <w:rStyle w:val="Hyperlink"/>
                </w:rPr>
                <w:fldChar w:fldCharType="end"/>
              </w:r>
            </w:ins>
          </w:p>
        </w:tc>
      </w:tr>
    </w:tbl>
    <w:p w14:paraId="5D5A2E75" w14:textId="52D789FE" w:rsidR="00F03780" w:rsidRPr="00CE627B" w:rsidDel="00151BD2" w:rsidRDefault="00F03780" w:rsidP="00F03780">
      <w:pPr>
        <w:rPr>
          <w:ins w:id="216" w:author="Tiffany Cornwell" w:date="2019-10-06T18:37:00Z"/>
          <w:del w:id="217" w:author="Tiffany Cornwell [2]" w:date="2020-10-22T12:47:00Z"/>
        </w:rPr>
      </w:pPr>
    </w:p>
    <w:p w14:paraId="21BCBFB7" w14:textId="31D5B9E7" w:rsidR="00F03780" w:rsidDel="00151BD2" w:rsidRDefault="00F03780" w:rsidP="00F03780">
      <w:pPr>
        <w:rPr>
          <w:ins w:id="218" w:author="Tiffany Cornwell" w:date="2019-10-06T18:37:00Z"/>
          <w:del w:id="219" w:author="Tiffany Cornwell [2]" w:date="2020-10-22T12:47:00Z"/>
        </w:rPr>
      </w:pPr>
    </w:p>
    <w:p w14:paraId="72B2DC28" w14:textId="5A6FB62A" w:rsidR="00500D29" w:rsidDel="00F03780" w:rsidRDefault="00DD6E97" w:rsidP="00CE627B">
      <w:pPr>
        <w:pStyle w:val="Title"/>
        <w:rPr>
          <w:del w:id="220" w:author="Tiffany Cornwell" w:date="2019-10-06T18:37:00Z"/>
        </w:rPr>
      </w:pPr>
      <w:del w:id="221" w:author="Tiffany Cornwell" w:date="2019-10-06T18:37:00Z">
        <w:r w:rsidDel="00F03780">
          <w:delText>Team Challenge</w:delText>
        </w:r>
      </w:del>
    </w:p>
    <w:p w14:paraId="1A7A3FA4" w14:textId="4AD2B7AD" w:rsidR="00781875" w:rsidDel="00F03780" w:rsidRDefault="00781875" w:rsidP="00781875">
      <w:pPr>
        <w:spacing w:before="120"/>
        <w:rPr>
          <w:del w:id="222" w:author="Tiffany Cornwell" w:date="2019-10-06T18:37:00Z"/>
          <w:rFonts w:ascii="Segoe UI" w:hAnsi="Segoe UI" w:cs="Segoe UI"/>
          <w:sz w:val="20"/>
          <w:szCs w:val="20"/>
        </w:rPr>
      </w:pPr>
      <w:del w:id="223" w:author="Tiffany Cornwell" w:date="2019-10-06T18:37:00Z">
        <w:r w:rsidDel="00F03780">
          <w:rPr>
            <w:rFonts w:ascii="Segoe UI" w:hAnsi="Segoe UI" w:cs="Segoe UI"/>
            <w:sz w:val="20"/>
            <w:szCs w:val="20"/>
          </w:rPr>
          <w:delText>During the workshop, attendees working as a team will attempt to deliver a PoC for a real-world scenario and will be challenged in two significant ways. From a technical perspective, attendees will need to both design, scope and implement the PoC. From a soft-skills perspective, attendees will need to pitch the vision for their PoC, explain and defend their design and present their final solution. The teams of attendees will have their presentation and deliverables evaluated by a panel of judges, with recognition being awarded at the end of each day of the event (best PoC pitch, best design, best implementation, etc.) with an overall award for the best solution.</w:delText>
        </w:r>
      </w:del>
    </w:p>
    <w:p w14:paraId="446EC2A2" w14:textId="12FCF0D0" w:rsidR="000A16DE" w:rsidDel="00F03780" w:rsidRDefault="000A16DE" w:rsidP="00CE627B">
      <w:pPr>
        <w:pStyle w:val="Heading1"/>
        <w:rPr>
          <w:del w:id="224" w:author="Tiffany Cornwell" w:date="2019-10-06T18:37:00Z"/>
        </w:rPr>
      </w:pPr>
      <w:del w:id="225" w:author="Tiffany Cornwell" w:date="2019-10-06T18:37:00Z">
        <w:r w:rsidDel="00F03780">
          <w:delText>Scenario for the Proof of Concept (PoC)</w:delText>
        </w:r>
      </w:del>
    </w:p>
    <w:p w14:paraId="5CF156CB" w14:textId="40A2518D" w:rsidR="00350064" w:rsidDel="00F03780" w:rsidRDefault="006301EF">
      <w:pPr>
        <w:rPr>
          <w:del w:id="226" w:author="Tiffany Cornwell" w:date="2019-10-06T18:37:00Z"/>
        </w:rPr>
      </w:pPr>
      <w:bookmarkStart w:id="227" w:name="_Hlk526235389"/>
      <w:bookmarkStart w:id="228" w:name="_Hlk515356045"/>
      <w:del w:id="229" w:author="Tiffany Cornwell" w:date="2019-10-06T18:37:00Z">
        <w:r w:rsidDel="00F03780">
          <w:delText xml:space="preserve">Best for Your Organics Company (B4U) manufactures and sells non-toxic cosmetics that also minimize their impact on the environment. They have grown their business into a </w:delText>
        </w:r>
        <w:r w:rsidR="00D61EAC" w:rsidDel="00F03780">
          <w:delText>billion-dollar</w:delText>
        </w:r>
        <w:r w:rsidDel="00F03780">
          <w:delText xml:space="preserve"> business b</w:delText>
        </w:r>
        <w:r w:rsidR="001401C7" w:rsidDel="00F03780">
          <w:delText>y</w:delText>
        </w:r>
        <w:r w:rsidDel="00F03780">
          <w:delText xml:space="preserve"> leveraging the network sales model. In network sales, B4U involves non-employee consultants (also called contractors) to sell their products in a person to person way. </w:delText>
        </w:r>
      </w:del>
    </w:p>
    <w:p w14:paraId="29441818" w14:textId="16B1EF47" w:rsidR="000A16DE" w:rsidDel="00F03780" w:rsidRDefault="006301EF">
      <w:pPr>
        <w:rPr>
          <w:del w:id="230" w:author="Tiffany Cornwell" w:date="2019-10-06T18:37:00Z"/>
        </w:rPr>
      </w:pPr>
      <w:del w:id="231" w:author="Tiffany Cornwell" w:date="2019-10-06T18:37:00Z">
        <w:r w:rsidDel="00F03780">
          <w:delText xml:space="preserve">Each consultant runs their own </w:delText>
        </w:r>
        <w:r w:rsidR="00350064" w:rsidDel="00F03780">
          <w:delText>small-scale</w:delText>
        </w:r>
        <w:r w:rsidDel="00F03780">
          <w:delText xml:space="preserve"> version of the business, including purchasing product inventory</w:delText>
        </w:r>
        <w:r w:rsidR="001401C7" w:rsidDel="00F03780">
          <w:delText>, performing product demonstrations, marketing on social media, handling sales both “on the spot” during in-person events and by driving clients to their personalized B4U website</w:delText>
        </w:r>
        <w:r w:rsidDel="00F03780">
          <w:delText>, recruiting and nurturing</w:delText>
        </w:r>
        <w:r w:rsidR="001401C7" w:rsidDel="00F03780">
          <w:delText xml:space="preserve"> and building</w:delText>
        </w:r>
        <w:r w:rsidDel="00F03780">
          <w:delText xml:space="preserve"> a team of consultants beneath them to help scale their </w:delText>
        </w:r>
        <w:r w:rsidR="001401C7" w:rsidDel="00F03780">
          <w:delText xml:space="preserve">personal organization’s </w:delText>
        </w:r>
        <w:r w:rsidDel="00F03780">
          <w:delText xml:space="preserve">sales force. Consultants start off as </w:delText>
        </w:r>
        <w:r w:rsidR="00D61EAC" w:rsidDel="00F03780">
          <w:delText>individuals but</w:delText>
        </w:r>
        <w:r w:rsidDel="00F03780">
          <w:delText xml:space="preserve"> may end up growing their organizations to 100s or 1,000s of consultants beneath them. </w:delText>
        </w:r>
        <w:r w:rsidR="001401C7" w:rsidDel="00F03780">
          <w:delTex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delText>
        </w:r>
      </w:del>
    </w:p>
    <w:p w14:paraId="14DAEC8E" w14:textId="552ABF8C" w:rsidR="005834E9" w:rsidDel="0035155C" w:rsidRDefault="00350064">
      <w:pPr>
        <w:rPr>
          <w:del w:id="232" w:author="Tiffany Cornwell" w:date="2019-10-06T18:02:00Z"/>
        </w:rPr>
      </w:pPr>
      <w:del w:id="233" w:author="Tiffany Cornwell" w:date="2019-10-06T18:37:00Z">
        <w:r w:rsidDel="00F03780">
          <w:delText>Today all of their sales data is stored in SQL Server, but their reporting and analytics is mostly done in an offline fashion using Excel. B4U sees tremendous opportunity in investing in a new data platform</w:delText>
        </w:r>
      </w:del>
      <w:del w:id="234" w:author="Tiffany Cornwell" w:date="2019-10-06T17:35:00Z">
        <w:r w:rsidDel="006D11E2">
          <w:delText xml:space="preserve"> running in Azure</w:delText>
        </w:r>
      </w:del>
      <w:del w:id="235" w:author="Tiffany Cornwell" w:date="2019-10-06T18:37:00Z">
        <w:r w:rsidDel="00F03780">
          <w:delText xml:space="preserve"> that would help them scale to larger data sets</w:delText>
        </w:r>
        <w:r w:rsidR="00806F0D" w:rsidDel="00F03780">
          <w:delText xml:space="preserve"> and cost-efficiently handle their seasonality</w:delText>
        </w:r>
        <w:r w:rsidDel="00F03780">
          <w:delText xml:space="preserve">. In particular, they would like to move towards near real-time analytics, enabling them to assess the current state of the business with minimal latency resulting from the ingest of the source data. Upon this foundational data platform, they would like to </w:delText>
        </w:r>
      </w:del>
      <w:del w:id="236" w:author="Tiffany Cornwell" w:date="2019-10-06T17:30:00Z">
        <w:r w:rsidDel="00FF6D44">
          <w:delText xml:space="preserve">layer on AI capabilities to </w:delText>
        </w:r>
      </w:del>
      <w:del w:id="237" w:author="Tiffany Cornwell" w:date="2019-10-06T18:37:00Z">
        <w:r w:rsidDel="00F03780">
          <w:delText xml:space="preserve">begin performing advanced analytics like customer retention analysis, </w:delText>
        </w:r>
        <w:r w:rsidR="00D766E4" w:rsidDel="00F03780">
          <w:delText xml:space="preserve">sales </w:delText>
        </w:r>
        <w:r w:rsidDel="00F03780">
          <w:delText>forecasting, anomaly detection</w:delText>
        </w:r>
        <w:r w:rsidR="003F04FD" w:rsidDel="00F03780">
          <w:delText xml:space="preserve"> and the creation </w:delText>
        </w:r>
        <w:r w:rsidR="008A2474" w:rsidDel="00F03780">
          <w:delText xml:space="preserve">of </w:delText>
        </w:r>
        <w:r w:rsidR="003F04FD" w:rsidDel="00F03780">
          <w:delText>new product offers and discount programs</w:delText>
        </w:r>
        <w:r w:rsidDel="00F03780">
          <w:delText>.</w:delText>
        </w:r>
        <w:r w:rsidR="00D766E4" w:rsidDel="00F03780">
          <w:delText xml:space="preserve"> </w:delText>
        </w:r>
      </w:del>
    </w:p>
    <w:p w14:paraId="4476418C" w14:textId="51900D0C" w:rsidR="00E80877" w:rsidDel="005834E9" w:rsidRDefault="00D766E4">
      <w:pPr>
        <w:rPr>
          <w:del w:id="238" w:author="Tiffany Cornwell" w:date="2019-10-06T17:12:00Z"/>
        </w:rPr>
      </w:pPr>
      <w:del w:id="239" w:author="Tiffany Cornwell" w:date="2019-10-06T18:37:00Z">
        <w:r w:rsidDel="00F03780">
          <w:delText xml:space="preserve">Once packaged as tools, they would like to empower their consultants with the same </w:delText>
        </w:r>
      </w:del>
      <w:del w:id="240" w:author="Tiffany Cornwell" w:date="2019-10-06T17:35:00Z">
        <w:r w:rsidDel="006D11E2">
          <w:delText xml:space="preserve">AI </w:delText>
        </w:r>
      </w:del>
      <w:del w:id="241" w:author="Tiffany Cornwell" w:date="2019-10-06T18:37:00Z">
        <w:r w:rsidDel="00F03780">
          <w:delText xml:space="preserve">tools they use at a corporate level, so that the </w:delText>
        </w:r>
      </w:del>
      <w:del w:id="242" w:author="Tiffany Cornwell" w:date="2019-10-06T17:55:00Z">
        <w:r w:rsidDel="00940497">
          <w:delText>con</w:delText>
        </w:r>
      </w:del>
      <w:del w:id="243" w:author="Tiffany Cornwell" w:date="2019-10-06T17:51:00Z">
        <w:r w:rsidDel="005834E9">
          <w:delText>s</w:delText>
        </w:r>
      </w:del>
      <w:del w:id="244" w:author="Tiffany Cornwell" w:date="2019-10-06T17:55:00Z">
        <w:r w:rsidDel="00940497">
          <w:delText>ultants</w:delText>
        </w:r>
      </w:del>
      <w:del w:id="245" w:author="Tiffany Cornwell" w:date="2019-10-06T18:37:00Z">
        <w:r w:rsidDel="00F03780">
          <w:delText xml:space="preserve"> can operate their own businesses with the same degree of sophistication and insight.</w:delText>
        </w:r>
      </w:del>
    </w:p>
    <w:p w14:paraId="10B75FF1" w14:textId="1E51602D" w:rsidR="00D766E4" w:rsidDel="00F03780" w:rsidRDefault="001254E7">
      <w:pPr>
        <w:rPr>
          <w:del w:id="246" w:author="Tiffany Cornwell" w:date="2019-10-06T18:37:00Z"/>
        </w:rPr>
      </w:pPr>
      <w:del w:id="247" w:author="Tiffany Cornwell" w:date="2019-10-06T17:11:00Z">
        <w:r w:rsidDel="0042125C">
          <w:delText xml:space="preserve">Security is of course of utmost importance, as almost all of their data is sensitive in one way or another. </w:delText>
        </w:r>
        <w:r w:rsidR="00E80877" w:rsidDel="0042125C">
          <w:delText xml:space="preserve">One </w:delText>
        </w:r>
        <w:r w:rsidDel="0042125C">
          <w:delText>particular</w:delText>
        </w:r>
        <w:r w:rsidR="00E80877" w:rsidDel="0042125C">
          <w:delText xml:space="preserve"> challenge they have- the data that contains information about their customers and consultants must remain on premises and </w:delText>
        </w:r>
        <w:r w:rsidDel="0042125C">
          <w:delText xml:space="preserve">must </w:delText>
        </w:r>
        <w:r w:rsidR="00E80877" w:rsidDel="0042125C">
          <w:delText xml:space="preserve">not accidentally seep across country borders to remain in alignment with local regulations. </w:delText>
        </w:r>
      </w:del>
    </w:p>
    <w:bookmarkEnd w:id="227"/>
    <w:p w14:paraId="23CE11C8" w14:textId="56A1537F" w:rsidR="00552FA4" w:rsidDel="00F03780" w:rsidRDefault="00AE1978" w:rsidP="00CE627B">
      <w:pPr>
        <w:pStyle w:val="Heading1"/>
        <w:rPr>
          <w:del w:id="248" w:author="Tiffany Cornwell" w:date="2019-10-06T18:37:00Z"/>
        </w:rPr>
      </w:pPr>
      <w:del w:id="249" w:author="Tiffany Cornwell" w:date="2019-10-06T18:37:00Z">
        <w:r w:rsidDel="00F03780">
          <w:delText>Your Challenge</w:delText>
        </w:r>
      </w:del>
    </w:p>
    <w:p w14:paraId="4A699C0B" w14:textId="0CCE03B5" w:rsidR="00552FA4" w:rsidDel="00F03780" w:rsidRDefault="001D0CF4">
      <w:pPr>
        <w:rPr>
          <w:del w:id="250" w:author="Tiffany Cornwell" w:date="2019-10-06T18:37:00Z"/>
        </w:rPr>
      </w:pPr>
      <w:del w:id="251" w:author="Tiffany Cornwell" w:date="2019-10-06T18:37:00Z">
        <w:r w:rsidDel="00F03780">
          <w:delText>B4U clearly has a lot of big ideas to improve their situation</w:delText>
        </w:r>
      </w:del>
      <w:del w:id="252" w:author="Tiffany Cornwell" w:date="2019-10-06T17:34:00Z">
        <w:r w:rsidDel="00F0388C">
          <w:delText xml:space="preserve"> with Data and AI. </w:delText>
        </w:r>
      </w:del>
      <w:del w:id="253" w:author="Tiffany Cornwell" w:date="2019-10-06T18:37:00Z">
        <w:r w:rsidDel="00F03780">
          <w:delText xml:space="preserve">They are looking to you help identify a good first PoC that could serve as a starting point </w:delText>
        </w:r>
      </w:del>
      <w:del w:id="254" w:author="Tiffany Cornwell" w:date="2019-10-03T10:18:00Z">
        <w:r w:rsidDel="006E23C6">
          <w:delText xml:space="preserve">that would help them de-risk their broader vision and gain familiarity with how Azure would support their scenario. </w:delText>
        </w:r>
      </w:del>
    </w:p>
    <w:p w14:paraId="4C4E4825" w14:textId="66CE8A06" w:rsidR="001D0CF4" w:rsidDel="00A471D5" w:rsidRDefault="001D0CF4">
      <w:pPr>
        <w:rPr>
          <w:del w:id="255" w:author="Tiffany Cornwell" w:date="2019-10-06T18:19:00Z"/>
          <w:rStyle w:val="normaltextrun"/>
          <w:rFonts w:ascii="Calibri" w:hAnsi="Calibri" w:cs="Calibri"/>
          <w:color w:val="000000"/>
          <w:shd w:val="clear" w:color="auto" w:fill="FFFFFF"/>
        </w:rPr>
      </w:pPr>
      <w:del w:id="256" w:author="Tiffany Cornwell" w:date="2019-10-06T18:19:00Z">
        <w:r w:rsidDel="00A471D5">
          <w:delText xml:space="preserve">Your task is to identify </w:delText>
        </w:r>
      </w:del>
      <w:del w:id="257" w:author="Tiffany Cornwell" w:date="2019-10-06T17:27:00Z">
        <w:r w:rsidDel="00867F2A">
          <w:delText>a</w:delText>
        </w:r>
        <w:r w:rsidR="00A23A5B" w:rsidDel="00867F2A">
          <w:delText xml:space="preserve"> small</w:delText>
        </w:r>
        <w:r w:rsidDel="00867F2A">
          <w:delText xml:space="preserve"> subset of their scenario to address with a PoC.</w:delText>
        </w:r>
      </w:del>
      <w:del w:id="258" w:author="Tiffany Cornwell" w:date="2019-10-06T18:19:00Z">
        <w:r w:rsidDel="00A471D5">
          <w:delText xml:space="preserve"> </w:delText>
        </w:r>
      </w:del>
      <w:del w:id="259" w:author="Tiffany Cornwell" w:date="2019-10-06T17:27:00Z">
        <w:r w:rsidDel="00867F2A">
          <w:delText xml:space="preserve">You will need to scope your PoC carefully, because you only have </w:delText>
        </w:r>
        <w:r w:rsidR="00A23A5B" w:rsidDel="00867F2A">
          <w:delText>2 hours</w:delText>
        </w:r>
        <w:r w:rsidDel="00867F2A">
          <w:delText xml:space="preserve"> to go from design </w:delText>
        </w:r>
        <w:r w:rsidR="000E4EAF" w:rsidDel="00867F2A">
          <w:delText xml:space="preserve">through </w:delText>
        </w:r>
        <w:r w:rsidDel="00867F2A">
          <w:delText xml:space="preserve">implementation. </w:delText>
        </w:r>
        <w:r w:rsidR="00A23A5B" w:rsidDel="00867F2A">
          <w:delText xml:space="preserve"> </w:delText>
        </w:r>
      </w:del>
    </w:p>
    <w:bookmarkEnd w:id="228"/>
    <w:p w14:paraId="777A7838" w14:textId="7D4680C5" w:rsidR="001D0CF4" w:rsidDel="00F03780" w:rsidRDefault="00552FA4">
      <w:pPr>
        <w:rPr>
          <w:del w:id="260" w:author="Tiffany Cornwell" w:date="2019-10-06T18:37:00Z"/>
        </w:rPr>
      </w:pPr>
      <w:del w:id="261" w:author="Tiffany Cornwell" w:date="2019-10-06T18:37:00Z">
        <w:r w:rsidDel="00F03780">
          <w:delText xml:space="preserve">With respect to the selection of </w:delText>
        </w:r>
      </w:del>
      <w:del w:id="262" w:author="Tiffany Cornwell" w:date="2019-10-06T17:35:00Z">
        <w:r w:rsidDel="00F0388C">
          <w:delText>Azure</w:delText>
        </w:r>
      </w:del>
      <w:del w:id="263" w:author="Tiffany Cornwell" w:date="2019-10-06T18:37:00Z">
        <w:r w:rsidDel="00F03780">
          <w:delText xml:space="preserve"> services to use</w:delText>
        </w:r>
        <w:r w:rsidR="00AE1978" w:rsidDel="00F03780">
          <w:delText xml:space="preserve"> in your solution</w:delText>
        </w:r>
        <w:r w:rsidDel="00F03780">
          <w:delText>, consider the options that best fit your PoC scenario. Your PoC should include at least one of the following, but it is not limited to only these:</w:delText>
        </w:r>
      </w:del>
    </w:p>
    <w:p w14:paraId="64651397" w14:textId="1A5C96A4" w:rsidR="0085210A" w:rsidDel="00F03780" w:rsidRDefault="00A23A5B">
      <w:pPr>
        <w:pStyle w:val="ListParagraph"/>
        <w:numPr>
          <w:ilvl w:val="0"/>
          <w:numId w:val="1"/>
        </w:numPr>
        <w:rPr>
          <w:del w:id="264" w:author="Tiffany Cornwell" w:date="2019-10-06T18:37:00Z"/>
        </w:rPr>
      </w:pPr>
      <w:del w:id="265" w:author="Tiffany Cornwell" w:date="2019-10-06T17:28:00Z">
        <w:r w:rsidDel="0030588E">
          <w:delText>TBD</w:delText>
        </w:r>
      </w:del>
    </w:p>
    <w:p w14:paraId="160EF3CA" w14:textId="7BB26C4B" w:rsidR="00350064" w:rsidDel="00B245D4" w:rsidRDefault="00AE1978">
      <w:pPr>
        <w:rPr>
          <w:del w:id="266" w:author="Tiffany Cornwell" w:date="2019-10-06T18:20:00Z"/>
        </w:rPr>
      </w:pPr>
      <w:del w:id="267" w:author="Tiffany Cornwell" w:date="2019-10-06T18:37:00Z">
        <w:r w:rsidDel="00F03780">
          <w:delText>Good luck!</w:delText>
        </w:r>
        <w:r w:rsidR="00350064" w:rsidDel="00F03780">
          <w:delText xml:space="preserve"> </w:delText>
        </w:r>
      </w:del>
    </w:p>
    <w:p w14:paraId="465139BC" w14:textId="06F168D1" w:rsidR="00E848F8" w:rsidDel="00F03780" w:rsidRDefault="00E848F8">
      <w:pPr>
        <w:rPr>
          <w:del w:id="268" w:author="Tiffany Cornwell" w:date="2019-10-06T18:37:00Z"/>
        </w:rPr>
      </w:pPr>
    </w:p>
    <w:p w14:paraId="7925BFC1" w14:textId="4AD6DB4F" w:rsidR="00E848F8" w:rsidDel="00F03780" w:rsidRDefault="00E848F8" w:rsidP="00CE627B">
      <w:pPr>
        <w:pStyle w:val="Heading1"/>
        <w:rPr>
          <w:del w:id="269" w:author="Tiffany Cornwell" w:date="2019-10-06T18:37:00Z"/>
        </w:rPr>
      </w:pPr>
      <w:del w:id="270" w:author="Tiffany Cornwell" w:date="2019-10-06T18:37:00Z">
        <w:r w:rsidDel="00F03780">
          <w:delText>Resources to help you get started</w:delText>
        </w:r>
      </w:del>
    </w:p>
    <w:p w14:paraId="0E6DD51D" w14:textId="670746DE" w:rsidR="00E848F8" w:rsidDel="00F03780" w:rsidRDefault="00E848F8" w:rsidP="00E848F8">
      <w:pPr>
        <w:rPr>
          <w:del w:id="271" w:author="Tiffany Cornwell" w:date="2019-10-06T18:37:00Z"/>
        </w:rPr>
      </w:pPr>
      <w:del w:id="272" w:author="Tiffany Cornwell" w:date="2019-10-06T18:37:00Z">
        <w:r w:rsidDel="00F03780">
          <w:delText>The following resources have been made available to help you quickly get started with your PoC:</w:delText>
        </w:r>
      </w:del>
    </w:p>
    <w:tbl>
      <w:tblPr>
        <w:tblStyle w:val="GridTable4-Accent1"/>
        <w:tblW w:w="0" w:type="auto"/>
        <w:tblLook w:val="04A0" w:firstRow="1" w:lastRow="0" w:firstColumn="1" w:lastColumn="0" w:noHBand="0" w:noVBand="1"/>
      </w:tblPr>
      <w:tblGrid>
        <w:gridCol w:w="641"/>
        <w:gridCol w:w="1263"/>
        <w:gridCol w:w="995"/>
      </w:tblGrid>
      <w:tr w:rsidR="00E848F8" w:rsidDel="00F03780" w14:paraId="4FF5AF09" w14:textId="145FE254" w:rsidTr="00CE627B">
        <w:trPr>
          <w:cnfStyle w:val="100000000000" w:firstRow="1" w:lastRow="0" w:firstColumn="0" w:lastColumn="0" w:oddVBand="0" w:evenVBand="0" w:oddHBand="0" w:evenHBand="0" w:firstRowFirstColumn="0" w:firstRowLastColumn="0" w:lastRowFirstColumn="0" w:lastRowLastColumn="0"/>
          <w:del w:id="273" w:author="Tiffany Cornwell" w:date="2019-10-06T18:37:00Z"/>
        </w:trPr>
        <w:tc>
          <w:tcPr>
            <w:cnfStyle w:val="001000000000" w:firstRow="0" w:lastRow="0" w:firstColumn="1" w:lastColumn="0" w:oddVBand="0" w:evenVBand="0" w:oddHBand="0" w:evenHBand="0" w:firstRowFirstColumn="0" w:firstRowLastColumn="0" w:lastRowFirstColumn="0" w:lastRowLastColumn="0"/>
            <w:tcW w:w="0" w:type="dxa"/>
          </w:tcPr>
          <w:p w14:paraId="333FF31B" w14:textId="553BF518" w:rsidR="00E848F8" w:rsidDel="00F03780" w:rsidRDefault="00E848F8" w:rsidP="00E848F8">
            <w:pPr>
              <w:rPr>
                <w:del w:id="274" w:author="Tiffany Cornwell" w:date="2019-10-06T18:37:00Z"/>
              </w:rPr>
            </w:pPr>
            <w:del w:id="275" w:author="Tiffany Cornwell" w:date="2019-10-06T18:37:00Z">
              <w:r w:rsidDel="00F03780">
                <w:delText>Item</w:delText>
              </w:r>
            </w:del>
          </w:p>
        </w:tc>
        <w:tc>
          <w:tcPr>
            <w:tcW w:w="0" w:type="dxa"/>
          </w:tcPr>
          <w:p w14:paraId="375E2A07" w14:textId="5ADC938D" w:rsidR="00E848F8" w:rsidDel="00F03780" w:rsidRDefault="00E848F8" w:rsidP="00E848F8">
            <w:pPr>
              <w:cnfStyle w:val="100000000000" w:firstRow="1" w:lastRow="0" w:firstColumn="0" w:lastColumn="0" w:oddVBand="0" w:evenVBand="0" w:oddHBand="0" w:evenHBand="0" w:firstRowFirstColumn="0" w:firstRowLastColumn="0" w:lastRowFirstColumn="0" w:lastRowLastColumn="0"/>
              <w:rPr>
                <w:del w:id="276" w:author="Tiffany Cornwell" w:date="2019-10-06T18:37:00Z"/>
              </w:rPr>
            </w:pPr>
            <w:del w:id="277" w:author="Tiffany Cornwell" w:date="2019-10-06T18:37:00Z">
              <w:r w:rsidDel="00F03780">
                <w:delText>Description</w:delText>
              </w:r>
            </w:del>
          </w:p>
        </w:tc>
        <w:tc>
          <w:tcPr>
            <w:tcW w:w="0" w:type="dxa"/>
          </w:tcPr>
          <w:p w14:paraId="327F1281" w14:textId="6298A0DB" w:rsidR="00E848F8" w:rsidDel="00F03780" w:rsidRDefault="00E848F8" w:rsidP="00E848F8">
            <w:pPr>
              <w:cnfStyle w:val="100000000000" w:firstRow="1" w:lastRow="0" w:firstColumn="0" w:lastColumn="0" w:oddVBand="0" w:evenVBand="0" w:oddHBand="0" w:evenHBand="0" w:firstRowFirstColumn="0" w:firstRowLastColumn="0" w:lastRowFirstColumn="0" w:lastRowLastColumn="0"/>
              <w:rPr>
                <w:del w:id="278" w:author="Tiffany Cornwell" w:date="2019-10-06T18:37:00Z"/>
              </w:rPr>
            </w:pPr>
            <w:del w:id="279" w:author="Tiffany Cornwell" w:date="2019-10-06T18:37:00Z">
              <w:r w:rsidDel="00F03780">
                <w:delText>Location</w:delText>
              </w:r>
            </w:del>
          </w:p>
        </w:tc>
      </w:tr>
      <w:tr w:rsidR="00E848F8" w:rsidDel="00F03780" w14:paraId="3EB3FF0D" w14:textId="6960D5E2" w:rsidTr="00CE627B">
        <w:trPr>
          <w:cnfStyle w:val="000000100000" w:firstRow="0" w:lastRow="0" w:firstColumn="0" w:lastColumn="0" w:oddVBand="0" w:evenVBand="0" w:oddHBand="1" w:evenHBand="0" w:firstRowFirstColumn="0" w:firstRowLastColumn="0" w:lastRowFirstColumn="0" w:lastRowLastColumn="0"/>
          <w:del w:id="280" w:author="Tiffany Cornwell" w:date="2019-10-06T18:37:00Z"/>
        </w:trPr>
        <w:tc>
          <w:tcPr>
            <w:cnfStyle w:val="001000000000" w:firstRow="0" w:lastRow="0" w:firstColumn="1" w:lastColumn="0" w:oddVBand="0" w:evenVBand="0" w:oddHBand="0" w:evenHBand="0" w:firstRowFirstColumn="0" w:firstRowLastColumn="0" w:lastRowFirstColumn="0" w:lastRowLastColumn="0"/>
            <w:tcW w:w="0" w:type="dxa"/>
          </w:tcPr>
          <w:p w14:paraId="1F48D3BF" w14:textId="3D7A7227" w:rsidR="00E848F8" w:rsidDel="00F03780" w:rsidRDefault="00E848F8" w:rsidP="00E848F8">
            <w:pPr>
              <w:rPr>
                <w:del w:id="281" w:author="Tiffany Cornwell" w:date="2019-10-06T18:37:00Z"/>
              </w:rPr>
            </w:pPr>
          </w:p>
        </w:tc>
        <w:tc>
          <w:tcPr>
            <w:tcW w:w="0" w:type="dxa"/>
          </w:tcPr>
          <w:p w14:paraId="47F01A4E" w14:textId="1D7A2081" w:rsidR="00E848F8" w:rsidDel="00F03780" w:rsidRDefault="00E848F8" w:rsidP="00E848F8">
            <w:pPr>
              <w:cnfStyle w:val="000000100000" w:firstRow="0" w:lastRow="0" w:firstColumn="0" w:lastColumn="0" w:oddVBand="0" w:evenVBand="0" w:oddHBand="1" w:evenHBand="0" w:firstRowFirstColumn="0" w:firstRowLastColumn="0" w:lastRowFirstColumn="0" w:lastRowLastColumn="0"/>
              <w:rPr>
                <w:del w:id="282" w:author="Tiffany Cornwell" w:date="2019-10-06T18:37:00Z"/>
              </w:rPr>
            </w:pPr>
          </w:p>
        </w:tc>
        <w:tc>
          <w:tcPr>
            <w:tcW w:w="0" w:type="dxa"/>
          </w:tcPr>
          <w:p w14:paraId="612E0CF5" w14:textId="713DC2A3" w:rsidR="00E848F8" w:rsidDel="00F03780" w:rsidRDefault="00E848F8" w:rsidP="00E848F8">
            <w:pPr>
              <w:cnfStyle w:val="000000100000" w:firstRow="0" w:lastRow="0" w:firstColumn="0" w:lastColumn="0" w:oddVBand="0" w:evenVBand="0" w:oddHBand="1" w:evenHBand="0" w:firstRowFirstColumn="0" w:firstRowLastColumn="0" w:lastRowFirstColumn="0" w:lastRowLastColumn="0"/>
              <w:rPr>
                <w:del w:id="283" w:author="Tiffany Cornwell" w:date="2019-10-06T18:37:00Z"/>
              </w:rPr>
            </w:pPr>
          </w:p>
        </w:tc>
      </w:tr>
      <w:tr w:rsidR="00E848F8" w:rsidDel="00F03780" w14:paraId="473001B5" w14:textId="44B4BDE9" w:rsidTr="00CE627B">
        <w:trPr>
          <w:del w:id="284" w:author="Tiffany Cornwell" w:date="2019-10-06T18:37:00Z"/>
        </w:trPr>
        <w:tc>
          <w:tcPr>
            <w:cnfStyle w:val="001000000000" w:firstRow="0" w:lastRow="0" w:firstColumn="1" w:lastColumn="0" w:oddVBand="0" w:evenVBand="0" w:oddHBand="0" w:evenHBand="0" w:firstRowFirstColumn="0" w:firstRowLastColumn="0" w:lastRowFirstColumn="0" w:lastRowLastColumn="0"/>
            <w:tcW w:w="0" w:type="dxa"/>
          </w:tcPr>
          <w:p w14:paraId="1A4C6CB8" w14:textId="42FA23E1" w:rsidR="00E848F8" w:rsidDel="00F03780" w:rsidRDefault="00E848F8" w:rsidP="00E848F8">
            <w:pPr>
              <w:rPr>
                <w:del w:id="285" w:author="Tiffany Cornwell" w:date="2019-10-06T18:37:00Z"/>
              </w:rPr>
            </w:pPr>
          </w:p>
        </w:tc>
        <w:tc>
          <w:tcPr>
            <w:tcW w:w="0" w:type="dxa"/>
          </w:tcPr>
          <w:p w14:paraId="00F37DE7" w14:textId="113F5458" w:rsidR="00E848F8" w:rsidDel="00F03780" w:rsidRDefault="00E848F8" w:rsidP="00E848F8">
            <w:pPr>
              <w:cnfStyle w:val="000000000000" w:firstRow="0" w:lastRow="0" w:firstColumn="0" w:lastColumn="0" w:oddVBand="0" w:evenVBand="0" w:oddHBand="0" w:evenHBand="0" w:firstRowFirstColumn="0" w:firstRowLastColumn="0" w:lastRowFirstColumn="0" w:lastRowLastColumn="0"/>
              <w:rPr>
                <w:del w:id="286" w:author="Tiffany Cornwell" w:date="2019-10-06T18:37:00Z"/>
              </w:rPr>
            </w:pPr>
          </w:p>
        </w:tc>
        <w:tc>
          <w:tcPr>
            <w:tcW w:w="0" w:type="dxa"/>
          </w:tcPr>
          <w:p w14:paraId="1831BD18" w14:textId="45937322" w:rsidR="00E848F8" w:rsidDel="00F03780" w:rsidRDefault="00E848F8" w:rsidP="00E848F8">
            <w:pPr>
              <w:cnfStyle w:val="000000000000" w:firstRow="0" w:lastRow="0" w:firstColumn="0" w:lastColumn="0" w:oddVBand="0" w:evenVBand="0" w:oddHBand="0" w:evenHBand="0" w:firstRowFirstColumn="0" w:firstRowLastColumn="0" w:lastRowFirstColumn="0" w:lastRowLastColumn="0"/>
              <w:rPr>
                <w:del w:id="287" w:author="Tiffany Cornwell" w:date="2019-10-06T18:37:00Z"/>
              </w:rPr>
            </w:pPr>
          </w:p>
        </w:tc>
      </w:tr>
    </w:tbl>
    <w:p w14:paraId="6AA3907C" w14:textId="64E67653" w:rsidR="00E848F8" w:rsidRPr="00CE627B" w:rsidDel="00F03780" w:rsidRDefault="00E848F8" w:rsidP="00CE627B">
      <w:pPr>
        <w:rPr>
          <w:del w:id="288" w:author="Tiffany Cornwell" w:date="2019-10-06T18:37:00Z"/>
        </w:rPr>
      </w:pPr>
    </w:p>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A571C" w14:textId="77777777" w:rsidR="00927456" w:rsidRDefault="00927456" w:rsidP="00A96F00">
      <w:pPr>
        <w:spacing w:after="0" w:line="240" w:lineRule="auto"/>
      </w:pPr>
      <w:r>
        <w:separator/>
      </w:r>
    </w:p>
  </w:endnote>
  <w:endnote w:type="continuationSeparator" w:id="0">
    <w:p w14:paraId="38C20263" w14:textId="77777777" w:rsidR="00927456" w:rsidRDefault="00927456"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09919" w14:textId="77777777" w:rsidR="00927456" w:rsidRDefault="00927456" w:rsidP="00A96F00">
      <w:pPr>
        <w:spacing w:after="0" w:line="240" w:lineRule="auto"/>
      </w:pPr>
      <w:r>
        <w:separator/>
      </w:r>
    </w:p>
  </w:footnote>
  <w:footnote w:type="continuationSeparator" w:id="0">
    <w:p w14:paraId="433AFA70" w14:textId="77777777" w:rsidR="00927456" w:rsidRDefault="00927456"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925E4"/>
    <w:multiLevelType w:val="multilevel"/>
    <w:tmpl w:val="98CC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ffany Cornwell">
    <w15:presenceInfo w15:providerId="Windows Live" w15:userId="4b35bda09561af21"/>
  </w15:person>
  <w15:person w15:author="Tiffany Cornwell [2]">
    <w15:presenceInfo w15:providerId="None" w15:userId="Tiffany Corn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0NTIwMDQ0MDY0NDdW0lEKTi0uzszPAykwrAUAcFPG6SwAAAA="/>
  </w:docVars>
  <w:rsids>
    <w:rsidRoot w:val="00781875"/>
    <w:rsid w:val="000601F3"/>
    <w:rsid w:val="000616A5"/>
    <w:rsid w:val="000955A6"/>
    <w:rsid w:val="000A16DE"/>
    <w:rsid w:val="000A27F1"/>
    <w:rsid w:val="000B227B"/>
    <w:rsid w:val="000E4EAF"/>
    <w:rsid w:val="00100F0C"/>
    <w:rsid w:val="00113F19"/>
    <w:rsid w:val="00121394"/>
    <w:rsid w:val="001254E7"/>
    <w:rsid w:val="00131853"/>
    <w:rsid w:val="001401C7"/>
    <w:rsid w:val="001449C0"/>
    <w:rsid w:val="0014501B"/>
    <w:rsid w:val="00145965"/>
    <w:rsid w:val="00151BD2"/>
    <w:rsid w:val="00170EEF"/>
    <w:rsid w:val="001A47DD"/>
    <w:rsid w:val="001B30DA"/>
    <w:rsid w:val="001C1560"/>
    <w:rsid w:val="001C357C"/>
    <w:rsid w:val="001C50E0"/>
    <w:rsid w:val="001D0CF4"/>
    <w:rsid w:val="001E0AA1"/>
    <w:rsid w:val="001F480B"/>
    <w:rsid w:val="00234F80"/>
    <w:rsid w:val="00274C5F"/>
    <w:rsid w:val="00292EF5"/>
    <w:rsid w:val="0030588E"/>
    <w:rsid w:val="00341883"/>
    <w:rsid w:val="00350064"/>
    <w:rsid w:val="0035155C"/>
    <w:rsid w:val="003553BC"/>
    <w:rsid w:val="003B44A3"/>
    <w:rsid w:val="003D3F51"/>
    <w:rsid w:val="003E05F4"/>
    <w:rsid w:val="003E7596"/>
    <w:rsid w:val="003F04FD"/>
    <w:rsid w:val="00405746"/>
    <w:rsid w:val="00420C95"/>
    <w:rsid w:val="00420F53"/>
    <w:rsid w:val="0042125C"/>
    <w:rsid w:val="004225F5"/>
    <w:rsid w:val="00432B18"/>
    <w:rsid w:val="00467A2E"/>
    <w:rsid w:val="0048259F"/>
    <w:rsid w:val="00495043"/>
    <w:rsid w:val="00497BED"/>
    <w:rsid w:val="004A4B82"/>
    <w:rsid w:val="004B2582"/>
    <w:rsid w:val="004B4DB3"/>
    <w:rsid w:val="004C6B47"/>
    <w:rsid w:val="004D6A00"/>
    <w:rsid w:val="004E10CE"/>
    <w:rsid w:val="004F7EB4"/>
    <w:rsid w:val="00500D29"/>
    <w:rsid w:val="00500F63"/>
    <w:rsid w:val="00552FA4"/>
    <w:rsid w:val="00577E49"/>
    <w:rsid w:val="005834E9"/>
    <w:rsid w:val="00583E2F"/>
    <w:rsid w:val="0060447E"/>
    <w:rsid w:val="00624566"/>
    <w:rsid w:val="006301EF"/>
    <w:rsid w:val="00640824"/>
    <w:rsid w:val="00642B59"/>
    <w:rsid w:val="00647948"/>
    <w:rsid w:val="006B302F"/>
    <w:rsid w:val="006C6F33"/>
    <w:rsid w:val="006D11E2"/>
    <w:rsid w:val="006E23C6"/>
    <w:rsid w:val="007177B5"/>
    <w:rsid w:val="00720375"/>
    <w:rsid w:val="00761866"/>
    <w:rsid w:val="00780401"/>
    <w:rsid w:val="00781875"/>
    <w:rsid w:val="00797700"/>
    <w:rsid w:val="007B2278"/>
    <w:rsid w:val="007B7CCC"/>
    <w:rsid w:val="007C5967"/>
    <w:rsid w:val="007E7EE6"/>
    <w:rsid w:val="007F3D53"/>
    <w:rsid w:val="0080670B"/>
    <w:rsid w:val="00806F0D"/>
    <w:rsid w:val="00816753"/>
    <w:rsid w:val="00824772"/>
    <w:rsid w:val="008464F0"/>
    <w:rsid w:val="0085210A"/>
    <w:rsid w:val="00867F2A"/>
    <w:rsid w:val="008728D6"/>
    <w:rsid w:val="0088320A"/>
    <w:rsid w:val="008A2474"/>
    <w:rsid w:val="008C1C6F"/>
    <w:rsid w:val="008F023F"/>
    <w:rsid w:val="00927456"/>
    <w:rsid w:val="00940497"/>
    <w:rsid w:val="009A08FD"/>
    <w:rsid w:val="009A4B95"/>
    <w:rsid w:val="009C4C74"/>
    <w:rsid w:val="00A06401"/>
    <w:rsid w:val="00A16D3C"/>
    <w:rsid w:val="00A23A5B"/>
    <w:rsid w:val="00A471D5"/>
    <w:rsid w:val="00A64290"/>
    <w:rsid w:val="00A75544"/>
    <w:rsid w:val="00A94E7E"/>
    <w:rsid w:val="00A96F00"/>
    <w:rsid w:val="00AE1978"/>
    <w:rsid w:val="00AE707C"/>
    <w:rsid w:val="00B064A1"/>
    <w:rsid w:val="00B245D4"/>
    <w:rsid w:val="00B842FE"/>
    <w:rsid w:val="00BA115A"/>
    <w:rsid w:val="00BB1D3F"/>
    <w:rsid w:val="00BB5BBE"/>
    <w:rsid w:val="00BE0CDF"/>
    <w:rsid w:val="00BE5524"/>
    <w:rsid w:val="00BF1816"/>
    <w:rsid w:val="00BF2A61"/>
    <w:rsid w:val="00C04470"/>
    <w:rsid w:val="00C11098"/>
    <w:rsid w:val="00C11910"/>
    <w:rsid w:val="00C46D75"/>
    <w:rsid w:val="00C73427"/>
    <w:rsid w:val="00C875CF"/>
    <w:rsid w:val="00CA68CF"/>
    <w:rsid w:val="00CE627B"/>
    <w:rsid w:val="00D61EAC"/>
    <w:rsid w:val="00D766E4"/>
    <w:rsid w:val="00D85DC4"/>
    <w:rsid w:val="00DC1715"/>
    <w:rsid w:val="00DD6E97"/>
    <w:rsid w:val="00DE00B4"/>
    <w:rsid w:val="00DE36E6"/>
    <w:rsid w:val="00DE6473"/>
    <w:rsid w:val="00E2083F"/>
    <w:rsid w:val="00E4337E"/>
    <w:rsid w:val="00E445E2"/>
    <w:rsid w:val="00E5417E"/>
    <w:rsid w:val="00E80877"/>
    <w:rsid w:val="00E848F8"/>
    <w:rsid w:val="00E94D28"/>
    <w:rsid w:val="00EA736A"/>
    <w:rsid w:val="00EE0CA3"/>
    <w:rsid w:val="00F03780"/>
    <w:rsid w:val="00F0388C"/>
    <w:rsid w:val="00F10481"/>
    <w:rsid w:val="00F127F8"/>
    <w:rsid w:val="00F25A50"/>
    <w:rsid w:val="00F44D27"/>
    <w:rsid w:val="00F569EA"/>
    <w:rsid w:val="00F628D5"/>
    <w:rsid w:val="00F65BE9"/>
    <w:rsid w:val="00FB51E5"/>
    <w:rsid w:val="00FB5D87"/>
    <w:rsid w:val="00FE3EC7"/>
    <w:rsid w:val="00FE5244"/>
    <w:rsid w:val="00FE749A"/>
    <w:rsid w:val="00FF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E6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27B"/>
    <w:rPr>
      <w:rFonts w:ascii="Segoe UI" w:hAnsi="Segoe UI" w:cs="Segoe UI"/>
      <w:sz w:val="18"/>
      <w:szCs w:val="18"/>
    </w:rPr>
  </w:style>
  <w:style w:type="character" w:customStyle="1" w:styleId="normaltextrun">
    <w:name w:val="normaltextrun"/>
    <w:basedOn w:val="DefaultParagraphFont"/>
    <w:rsid w:val="00A471D5"/>
  </w:style>
  <w:style w:type="character" w:customStyle="1" w:styleId="spellingerror">
    <w:name w:val="spellingerror"/>
    <w:basedOn w:val="DefaultParagraphFont"/>
    <w:rsid w:val="00A471D5"/>
  </w:style>
  <w:style w:type="paragraph" w:customStyle="1" w:styleId="paragraph">
    <w:name w:val="paragraph"/>
    <w:basedOn w:val="Normal"/>
    <w:rsid w:val="00F03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03780"/>
  </w:style>
  <w:style w:type="character" w:styleId="Hyperlink">
    <w:name w:val="Hyperlink"/>
    <w:basedOn w:val="DefaultParagraphFont"/>
    <w:uiPriority w:val="99"/>
    <w:unhideWhenUsed/>
    <w:rsid w:val="00151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308107">
      <w:bodyDiv w:val="1"/>
      <w:marLeft w:val="0"/>
      <w:marRight w:val="0"/>
      <w:marTop w:val="0"/>
      <w:marBottom w:val="0"/>
      <w:divBdr>
        <w:top w:val="none" w:sz="0" w:space="0" w:color="auto"/>
        <w:left w:val="none" w:sz="0" w:space="0" w:color="auto"/>
        <w:bottom w:val="none" w:sz="0" w:space="0" w:color="auto"/>
        <w:right w:val="none" w:sz="0" w:space="0" w:color="auto"/>
      </w:divBdr>
      <w:divsChild>
        <w:div w:id="488251770">
          <w:marLeft w:val="0"/>
          <w:marRight w:val="0"/>
          <w:marTop w:val="0"/>
          <w:marBottom w:val="0"/>
          <w:divBdr>
            <w:top w:val="none" w:sz="0" w:space="0" w:color="auto"/>
            <w:left w:val="none" w:sz="0" w:space="0" w:color="auto"/>
            <w:bottom w:val="none" w:sz="0" w:space="0" w:color="auto"/>
            <w:right w:val="none" w:sz="0" w:space="0" w:color="auto"/>
          </w:divBdr>
        </w:div>
        <w:div w:id="296104185">
          <w:marLeft w:val="0"/>
          <w:marRight w:val="0"/>
          <w:marTop w:val="0"/>
          <w:marBottom w:val="0"/>
          <w:divBdr>
            <w:top w:val="none" w:sz="0" w:space="0" w:color="auto"/>
            <w:left w:val="none" w:sz="0" w:space="0" w:color="auto"/>
            <w:bottom w:val="none" w:sz="0" w:space="0" w:color="auto"/>
            <w:right w:val="none" w:sz="0" w:space="0" w:color="auto"/>
          </w:divBdr>
          <w:divsChild>
            <w:div w:id="1387417013">
              <w:marLeft w:val="0"/>
              <w:marRight w:val="0"/>
              <w:marTop w:val="0"/>
              <w:marBottom w:val="0"/>
              <w:divBdr>
                <w:top w:val="none" w:sz="0" w:space="0" w:color="auto"/>
                <w:left w:val="none" w:sz="0" w:space="0" w:color="auto"/>
                <w:bottom w:val="none" w:sz="0" w:space="0" w:color="auto"/>
                <w:right w:val="none" w:sz="0" w:space="0" w:color="auto"/>
              </w:divBdr>
            </w:div>
            <w:div w:id="1099374481">
              <w:marLeft w:val="0"/>
              <w:marRight w:val="0"/>
              <w:marTop w:val="0"/>
              <w:marBottom w:val="0"/>
              <w:divBdr>
                <w:top w:val="none" w:sz="0" w:space="0" w:color="auto"/>
                <w:left w:val="none" w:sz="0" w:space="0" w:color="auto"/>
                <w:bottom w:val="none" w:sz="0" w:space="0" w:color="auto"/>
                <w:right w:val="none" w:sz="0" w:space="0" w:color="auto"/>
              </w:divBdr>
            </w:div>
          </w:divsChild>
        </w:div>
        <w:div w:id="160191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DBB4F57F21243A4FCC20A9B4491A5" ma:contentTypeVersion="10" ma:contentTypeDescription="Create a new document." ma:contentTypeScope="" ma:versionID="867a5aa7ef988d896b5b1d5b3c3718fe">
  <xsd:schema xmlns:xsd="http://www.w3.org/2001/XMLSchema" xmlns:xs="http://www.w3.org/2001/XMLSchema" xmlns:p="http://schemas.microsoft.com/office/2006/metadata/properties" xmlns:ns3="217953d1-dc01-42bb-8399-720320368ee8" targetNamespace="http://schemas.microsoft.com/office/2006/metadata/properties" ma:root="true" ma:fieldsID="660c6f54c101f7aff00bfc9d5b63cf59" ns3:_="">
    <xsd:import namespace="217953d1-dc01-42bb-8399-720320368e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953d1-dc01-42bb-8399-720320368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DD2F1A-B1C6-4E7A-8E62-9822C90696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0B72A8-ACE1-4A5F-A930-6BFBB8E45F55}">
  <ds:schemaRefs>
    <ds:schemaRef ds:uri="http://schemas.microsoft.com/sharepoint/v3/contenttype/forms"/>
  </ds:schemaRefs>
</ds:datastoreItem>
</file>

<file path=customXml/itemProps3.xml><?xml version="1.0" encoding="utf-8"?>
<ds:datastoreItem xmlns:ds="http://schemas.openxmlformats.org/officeDocument/2006/customXml" ds:itemID="{F1D0176D-8E95-4AD7-8180-713B5597E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953d1-dc01-42bb-8399-720320368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Tiffany Cornwell</cp:lastModifiedBy>
  <cp:revision>4</cp:revision>
  <dcterms:created xsi:type="dcterms:W3CDTF">2019-10-07T00:15:00Z</dcterms:created>
  <dcterms:modified xsi:type="dcterms:W3CDTF">2020-10-22T17:48:00Z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0x0101002AEDBB4F57F21243A4FCC20A9B4491A5</vt:lpwstr>
  </property>
</Properties>
</file>